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A50B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5E090A" w:rsidRPr="004A50B7" w:rsidRDefault="005E090A" w:rsidP="005E090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A50B7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5E090A" w:rsidRPr="004A50B7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5E090A" w:rsidRPr="004A50B7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5E090A" w:rsidRPr="004A50B7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A50B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5E090A" w:rsidRPr="004A50B7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A50B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90A" w:rsidRPr="004A50B7" w:rsidRDefault="005E090A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A50B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5E090A" w:rsidRPr="004A50B7" w:rsidRDefault="005E090A" w:rsidP="005E090A">
      <w:pPr>
        <w:rPr>
          <w:rFonts w:ascii="华文楷体" w:eastAsia="华文楷体" w:hAnsi="华文楷体"/>
        </w:rPr>
      </w:pPr>
    </w:p>
    <w:p w:rsidR="005E090A" w:rsidRPr="004A50B7" w:rsidRDefault="005E090A" w:rsidP="005E090A">
      <w:pPr>
        <w:widowControl/>
        <w:jc w:val="left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  <w:kern w:val="0"/>
        </w:rPr>
        <w:br w:type="page"/>
      </w:r>
    </w:p>
    <w:p w:rsidR="00B51A81" w:rsidRPr="004A50B7" w:rsidRDefault="00B51A81" w:rsidP="00B51A81">
      <w:pPr>
        <w:pStyle w:val="1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lastRenderedPageBreak/>
        <w:t>用例图</w:t>
      </w:r>
    </w:p>
    <w:p w:rsidR="00140B6B" w:rsidRPr="004A50B7" w:rsidRDefault="00140B6B" w:rsidP="00140B6B">
      <w:pPr>
        <w:rPr>
          <w:rFonts w:ascii="华文楷体" w:eastAsia="华文楷体" w:hAnsi="华文楷体"/>
        </w:rPr>
      </w:pPr>
      <w:ins w:id="0" w:author="Wangrui" w:date="2010-01-28T00:17:00Z">
        <w:r w:rsidRPr="004A50B7">
          <w:rPr>
            <w:rFonts w:ascii="华文楷体" w:eastAsia="华文楷体" w:hAnsi="华文楷体"/>
          </w:rPr>
          <w:object w:dxaOrig="5311" w:dyaOrig="54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65.6pt;height:273.75pt" o:ole="">
              <v:imagedata r:id="rId7" o:title=""/>
            </v:shape>
            <o:OLEObject Type="Embed" ProgID="Visio.Drawing.11" ShapeID="_x0000_i1025" DrawAspect="Content" ObjectID="_1328315051" r:id="rId8"/>
          </w:object>
        </w:r>
      </w:ins>
    </w:p>
    <w:p w:rsidR="00B51A81" w:rsidRPr="004A50B7" w:rsidRDefault="00B51A81" w:rsidP="00B51A81">
      <w:pPr>
        <w:pStyle w:val="1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用例描述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主要参与者</w:t>
      </w:r>
    </w:p>
    <w:p w:rsidR="00B51A81" w:rsidRPr="004A50B7" w:rsidRDefault="005304E1" w:rsidP="00D06EE1">
      <w:pPr>
        <w:ind w:firstLine="42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项目相关人员及其兴趣</w:t>
      </w:r>
    </w:p>
    <w:p w:rsidR="00B51A81" w:rsidRPr="004A50B7" w:rsidRDefault="005304E1" w:rsidP="00A6355E">
      <w:pPr>
        <w:ind w:firstLine="42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  <w:r w:rsidR="00814212" w:rsidRPr="004A50B7">
        <w:rPr>
          <w:rFonts w:ascii="华文楷体" w:eastAsia="华文楷体" w:hAnsi="华文楷体" w:cs="Times New Roman" w:hint="eastAsia"/>
          <w:sz w:val="24"/>
          <w:szCs w:val="24"/>
        </w:rPr>
        <w:t>：希望能够准确、快速地</w:t>
      </w:r>
      <w:r w:rsidR="00227142" w:rsidRPr="004A50B7">
        <w:rPr>
          <w:rFonts w:ascii="华文楷体" w:eastAsia="华文楷体" w:hAnsi="华文楷体" w:cs="Times New Roman" w:hint="eastAsia"/>
          <w:sz w:val="24"/>
          <w:szCs w:val="24"/>
        </w:rPr>
        <w:t>录入、定制</w:t>
      </w:r>
      <w:r w:rsidR="00835F78" w:rsidRPr="004A50B7">
        <w:rPr>
          <w:rFonts w:ascii="华文楷体" w:eastAsia="华文楷体" w:hAnsi="华文楷体" w:cs="Times New Roman" w:hint="eastAsia"/>
          <w:sz w:val="24"/>
          <w:szCs w:val="24"/>
        </w:rPr>
        <w:t>和商户相关的</w:t>
      </w:r>
      <w:r w:rsidR="00227142" w:rsidRPr="004A50B7">
        <w:rPr>
          <w:rFonts w:ascii="华文楷体" w:eastAsia="华文楷体" w:hAnsi="华文楷体" w:cs="Times New Roman" w:hint="eastAsia"/>
          <w:sz w:val="24"/>
          <w:szCs w:val="24"/>
        </w:rPr>
        <w:t>各个</w:t>
      </w:r>
      <w:r w:rsidR="00A92325" w:rsidRPr="004A50B7">
        <w:rPr>
          <w:rFonts w:ascii="华文楷体" w:eastAsia="华文楷体" w:hAnsi="华文楷体" w:cs="Times New Roman" w:hint="eastAsia"/>
          <w:sz w:val="24"/>
          <w:szCs w:val="24"/>
        </w:rPr>
        <w:t>评分</w:t>
      </w:r>
      <w:r w:rsidR="00A6355E" w:rsidRPr="004A50B7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A6355E"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可以设置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评价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模块、条目，并用已有的模块、条目来配置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评价模板，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然后系统可以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根据评价模板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及商户评分记录，得到商户的相关综合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评价</w:t>
      </w:r>
      <w:r w:rsidR="00763928" w:rsidRPr="004A50B7">
        <w:rPr>
          <w:rFonts w:ascii="华文楷体" w:eastAsia="华文楷体" w:hAnsi="华文楷体" w:cs="Times New Roman" w:hint="eastAsia"/>
          <w:sz w:val="24"/>
          <w:szCs w:val="24"/>
        </w:rPr>
        <w:t>结果</w:t>
      </w:r>
      <w:r w:rsidR="00140B6B" w:rsidRPr="004A50B7">
        <w:rPr>
          <w:rFonts w:ascii="华文楷体" w:eastAsia="华文楷体" w:hAnsi="华文楷体" w:cs="Times New Roman" w:hint="eastAsia"/>
          <w:sz w:val="24"/>
          <w:szCs w:val="24"/>
        </w:rPr>
        <w:t>。</w:t>
      </w:r>
      <w:r w:rsidR="00F35D47" w:rsidRPr="004A50B7">
        <w:rPr>
          <w:rFonts w:ascii="华文楷体" w:eastAsia="华文楷体" w:hAnsi="华文楷体" w:cs="Times New Roman" w:hint="eastAsia"/>
          <w:sz w:val="24"/>
          <w:szCs w:val="24"/>
        </w:rPr>
        <w:t xml:space="preserve"> 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lastRenderedPageBreak/>
        <w:t>触发条件</w:t>
      </w:r>
    </w:p>
    <w:p w:rsidR="00B51A81" w:rsidRPr="004A50B7" w:rsidRDefault="005304E1" w:rsidP="000E5569">
      <w:pPr>
        <w:ind w:firstLine="42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  <w:r w:rsidR="00D06EE1" w:rsidRPr="004A50B7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="00E71D30" w:rsidRPr="004A50B7">
        <w:rPr>
          <w:rFonts w:ascii="华文楷体" w:eastAsia="华文楷体" w:hAnsi="华文楷体" w:hint="eastAsia"/>
          <w:sz w:val="24"/>
          <w:szCs w:val="24"/>
        </w:rPr>
        <w:t>商户评价</w:t>
      </w:r>
      <w:r w:rsidR="00D06EE1" w:rsidRPr="004A50B7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前置条件</w:t>
      </w:r>
    </w:p>
    <w:p w:rsidR="00B51A81" w:rsidRPr="004A50B7" w:rsidRDefault="005304E1" w:rsidP="008D743C">
      <w:pPr>
        <w:ind w:left="420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</w:t>
      </w:r>
      <w:r w:rsidR="0080282B" w:rsidRPr="004A50B7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B51A81" w:rsidRPr="004A50B7" w:rsidRDefault="00B51A81" w:rsidP="00DA16DB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成功后的保证（</w:t>
      </w:r>
      <w:r w:rsidR="008E0E1E" w:rsidRPr="004A50B7">
        <w:rPr>
          <w:rFonts w:ascii="华文楷体" w:eastAsia="华文楷体" w:hAnsi="华文楷体" w:hint="eastAsia"/>
        </w:rPr>
        <w:t>后置条件</w:t>
      </w:r>
      <w:r w:rsidRPr="004A50B7">
        <w:rPr>
          <w:rFonts w:ascii="华文楷体" w:eastAsia="华文楷体" w:hAnsi="华文楷体" w:hint="eastAsia"/>
        </w:rPr>
        <w:t>）</w:t>
      </w:r>
    </w:p>
    <w:p w:rsidR="00DE2BBE" w:rsidRPr="004A50B7" w:rsidRDefault="00505BC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对</w:t>
      </w:r>
      <w:r w:rsidR="003A630F" w:rsidRPr="004A50B7">
        <w:rPr>
          <w:rFonts w:ascii="华文楷体" w:eastAsia="华文楷体" w:hAnsi="华文楷体" w:hint="eastAsia"/>
          <w:sz w:val="24"/>
          <w:szCs w:val="24"/>
        </w:rPr>
        <w:t>商户评价相关的各</w:t>
      </w:r>
      <w:r w:rsidR="00772C61" w:rsidRPr="00861520">
        <w:rPr>
          <w:rFonts w:ascii="华文楷体" w:eastAsia="华文楷体" w:hAnsi="华文楷体" w:hint="eastAsia"/>
          <w:color w:val="FF0000"/>
          <w:sz w:val="24"/>
          <w:szCs w:val="24"/>
        </w:rPr>
        <w:t>评分</w:t>
      </w:r>
      <w:r w:rsidR="00140B6B" w:rsidRPr="00861520">
        <w:rPr>
          <w:rFonts w:ascii="华文楷体" w:eastAsia="华文楷体" w:hAnsi="华文楷体" w:hint="eastAsia"/>
          <w:color w:val="FF0000"/>
          <w:sz w:val="24"/>
          <w:szCs w:val="24"/>
        </w:rPr>
        <w:t>模</w:t>
      </w:r>
      <w:r w:rsidR="00C43C70" w:rsidRPr="00861520">
        <w:rPr>
          <w:rFonts w:ascii="华文楷体" w:eastAsia="华文楷体" w:hAnsi="华文楷体" w:hint="eastAsia"/>
          <w:color w:val="FF0000"/>
          <w:sz w:val="24"/>
          <w:szCs w:val="24"/>
        </w:rPr>
        <w:t>版</w:t>
      </w:r>
      <w:r w:rsidR="00C43C70" w:rsidRPr="004A50B7">
        <w:rPr>
          <w:rFonts w:ascii="华文楷体" w:eastAsia="华文楷体" w:hAnsi="华文楷体" w:hint="eastAsia"/>
          <w:sz w:val="24"/>
          <w:szCs w:val="24"/>
        </w:rPr>
        <w:t>进行配置、对</w:t>
      </w:r>
      <w:r w:rsidR="003A630F" w:rsidRPr="00861520">
        <w:rPr>
          <w:rFonts w:ascii="华文楷体" w:eastAsia="华文楷体" w:hAnsi="华文楷体" w:hint="eastAsia"/>
          <w:color w:val="FF0000"/>
          <w:sz w:val="24"/>
          <w:szCs w:val="24"/>
        </w:rPr>
        <w:t>评分</w:t>
      </w:r>
      <w:r w:rsidR="00C43C70" w:rsidRPr="00861520">
        <w:rPr>
          <w:rFonts w:ascii="华文楷体" w:eastAsia="华文楷体" w:hAnsi="华文楷体" w:hint="eastAsia"/>
          <w:color w:val="FF0000"/>
          <w:sz w:val="24"/>
          <w:szCs w:val="24"/>
        </w:rPr>
        <w:t>模块、</w:t>
      </w:r>
      <w:r w:rsidR="003A630F" w:rsidRPr="00861520">
        <w:rPr>
          <w:rFonts w:ascii="华文楷体" w:eastAsia="华文楷体" w:hAnsi="华文楷体" w:hint="eastAsia"/>
          <w:color w:val="FF0000"/>
          <w:sz w:val="24"/>
          <w:szCs w:val="24"/>
        </w:rPr>
        <w:t>标准</w:t>
      </w:r>
      <w:r w:rsidRPr="004A50B7">
        <w:rPr>
          <w:rFonts w:ascii="华文楷体" w:eastAsia="华文楷体" w:hAnsi="华文楷体" w:hint="eastAsia"/>
          <w:sz w:val="24"/>
          <w:szCs w:val="24"/>
        </w:rPr>
        <w:t>进行</w:t>
      </w:r>
      <w:r w:rsidR="00861520" w:rsidRPr="00861520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查询、</w:t>
      </w:r>
      <w:r w:rsidR="00772C61" w:rsidRPr="00861520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添加</w:t>
      </w:r>
      <w:r w:rsidRPr="00861520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772C61" w:rsidRPr="00861520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修改</w:t>
      </w:r>
      <w:r w:rsidR="007E73BA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（配置权重）</w:t>
      </w:r>
      <w:r w:rsidR="00772C61" w:rsidRPr="00861520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Pr="00861520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删除</w:t>
      </w:r>
      <w:r w:rsidRPr="004A50B7">
        <w:rPr>
          <w:rFonts w:ascii="华文楷体" w:eastAsia="华文楷体" w:hAnsi="华文楷体" w:hint="eastAsia"/>
          <w:sz w:val="24"/>
          <w:szCs w:val="24"/>
        </w:rPr>
        <w:t>等操作。</w:t>
      </w:r>
      <w:r w:rsidR="00140B6B" w:rsidRPr="004A50B7">
        <w:rPr>
          <w:rFonts w:ascii="华文楷体" w:eastAsia="华文楷体" w:hAnsi="华文楷体" w:hint="eastAsia"/>
          <w:sz w:val="24"/>
          <w:szCs w:val="24"/>
        </w:rPr>
        <w:t>形成有效的商户评价管理工作流。准确记录不同评分模块、评分标准的分数及所占权重，及时更新数据库。</w:t>
      </w:r>
    </w:p>
    <w:p w:rsidR="008E0E1E" w:rsidRPr="004A50B7" w:rsidRDefault="008E0E1E" w:rsidP="00B51A81">
      <w:pPr>
        <w:pStyle w:val="2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事件流</w:t>
      </w:r>
    </w:p>
    <w:p w:rsidR="008E0E1E" w:rsidRPr="004A50B7" w:rsidRDefault="008E0E1E" w:rsidP="00DA16DB">
      <w:pPr>
        <w:pStyle w:val="3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基本事件流</w:t>
      </w:r>
    </w:p>
    <w:p w:rsidR="008E0E1E" w:rsidRPr="004A50B7" w:rsidRDefault="009930CF" w:rsidP="005304E1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商户评价系数管理员在浏览器中选择</w:t>
      </w:r>
      <w:r w:rsidR="00614219" w:rsidRPr="004A50B7">
        <w:rPr>
          <w:rFonts w:ascii="华文楷体" w:eastAsia="华文楷体" w:hAnsi="华文楷体" w:hint="eastAsia"/>
          <w:sz w:val="24"/>
          <w:szCs w:val="24"/>
        </w:rPr>
        <w:t>“商户评价</w:t>
      </w:r>
      <w:r w:rsidR="00450AA0" w:rsidRPr="004A50B7">
        <w:rPr>
          <w:rFonts w:ascii="华文楷体" w:eastAsia="华文楷体" w:hAnsi="华文楷体" w:hint="eastAsia"/>
          <w:sz w:val="24"/>
          <w:szCs w:val="24"/>
        </w:rPr>
        <w:t xml:space="preserve">系数管理 </w:t>
      </w:r>
      <w:r w:rsidR="00450AA0" w:rsidRPr="004A50B7">
        <w:rPr>
          <w:rFonts w:ascii="华文楷体" w:eastAsia="华文楷体" w:hAnsi="华文楷体"/>
          <w:sz w:val="24"/>
          <w:szCs w:val="24"/>
        </w:rPr>
        <w:t>–</w:t>
      </w:r>
      <w:r w:rsidR="008F25C3" w:rsidRPr="004A50B7">
        <w:rPr>
          <w:rFonts w:ascii="华文楷体" w:eastAsia="华文楷体" w:hAnsi="华文楷体" w:hint="eastAsia"/>
          <w:sz w:val="24"/>
          <w:szCs w:val="24"/>
        </w:rPr>
        <w:t xml:space="preserve"> 查询商户评分模块、具体评价标准</w:t>
      </w:r>
      <w:r w:rsidR="00614219" w:rsidRPr="004A50B7">
        <w:rPr>
          <w:rFonts w:ascii="华文楷体" w:eastAsia="华文楷体" w:hAnsi="华文楷体" w:hint="eastAsia"/>
          <w:sz w:val="24"/>
          <w:szCs w:val="24"/>
        </w:rPr>
        <w:t>”</w:t>
      </w:r>
      <w:r w:rsidR="000D1E32" w:rsidRPr="004A50B7">
        <w:rPr>
          <w:rFonts w:ascii="华文楷体" w:eastAsia="华文楷体" w:hAnsi="华文楷体" w:hint="eastAsia"/>
          <w:sz w:val="24"/>
          <w:szCs w:val="24"/>
        </w:rPr>
        <w:t>，输入指定的检索条件，查询相关</w:t>
      </w:r>
      <w:r w:rsidR="00075E52" w:rsidRPr="004A50B7">
        <w:rPr>
          <w:rFonts w:ascii="华文楷体" w:eastAsia="华文楷体" w:hAnsi="华文楷体" w:hint="eastAsia"/>
          <w:sz w:val="24"/>
          <w:szCs w:val="24"/>
        </w:rPr>
        <w:t>评分模板、</w:t>
      </w:r>
      <w:r w:rsidR="000D1E32" w:rsidRPr="004A50B7">
        <w:rPr>
          <w:rFonts w:ascii="华文楷体" w:eastAsia="华文楷体" w:hAnsi="华文楷体" w:hint="eastAsia"/>
          <w:sz w:val="24"/>
          <w:szCs w:val="24"/>
        </w:rPr>
        <w:t>评分模块、</w:t>
      </w:r>
      <w:r w:rsidR="00075E52" w:rsidRPr="004A50B7">
        <w:rPr>
          <w:rFonts w:ascii="华文楷体" w:eastAsia="华文楷体" w:hAnsi="华文楷体" w:hint="eastAsia"/>
          <w:sz w:val="24"/>
          <w:szCs w:val="24"/>
        </w:rPr>
        <w:t>评分</w:t>
      </w:r>
      <w:r w:rsidR="000D1E32" w:rsidRPr="004A50B7">
        <w:rPr>
          <w:rFonts w:ascii="华文楷体" w:eastAsia="华文楷体" w:hAnsi="华文楷体" w:hint="eastAsia"/>
          <w:sz w:val="24"/>
          <w:szCs w:val="24"/>
        </w:rPr>
        <w:t>标准</w:t>
      </w:r>
      <w:r w:rsidR="00075E52" w:rsidRPr="004A50B7">
        <w:rPr>
          <w:rFonts w:ascii="华文楷体" w:eastAsia="华文楷体" w:hAnsi="华文楷体" w:hint="eastAsia"/>
          <w:sz w:val="24"/>
          <w:szCs w:val="24"/>
        </w:rPr>
        <w:t>的记录</w:t>
      </w:r>
      <w:r w:rsidR="000D1E32" w:rsidRPr="004A50B7">
        <w:rPr>
          <w:rFonts w:ascii="华文楷体" w:eastAsia="华文楷体" w:hAnsi="华文楷体" w:hint="eastAsia"/>
          <w:sz w:val="24"/>
          <w:szCs w:val="24"/>
        </w:rPr>
        <w:t>信息。</w:t>
      </w:r>
      <w:r w:rsidR="001E1648" w:rsidRPr="004A50B7">
        <w:rPr>
          <w:rFonts w:ascii="华文楷体" w:eastAsia="华文楷体" w:hAnsi="华文楷体" w:hint="eastAsia"/>
          <w:sz w:val="24"/>
          <w:szCs w:val="24"/>
        </w:rPr>
        <w:t>商户评价系数管理员执行查询操作是</w:t>
      </w:r>
      <w:r w:rsidR="000A08B4" w:rsidRPr="004A50B7">
        <w:rPr>
          <w:rFonts w:ascii="华文楷体" w:eastAsia="华文楷体" w:hAnsi="华文楷体" w:hint="eastAsia"/>
          <w:sz w:val="24"/>
          <w:szCs w:val="24"/>
        </w:rPr>
        <w:t>为</w:t>
      </w:r>
      <w:r w:rsidR="00C03343" w:rsidRPr="004A50B7">
        <w:rPr>
          <w:rFonts w:ascii="华文楷体" w:eastAsia="华文楷体" w:hAnsi="华文楷体" w:hint="eastAsia"/>
          <w:sz w:val="24"/>
          <w:szCs w:val="24"/>
        </w:rPr>
        <w:t>后续的添加、修改、删除</w:t>
      </w:r>
      <w:r w:rsidR="00212527" w:rsidRPr="004A50B7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853F6" w:rsidRPr="004A50B7" w:rsidRDefault="009853F6" w:rsidP="009853F6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F1493B" w:rsidRPr="004A50B7">
        <w:rPr>
          <w:rFonts w:ascii="华文楷体" w:eastAsia="华文楷体" w:hAnsi="华文楷体" w:hint="eastAsia"/>
          <w:sz w:val="24"/>
          <w:szCs w:val="24"/>
        </w:rPr>
        <w:t>评分模板、</w:t>
      </w:r>
      <w:r w:rsidRPr="004A50B7">
        <w:rPr>
          <w:rFonts w:ascii="华文楷体" w:eastAsia="华文楷体" w:hAnsi="华文楷体" w:hint="eastAsia"/>
          <w:sz w:val="24"/>
          <w:szCs w:val="24"/>
        </w:rPr>
        <w:t>评分模块、标准信息。</w:t>
      </w:r>
    </w:p>
    <w:p w:rsidR="002265F3" w:rsidRPr="004A50B7" w:rsidRDefault="002265F3" w:rsidP="002265F3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AB6AB1" w:rsidRPr="004A50B7">
        <w:rPr>
          <w:rFonts w:ascii="华文楷体" w:eastAsia="华文楷体" w:hAnsi="华文楷体" w:hint="eastAsia"/>
          <w:sz w:val="24"/>
          <w:szCs w:val="24"/>
        </w:rPr>
        <w:t>的商户评价系数</w:t>
      </w:r>
      <w:r w:rsidRPr="004A50B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E03E2" w:rsidRPr="004A50B7" w:rsidRDefault="008E0E1E" w:rsidP="006E03E2">
      <w:pPr>
        <w:pStyle w:val="3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lastRenderedPageBreak/>
        <w:t>可选事件流</w:t>
      </w:r>
    </w:p>
    <w:p w:rsidR="006E03E2" w:rsidRPr="004A50B7" w:rsidRDefault="006E03E2" w:rsidP="006E03E2">
      <w:pPr>
        <w:pStyle w:val="4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添加评分</w:t>
      </w:r>
      <w:r w:rsidR="00363B63" w:rsidRPr="004A50B7">
        <w:rPr>
          <w:rFonts w:ascii="华文楷体" w:eastAsia="华文楷体" w:hAnsi="华文楷体" w:hint="eastAsia"/>
        </w:rPr>
        <w:t>项目</w:t>
      </w:r>
      <w:r w:rsidR="00B45FF5">
        <w:rPr>
          <w:rFonts w:ascii="华文楷体" w:eastAsia="华文楷体" w:hAnsi="华文楷体" w:hint="eastAsia"/>
        </w:rPr>
        <w:t>基本信息</w:t>
      </w:r>
    </w:p>
    <w:p w:rsidR="006E03E2" w:rsidRPr="004A50B7" w:rsidRDefault="009B5D5E" w:rsidP="006E03E2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商户评价参数管理员手动添加某新增评分</w:t>
      </w:r>
      <w:r w:rsidR="00006C17" w:rsidRPr="004A50B7">
        <w:rPr>
          <w:rFonts w:ascii="华文楷体" w:eastAsia="华文楷体" w:hAnsi="华文楷体" w:hint="eastAsia"/>
          <w:sz w:val="24"/>
          <w:szCs w:val="24"/>
        </w:rPr>
        <w:t>项目</w:t>
      </w:r>
      <w:r w:rsidRPr="004A50B7">
        <w:rPr>
          <w:rFonts w:ascii="华文楷体" w:eastAsia="华文楷体" w:hAnsi="华文楷体" w:hint="eastAsia"/>
          <w:sz w:val="24"/>
          <w:szCs w:val="24"/>
        </w:rPr>
        <w:t>的</w:t>
      </w:r>
      <w:r w:rsidR="00F14C8F">
        <w:rPr>
          <w:rFonts w:ascii="华文楷体" w:eastAsia="华文楷体" w:hAnsi="华文楷体" w:hint="eastAsia"/>
          <w:sz w:val="24"/>
          <w:szCs w:val="24"/>
        </w:rPr>
        <w:t>基本</w:t>
      </w:r>
      <w:r w:rsidR="00D076B4" w:rsidRPr="004A50B7">
        <w:rPr>
          <w:rFonts w:ascii="华文楷体" w:eastAsia="华文楷体" w:hAnsi="华文楷体" w:hint="eastAsia"/>
          <w:sz w:val="24"/>
          <w:szCs w:val="24"/>
        </w:rPr>
        <w:t>信息，生成评分</w:t>
      </w:r>
      <w:r w:rsidR="00006C17" w:rsidRPr="004A50B7">
        <w:rPr>
          <w:rFonts w:ascii="华文楷体" w:eastAsia="华文楷体" w:hAnsi="华文楷体" w:hint="eastAsia"/>
          <w:sz w:val="24"/>
          <w:szCs w:val="24"/>
        </w:rPr>
        <w:t>项目</w:t>
      </w:r>
      <w:r w:rsidR="00D076B4" w:rsidRPr="004A50B7">
        <w:rPr>
          <w:rFonts w:ascii="华文楷体" w:eastAsia="华文楷体" w:hAnsi="华文楷体" w:hint="eastAsia"/>
          <w:sz w:val="24"/>
          <w:szCs w:val="24"/>
        </w:rPr>
        <w:t>信息</w:t>
      </w:r>
      <w:r w:rsidRPr="004A50B7">
        <w:rPr>
          <w:rFonts w:ascii="华文楷体" w:eastAsia="华文楷体" w:hAnsi="华文楷体" w:hint="eastAsia"/>
          <w:sz w:val="24"/>
          <w:szCs w:val="24"/>
        </w:rPr>
        <w:t>库，每个</w:t>
      </w:r>
      <w:r w:rsidR="00D076B4" w:rsidRPr="004A50B7">
        <w:rPr>
          <w:rFonts w:ascii="华文楷体" w:eastAsia="华文楷体" w:hAnsi="华文楷体" w:hint="eastAsia"/>
          <w:sz w:val="24"/>
          <w:szCs w:val="24"/>
        </w:rPr>
        <w:t>评分项目</w:t>
      </w:r>
      <w:r w:rsidRPr="004A50B7">
        <w:rPr>
          <w:rFonts w:ascii="华文楷体" w:eastAsia="华文楷体" w:hAnsi="华文楷体" w:hint="eastAsia"/>
          <w:sz w:val="24"/>
          <w:szCs w:val="24"/>
        </w:rPr>
        <w:t>中应该包含如下</w:t>
      </w:r>
      <w:r w:rsidR="001070C1">
        <w:rPr>
          <w:rFonts w:ascii="华文楷体" w:eastAsia="华文楷体" w:hAnsi="华文楷体" w:hint="eastAsia"/>
          <w:sz w:val="24"/>
          <w:szCs w:val="24"/>
        </w:rPr>
        <w:t>基本</w:t>
      </w:r>
      <w:r w:rsidRPr="004A50B7"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D05F72" w:rsidRPr="00201E50" w:rsidRDefault="00186835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评分项目</w:t>
      </w:r>
      <w:r w:rsidR="00D05F72" w:rsidRPr="00201E50">
        <w:rPr>
          <w:rFonts w:ascii="华文楷体" w:eastAsia="华文楷体" w:hAnsi="华文楷体" w:hint="eastAsia"/>
          <w:color w:val="00B0F0"/>
          <w:sz w:val="24"/>
          <w:szCs w:val="24"/>
        </w:rPr>
        <w:t>标识（系统增量）</w:t>
      </w:r>
    </w:p>
    <w:p w:rsidR="00D05F72" w:rsidRPr="00201E50" w:rsidRDefault="00186835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评分项目</w:t>
      </w:r>
      <w:r w:rsidR="00D05F72" w:rsidRPr="00201E50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</w:p>
    <w:p w:rsidR="00D05F72" w:rsidRPr="00201E50" w:rsidRDefault="00186835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评分项目</w:t>
      </w:r>
      <w:r w:rsidR="00D05F72" w:rsidRPr="00201E50">
        <w:rPr>
          <w:rFonts w:ascii="华文楷体" w:eastAsia="华文楷体" w:hAnsi="华文楷体" w:hint="eastAsia"/>
          <w:color w:val="00B0F0"/>
          <w:sz w:val="24"/>
          <w:szCs w:val="24"/>
        </w:rPr>
        <w:t>名称</w:t>
      </w:r>
    </w:p>
    <w:p w:rsidR="008C6C6F" w:rsidRPr="00201E50" w:rsidRDefault="008C6C6F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评分项目类型（标准、模块、模板）</w:t>
      </w:r>
    </w:p>
    <w:p w:rsidR="00D05F72" w:rsidRPr="00201E50" w:rsidRDefault="00186835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评分项目</w:t>
      </w:r>
      <w:r w:rsidR="00D05F72" w:rsidRPr="00201E50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</w:p>
    <w:p w:rsidR="00D05F72" w:rsidRPr="00201E50" w:rsidRDefault="00D05F72" w:rsidP="00D05F72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最后一次编辑用户编号，最后一次编辑时间</w:t>
      </w:r>
    </w:p>
    <w:p w:rsidR="003E71F3" w:rsidRPr="00201E50" w:rsidRDefault="00D05F72" w:rsidP="003E71F3">
      <w:pPr>
        <w:pStyle w:val="a5"/>
        <w:numPr>
          <w:ilvl w:val="0"/>
          <w:numId w:val="10"/>
        </w:numPr>
        <w:ind w:firstLineChars="0" w:firstLine="66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是否删除</w:t>
      </w:r>
    </w:p>
    <w:p w:rsidR="00C118D3" w:rsidRPr="00C118D3" w:rsidRDefault="00C118D3" w:rsidP="00C118D3">
      <w:pPr>
        <w:rPr>
          <w:rFonts w:ascii="华文楷体" w:eastAsia="华文楷体" w:hAnsi="华文楷体"/>
          <w:sz w:val="24"/>
          <w:szCs w:val="24"/>
        </w:rPr>
      </w:pPr>
      <w:r w:rsidRPr="00C118D3">
        <w:rPr>
          <w:rFonts w:ascii="华文楷体" w:eastAsia="华文楷体" w:hAnsi="华文楷体" w:hint="eastAsia"/>
          <w:sz w:val="24"/>
          <w:szCs w:val="24"/>
        </w:rPr>
        <w:t>a0：目前已知的评分模块有“营业员表现评分”，“商铺装修评分”，其均属于针对商户评价的一部分，在所属的评分模板中各占一定权重。</w:t>
      </w:r>
    </w:p>
    <w:p w:rsidR="00C118D3" w:rsidRPr="00C118D3" w:rsidRDefault="00C118D3" w:rsidP="00C118D3">
      <w:pPr>
        <w:rPr>
          <w:rFonts w:ascii="华文楷体" w:eastAsia="华文楷体" w:hAnsi="华文楷体"/>
          <w:sz w:val="24"/>
          <w:szCs w:val="24"/>
        </w:rPr>
      </w:pPr>
      <w:r w:rsidRPr="00C118D3">
        <w:rPr>
          <w:rFonts w:ascii="华文楷体" w:eastAsia="华文楷体" w:hAnsi="华文楷体" w:hint="eastAsia"/>
          <w:sz w:val="24"/>
          <w:szCs w:val="24"/>
        </w:rPr>
        <w:t>a1：针对目前已知的评分模块“营业员表现评分”，其中有很多具体的评分标准，诸如“营业员是否和消费者发生冲突”等，该评分标准在其所属的评分模块中还要占有一定权重。</w:t>
      </w:r>
    </w:p>
    <w:p w:rsidR="00B31F20" w:rsidRPr="004A50B7" w:rsidRDefault="00B31F20" w:rsidP="00B31F2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B31F20" w:rsidRPr="00C65C04" w:rsidRDefault="00B31F20" w:rsidP="003E71F3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系统会检测数据库中是否存在</w:t>
      </w:r>
      <w:r w:rsidR="000D0014" w:rsidRPr="004A50B7">
        <w:rPr>
          <w:rFonts w:ascii="华文楷体" w:eastAsia="华文楷体" w:hAnsi="华文楷体" w:hint="eastAsia"/>
          <w:sz w:val="24"/>
          <w:szCs w:val="24"/>
        </w:rPr>
        <w:t>同该评分项目相同编号</w:t>
      </w:r>
      <w:r w:rsidRPr="004A50B7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，如果不存在则通过验证，如果存在给出提示，要求修改。</w:t>
      </w:r>
    </w:p>
    <w:p w:rsidR="004B1891" w:rsidRPr="004A50B7" w:rsidRDefault="00DD3DB6" w:rsidP="004A50B7">
      <w:pPr>
        <w:pStyle w:val="4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lastRenderedPageBreak/>
        <w:t>添加评分项目</w:t>
      </w:r>
      <w:r w:rsidR="00C2049B">
        <w:rPr>
          <w:rFonts w:ascii="华文楷体" w:eastAsia="华文楷体" w:hAnsi="华文楷体" w:hint="eastAsia"/>
        </w:rPr>
        <w:t>间</w:t>
      </w:r>
      <w:r w:rsidR="004A50B7" w:rsidRPr="004A50B7">
        <w:rPr>
          <w:rFonts w:ascii="华文楷体" w:eastAsia="华文楷体" w:hAnsi="华文楷体" w:hint="eastAsia"/>
        </w:rPr>
        <w:t>的</w:t>
      </w:r>
      <w:r w:rsidRPr="004A50B7">
        <w:rPr>
          <w:rFonts w:ascii="华文楷体" w:eastAsia="华文楷体" w:hAnsi="华文楷体" w:hint="eastAsia"/>
        </w:rPr>
        <w:t>映射</w:t>
      </w:r>
      <w:r w:rsidR="00591445">
        <w:rPr>
          <w:rFonts w:ascii="华文楷体" w:eastAsia="华文楷体" w:hAnsi="华文楷体" w:hint="eastAsia"/>
        </w:rPr>
        <w:t>明细信息</w:t>
      </w:r>
    </w:p>
    <w:p w:rsidR="00903DA4" w:rsidRDefault="00C75EA5" w:rsidP="00903DA4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75EA5">
        <w:rPr>
          <w:rFonts w:ascii="华文楷体" w:eastAsia="华文楷体" w:hAnsi="华文楷体" w:hint="eastAsia"/>
          <w:sz w:val="24"/>
          <w:szCs w:val="24"/>
        </w:rPr>
        <w:t>评分模板和</w:t>
      </w: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C75EA5">
        <w:rPr>
          <w:rFonts w:ascii="华文楷体" w:eastAsia="华文楷体" w:hAnsi="华文楷体" w:hint="eastAsia"/>
          <w:sz w:val="24"/>
          <w:szCs w:val="24"/>
        </w:rPr>
        <w:t>各评分模块、</w:t>
      </w:r>
      <w:r>
        <w:rPr>
          <w:rFonts w:ascii="华文楷体" w:eastAsia="华文楷体" w:hAnsi="华文楷体" w:hint="eastAsia"/>
          <w:sz w:val="24"/>
          <w:szCs w:val="24"/>
        </w:rPr>
        <w:t>评分</w:t>
      </w:r>
      <w:r w:rsidRPr="00C75EA5">
        <w:rPr>
          <w:rFonts w:ascii="华文楷体" w:eastAsia="华文楷体" w:hAnsi="华文楷体" w:hint="eastAsia"/>
          <w:sz w:val="24"/>
          <w:szCs w:val="24"/>
        </w:rPr>
        <w:t>标准之间，以及</w:t>
      </w:r>
      <w:r w:rsidR="0046291B">
        <w:rPr>
          <w:rFonts w:ascii="华文楷体" w:eastAsia="华文楷体" w:hAnsi="华文楷体" w:hint="eastAsia"/>
          <w:sz w:val="24"/>
          <w:szCs w:val="24"/>
        </w:rPr>
        <w:t>评分模块和其中各评分标准</w:t>
      </w:r>
      <w:r>
        <w:rPr>
          <w:rFonts w:ascii="华文楷体" w:eastAsia="华文楷体" w:hAnsi="华文楷体" w:hint="eastAsia"/>
          <w:sz w:val="24"/>
          <w:szCs w:val="24"/>
        </w:rPr>
        <w:t>之间具有1：N的映射关系。</w:t>
      </w:r>
      <w:r w:rsidR="00903DA4">
        <w:rPr>
          <w:rFonts w:ascii="华文楷体" w:eastAsia="华文楷体" w:hAnsi="华文楷体" w:hint="eastAsia"/>
          <w:sz w:val="24"/>
          <w:szCs w:val="24"/>
        </w:rPr>
        <w:t>故针对每个评分模板或评分模块，还要有其对应的映射关系，应包含如下信息：</w:t>
      </w:r>
    </w:p>
    <w:p w:rsidR="00903DA4" w:rsidRPr="00201E50" w:rsidRDefault="00903DA4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评分项目编号</w:t>
      </w:r>
      <w:r w:rsidR="00E935E0" w:rsidRPr="00201E50">
        <w:rPr>
          <w:rFonts w:ascii="华文楷体" w:eastAsia="华文楷体" w:hAnsi="华文楷体" w:hint="eastAsia"/>
          <w:color w:val="00B0F0"/>
          <w:sz w:val="24"/>
          <w:szCs w:val="24"/>
        </w:rPr>
        <w:t>（为某评分模板或某评分模块）</w:t>
      </w:r>
    </w:p>
    <w:p w:rsidR="00903DA4" w:rsidRPr="00201E50" w:rsidRDefault="008464F9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评分子项目编号</w:t>
      </w:r>
      <w:r w:rsidR="00E935E0" w:rsidRPr="00201E50">
        <w:rPr>
          <w:rFonts w:ascii="华文楷体" w:eastAsia="华文楷体" w:hAnsi="华文楷体" w:hint="eastAsia"/>
          <w:color w:val="00B0F0"/>
          <w:sz w:val="24"/>
          <w:szCs w:val="24"/>
        </w:rPr>
        <w:t>（针对评分模板为评分模块、评分标准；针对评分模块为评分标准）</w:t>
      </w:r>
    </w:p>
    <w:p w:rsidR="008464F9" w:rsidRPr="00201E50" w:rsidRDefault="008464F9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评分子项目占当前评分项目的权重</w:t>
      </w:r>
    </w:p>
    <w:p w:rsidR="00DD440F" w:rsidRPr="00201E50" w:rsidRDefault="00DD440F" w:rsidP="00903DA4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最近一次修改用户编号、最近一次修改时间</w:t>
      </w:r>
    </w:p>
    <w:p w:rsidR="003E71F3" w:rsidRPr="00201E50" w:rsidRDefault="00DD440F" w:rsidP="00DD440F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201E50">
        <w:rPr>
          <w:rFonts w:ascii="华文楷体" w:eastAsia="华文楷体" w:hAnsi="华文楷体" w:hint="eastAsia"/>
          <w:color w:val="00B0F0"/>
          <w:sz w:val="24"/>
          <w:szCs w:val="24"/>
        </w:rPr>
        <w:t>是否删除</w:t>
      </w:r>
    </w:p>
    <w:p w:rsidR="00B473DF" w:rsidRPr="004A50B7" w:rsidRDefault="00B473DF" w:rsidP="00B473DF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BA73B1" w:rsidRPr="00BA73B1" w:rsidRDefault="00B473DF" w:rsidP="00D9352F">
      <w:pPr>
        <w:pStyle w:val="a5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系统会</w:t>
      </w:r>
      <w:r w:rsidR="00BA73B1">
        <w:rPr>
          <w:rFonts w:ascii="华文楷体" w:eastAsia="华文楷体" w:hAnsi="华文楷体" w:hint="eastAsia"/>
          <w:sz w:val="24"/>
          <w:szCs w:val="24"/>
        </w:rPr>
        <w:t>对</w:t>
      </w:r>
      <w:r w:rsidR="00D30D4B">
        <w:rPr>
          <w:rFonts w:ascii="华文楷体" w:eastAsia="华文楷体" w:hAnsi="华文楷体" w:hint="eastAsia"/>
          <w:sz w:val="24"/>
          <w:szCs w:val="24"/>
        </w:rPr>
        <w:t>当前评分项目和评分子项目</w:t>
      </w:r>
      <w:r w:rsidR="00BA73B1">
        <w:rPr>
          <w:rFonts w:ascii="华文楷体" w:eastAsia="华文楷体" w:hAnsi="华文楷体" w:hint="eastAsia"/>
          <w:sz w:val="24"/>
          <w:szCs w:val="24"/>
        </w:rPr>
        <w:t>的关系进行检查，</w:t>
      </w:r>
      <w:r w:rsidR="00F04097" w:rsidRPr="00BA73B1">
        <w:rPr>
          <w:rFonts w:ascii="华文楷体" w:eastAsia="华文楷体" w:hAnsi="华文楷体" w:hint="eastAsia"/>
          <w:sz w:val="24"/>
          <w:szCs w:val="24"/>
        </w:rPr>
        <w:t>如果检测不通过则给出错误提示，如果通过则将如上信息录入到系统中</w:t>
      </w:r>
      <w:r w:rsidR="00F04097">
        <w:rPr>
          <w:rFonts w:ascii="华文楷体" w:eastAsia="华文楷体" w:hAnsi="华文楷体" w:hint="eastAsia"/>
          <w:sz w:val="24"/>
          <w:szCs w:val="24"/>
        </w:rPr>
        <w:t>。检查</w:t>
      </w:r>
      <w:r w:rsidR="007931FF">
        <w:rPr>
          <w:rFonts w:ascii="华文楷体" w:eastAsia="华文楷体" w:hAnsi="华文楷体" w:hint="eastAsia"/>
          <w:sz w:val="24"/>
          <w:szCs w:val="24"/>
        </w:rPr>
        <w:t>内容</w:t>
      </w:r>
      <w:r w:rsidR="00BA73B1">
        <w:rPr>
          <w:rFonts w:ascii="华文楷体" w:eastAsia="华文楷体" w:hAnsi="华文楷体" w:hint="eastAsia"/>
          <w:sz w:val="24"/>
          <w:szCs w:val="24"/>
        </w:rPr>
        <w:t>具体如下：</w:t>
      </w:r>
    </w:p>
    <w:p w:rsidR="00BA73B1" w:rsidRPr="00BA73B1" w:rsidRDefault="00BA73B1" w:rsidP="00BA73B1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评分项目和评分子项目</w:t>
      </w:r>
      <w:r w:rsidR="00D30D4B" w:rsidRPr="00BA73B1">
        <w:rPr>
          <w:rFonts w:ascii="华文楷体" w:eastAsia="华文楷体" w:hAnsi="华文楷体" w:hint="eastAsia"/>
          <w:sz w:val="24"/>
          <w:szCs w:val="24"/>
        </w:rPr>
        <w:t>是否满足映射的关系，例如：“评分项目</w:t>
      </w:r>
      <w:r w:rsidR="00ED5227" w:rsidRPr="00BA73B1">
        <w:rPr>
          <w:rFonts w:ascii="华文楷体" w:eastAsia="华文楷体" w:hAnsi="华文楷体" w:hint="eastAsia"/>
          <w:sz w:val="24"/>
          <w:szCs w:val="24"/>
        </w:rPr>
        <w:t>与</w:t>
      </w:r>
      <w:r w:rsidR="00D30D4B" w:rsidRPr="00BA73B1">
        <w:rPr>
          <w:rFonts w:ascii="华文楷体" w:eastAsia="华文楷体" w:hAnsi="华文楷体" w:hint="eastAsia"/>
          <w:sz w:val="24"/>
          <w:szCs w:val="24"/>
        </w:rPr>
        <w:t>评分子项目”</w:t>
      </w:r>
      <w:r w:rsidR="00ED5227" w:rsidRPr="00BA73B1">
        <w:rPr>
          <w:rFonts w:ascii="华文楷体" w:eastAsia="华文楷体" w:hAnsi="华文楷体" w:hint="eastAsia"/>
          <w:sz w:val="24"/>
          <w:szCs w:val="24"/>
        </w:rPr>
        <w:t>的关系</w:t>
      </w:r>
      <w:r w:rsidR="0037587E" w:rsidRPr="00BA73B1">
        <w:rPr>
          <w:rFonts w:ascii="华文楷体" w:eastAsia="华文楷体" w:hAnsi="华文楷体" w:hint="eastAsia"/>
          <w:sz w:val="24"/>
          <w:szCs w:val="24"/>
        </w:rPr>
        <w:t>不能</w:t>
      </w:r>
      <w:r w:rsidR="00D30D4B" w:rsidRPr="00BA73B1">
        <w:rPr>
          <w:rFonts w:ascii="华文楷体" w:eastAsia="华文楷体" w:hAnsi="华文楷体" w:hint="eastAsia"/>
          <w:sz w:val="24"/>
          <w:szCs w:val="24"/>
        </w:rPr>
        <w:t>是“评分标准：评分模块”或“评分模块：评分模板” 等</w:t>
      </w:r>
      <w:r>
        <w:rPr>
          <w:rFonts w:ascii="华文楷体" w:eastAsia="华文楷体" w:hAnsi="华文楷体" w:hint="eastAsia"/>
          <w:sz w:val="24"/>
          <w:szCs w:val="24"/>
        </w:rPr>
        <w:t>。此检查发生在每条映射信息修改完成之后。</w:t>
      </w:r>
    </w:p>
    <w:p w:rsidR="00D9352F" w:rsidRPr="00802192" w:rsidRDefault="002C5C24" w:rsidP="00802192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</w:rPr>
      </w:pPr>
      <w:r w:rsidRPr="00BA73B1">
        <w:rPr>
          <w:rFonts w:ascii="华文楷体" w:eastAsia="华文楷体" w:hAnsi="华文楷体" w:hint="eastAsia"/>
          <w:sz w:val="24"/>
          <w:szCs w:val="24"/>
        </w:rPr>
        <w:t>各评分</w:t>
      </w:r>
      <w:r w:rsidR="00802192">
        <w:rPr>
          <w:rFonts w:ascii="华文楷体" w:eastAsia="华文楷体" w:hAnsi="华文楷体" w:hint="eastAsia"/>
          <w:sz w:val="24"/>
          <w:szCs w:val="24"/>
        </w:rPr>
        <w:t>子</w:t>
      </w:r>
      <w:r w:rsidRPr="00BA73B1">
        <w:rPr>
          <w:rFonts w:ascii="华文楷体" w:eastAsia="华文楷体" w:hAnsi="华文楷体" w:hint="eastAsia"/>
          <w:sz w:val="24"/>
          <w:szCs w:val="24"/>
        </w:rPr>
        <w:t>项目所占权重是否符合要求，例如：统一模板各评分</w:t>
      </w:r>
      <w:r w:rsidR="00802192">
        <w:rPr>
          <w:rFonts w:ascii="华文楷体" w:eastAsia="华文楷体" w:hAnsi="华文楷体" w:hint="eastAsia"/>
          <w:sz w:val="24"/>
          <w:szCs w:val="24"/>
        </w:rPr>
        <w:t>子</w:t>
      </w:r>
      <w:r w:rsidRPr="00BA73B1">
        <w:rPr>
          <w:rFonts w:ascii="华文楷体" w:eastAsia="华文楷体" w:hAnsi="华文楷体" w:hint="eastAsia"/>
          <w:sz w:val="24"/>
          <w:szCs w:val="24"/>
        </w:rPr>
        <w:t>项目的权重参数相加不可大于1</w:t>
      </w:r>
      <w:r w:rsidR="00802192">
        <w:rPr>
          <w:rFonts w:ascii="华文楷体" w:eastAsia="华文楷体" w:hAnsi="华文楷体" w:hint="eastAsia"/>
          <w:sz w:val="24"/>
          <w:szCs w:val="24"/>
        </w:rPr>
        <w:t>！</w:t>
      </w:r>
      <w:r w:rsidR="00656B4F" w:rsidRPr="00802192">
        <w:rPr>
          <w:rFonts w:ascii="华文楷体" w:eastAsia="华文楷体" w:hAnsi="华文楷体"/>
        </w:rPr>
        <w:t xml:space="preserve"> </w:t>
      </w:r>
    </w:p>
    <w:p w:rsidR="00A87E77" w:rsidRPr="004A50B7" w:rsidRDefault="006E7931" w:rsidP="009B784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132BD4">
        <w:rPr>
          <w:rFonts w:ascii="华文楷体" w:eastAsia="华文楷体" w:hAnsi="华文楷体" w:hint="eastAsia"/>
        </w:rPr>
        <w:t>评分项目基本信息</w:t>
      </w:r>
    </w:p>
    <w:p w:rsidR="00A87E77" w:rsidRPr="00CD48E7" w:rsidRDefault="0070248E" w:rsidP="00CD48E7">
      <w:pPr>
        <w:pStyle w:val="a5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商户评价参数管理员从查询出的评分项目基本</w:t>
      </w:r>
      <w:r w:rsidR="00727F2F" w:rsidRPr="004A50B7">
        <w:rPr>
          <w:rFonts w:ascii="华文楷体" w:eastAsia="华文楷体" w:hAnsi="华文楷体" w:hint="eastAsia"/>
          <w:sz w:val="24"/>
          <w:szCs w:val="24"/>
        </w:rPr>
        <w:t>信息中</w:t>
      </w:r>
      <w:r w:rsidR="00851D85" w:rsidRPr="004A50B7">
        <w:rPr>
          <w:rFonts w:ascii="华文楷体" w:eastAsia="华文楷体" w:hAnsi="华文楷体" w:hint="eastAsia"/>
          <w:sz w:val="24"/>
          <w:szCs w:val="24"/>
        </w:rPr>
        <w:t>，选择待修改的</w:t>
      </w:r>
      <w:r w:rsidR="009E2468">
        <w:rPr>
          <w:rFonts w:ascii="华文楷体" w:eastAsia="华文楷体" w:hAnsi="华文楷体" w:hint="eastAsia"/>
          <w:sz w:val="24"/>
          <w:szCs w:val="24"/>
        </w:rPr>
        <w:t>基本信</w:t>
      </w:r>
      <w:r w:rsidR="009E2468">
        <w:rPr>
          <w:rFonts w:ascii="华文楷体" w:eastAsia="华文楷体" w:hAnsi="华文楷体" w:hint="eastAsia"/>
          <w:sz w:val="24"/>
          <w:szCs w:val="24"/>
        </w:rPr>
        <w:lastRenderedPageBreak/>
        <w:t>息</w:t>
      </w:r>
      <w:r w:rsidR="00F01049" w:rsidRPr="004A50B7">
        <w:rPr>
          <w:rFonts w:ascii="华文楷体" w:eastAsia="华文楷体" w:hAnsi="华文楷体" w:hint="eastAsia"/>
          <w:sz w:val="24"/>
          <w:szCs w:val="24"/>
        </w:rPr>
        <w:t>进行修改</w:t>
      </w:r>
      <w:r w:rsidR="00996CC6">
        <w:rPr>
          <w:rFonts w:ascii="华文楷体" w:eastAsia="华文楷体" w:hAnsi="华文楷体" w:hint="eastAsia"/>
          <w:sz w:val="24"/>
          <w:szCs w:val="24"/>
        </w:rPr>
        <w:t>，可修改的基本信息包括：</w:t>
      </w:r>
      <w:r w:rsidR="00CD48E7" w:rsidRPr="004A50B7">
        <w:rPr>
          <w:rFonts w:ascii="华文楷体" w:eastAsia="华文楷体" w:hAnsi="华文楷体" w:hint="eastAsia"/>
          <w:sz w:val="24"/>
          <w:szCs w:val="24"/>
        </w:rPr>
        <w:t>评分项目名称</w:t>
      </w:r>
      <w:r w:rsidR="00CD48E7">
        <w:rPr>
          <w:rFonts w:ascii="华文楷体" w:eastAsia="华文楷体" w:hAnsi="华文楷体" w:hint="eastAsia"/>
          <w:sz w:val="24"/>
          <w:szCs w:val="24"/>
        </w:rPr>
        <w:t>、类型、描述。</w:t>
      </w:r>
    </w:p>
    <w:p w:rsidR="00381C67" w:rsidRDefault="00381C67" w:rsidP="00381C67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381C67" w:rsidRPr="004C63FB" w:rsidRDefault="00996CC6" w:rsidP="004C63FB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系统会检测修改的</w:t>
      </w:r>
      <w:r w:rsidR="00855CDE">
        <w:rPr>
          <w:rFonts w:ascii="华文楷体" w:eastAsia="华文楷体" w:hAnsi="华文楷体" w:hint="eastAsia"/>
          <w:sz w:val="24"/>
          <w:szCs w:val="24"/>
        </w:rPr>
        <w:t>评分项目是否符合要求，例如：某评分模块中已经有了</w:t>
      </w:r>
      <w:r w:rsidR="00047DDF">
        <w:rPr>
          <w:rFonts w:ascii="华文楷体" w:eastAsia="华文楷体" w:hAnsi="华文楷体" w:hint="eastAsia"/>
          <w:sz w:val="24"/>
          <w:szCs w:val="24"/>
        </w:rPr>
        <w:t>要</w:t>
      </w:r>
      <w:r w:rsidR="00855CDE">
        <w:rPr>
          <w:rFonts w:ascii="华文楷体" w:eastAsia="华文楷体" w:hAnsi="华文楷体" w:hint="eastAsia"/>
          <w:sz w:val="24"/>
          <w:szCs w:val="24"/>
        </w:rPr>
        <w:t>关联的</w:t>
      </w:r>
      <w:r w:rsidR="00047DDF">
        <w:rPr>
          <w:rFonts w:ascii="华文楷体" w:eastAsia="华文楷体" w:hAnsi="华文楷体" w:hint="eastAsia"/>
          <w:sz w:val="24"/>
          <w:szCs w:val="24"/>
        </w:rPr>
        <w:t>评分标准，</w:t>
      </w:r>
      <w:r w:rsidR="00DF4AA4">
        <w:rPr>
          <w:rFonts w:ascii="华文楷体" w:eastAsia="华文楷体" w:hAnsi="华文楷体" w:hint="eastAsia"/>
          <w:sz w:val="24"/>
          <w:szCs w:val="24"/>
        </w:rPr>
        <w:t>则不允许将该评分模块的类型改为评分标准；</w:t>
      </w:r>
      <w:r w:rsidR="00DC049A">
        <w:rPr>
          <w:rFonts w:ascii="华文楷体" w:eastAsia="华文楷体" w:hAnsi="华文楷体" w:hint="eastAsia"/>
          <w:sz w:val="24"/>
          <w:szCs w:val="24"/>
        </w:rPr>
        <w:t>反之可以。</w:t>
      </w:r>
    </w:p>
    <w:p w:rsidR="00A87E77" w:rsidRPr="004A50B7" w:rsidRDefault="007251BE" w:rsidP="009B784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Pr="004A50B7">
        <w:rPr>
          <w:rFonts w:ascii="华文楷体" w:eastAsia="华文楷体" w:hAnsi="华文楷体" w:hint="eastAsia"/>
        </w:rPr>
        <w:t>评分项目</w:t>
      </w:r>
      <w:r>
        <w:rPr>
          <w:rFonts w:ascii="华文楷体" w:eastAsia="华文楷体" w:hAnsi="华文楷体" w:hint="eastAsia"/>
        </w:rPr>
        <w:t>间</w:t>
      </w:r>
      <w:r w:rsidRPr="004A50B7">
        <w:rPr>
          <w:rFonts w:ascii="华文楷体" w:eastAsia="华文楷体" w:hAnsi="华文楷体" w:hint="eastAsia"/>
        </w:rPr>
        <w:t>的映射</w:t>
      </w:r>
      <w:r>
        <w:rPr>
          <w:rFonts w:ascii="华文楷体" w:eastAsia="华文楷体" w:hAnsi="华文楷体" w:hint="eastAsia"/>
        </w:rPr>
        <w:t>明细信息</w:t>
      </w:r>
    </w:p>
    <w:p w:rsidR="00ED402C" w:rsidRPr="004A50B7" w:rsidRDefault="005A374D" w:rsidP="005A374D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商户评价参数管理员</w:t>
      </w:r>
      <w:r w:rsidR="00ED402C" w:rsidRPr="004A50B7">
        <w:rPr>
          <w:rFonts w:ascii="华文楷体" w:eastAsia="华文楷体" w:hAnsi="华文楷体" w:hint="eastAsia"/>
          <w:sz w:val="24"/>
          <w:szCs w:val="24"/>
        </w:rPr>
        <w:t>先</w:t>
      </w:r>
      <w:r w:rsidRPr="004A50B7">
        <w:rPr>
          <w:rFonts w:ascii="华文楷体" w:eastAsia="华文楷体" w:hAnsi="华文楷体" w:hint="eastAsia"/>
          <w:sz w:val="24"/>
          <w:szCs w:val="24"/>
        </w:rPr>
        <w:t>查询出</w:t>
      </w:r>
      <w:r w:rsidR="00FC0BFD">
        <w:rPr>
          <w:rFonts w:ascii="华文楷体" w:eastAsia="华文楷体" w:hAnsi="华文楷体" w:hint="eastAsia"/>
          <w:sz w:val="24"/>
          <w:szCs w:val="24"/>
        </w:rPr>
        <w:t>指定</w:t>
      </w:r>
      <w:r w:rsidR="001E0074" w:rsidRPr="001E0074">
        <w:rPr>
          <w:rFonts w:ascii="华文楷体" w:eastAsia="华文楷体" w:hAnsi="华文楷体" w:hint="eastAsia"/>
          <w:sz w:val="24"/>
          <w:szCs w:val="24"/>
        </w:rPr>
        <w:t>评分项目</w:t>
      </w:r>
      <w:r w:rsidR="00FC0BFD">
        <w:rPr>
          <w:rFonts w:ascii="华文楷体" w:eastAsia="华文楷体" w:hAnsi="华文楷体" w:hint="eastAsia"/>
          <w:sz w:val="24"/>
          <w:szCs w:val="24"/>
        </w:rPr>
        <w:t>的基本信息</w:t>
      </w:r>
      <w:r w:rsidRPr="004A50B7">
        <w:rPr>
          <w:rFonts w:ascii="华文楷体" w:eastAsia="华文楷体" w:hAnsi="华文楷体" w:hint="eastAsia"/>
          <w:sz w:val="24"/>
          <w:szCs w:val="24"/>
        </w:rPr>
        <w:t>，</w:t>
      </w:r>
      <w:r w:rsidR="00ED402C" w:rsidRPr="004A50B7">
        <w:rPr>
          <w:rFonts w:ascii="华文楷体" w:eastAsia="华文楷体" w:hAnsi="华文楷体" w:hint="eastAsia"/>
          <w:sz w:val="24"/>
          <w:szCs w:val="24"/>
        </w:rPr>
        <w:t>然后对其执行查询</w:t>
      </w:r>
      <w:r w:rsidR="00FC0BFD">
        <w:rPr>
          <w:rFonts w:ascii="华文楷体" w:eastAsia="华文楷体" w:hAnsi="华文楷体" w:hint="eastAsia"/>
          <w:sz w:val="24"/>
          <w:szCs w:val="24"/>
        </w:rPr>
        <w:t>映射</w:t>
      </w:r>
      <w:r w:rsidR="00ED402C" w:rsidRPr="004A50B7">
        <w:rPr>
          <w:rFonts w:ascii="华文楷体" w:eastAsia="华文楷体" w:hAnsi="华文楷体" w:hint="eastAsia"/>
          <w:sz w:val="24"/>
          <w:szCs w:val="24"/>
        </w:rPr>
        <w:t>明细的操作，获取其中所有</w:t>
      </w:r>
      <w:r w:rsidR="00677613">
        <w:rPr>
          <w:rFonts w:ascii="华文楷体" w:eastAsia="华文楷体" w:hAnsi="华文楷体" w:hint="eastAsia"/>
          <w:sz w:val="24"/>
          <w:szCs w:val="24"/>
        </w:rPr>
        <w:t>的</w:t>
      </w:r>
      <w:r w:rsidR="00FC0BFD">
        <w:rPr>
          <w:rFonts w:ascii="华文楷体" w:eastAsia="华文楷体" w:hAnsi="华文楷体" w:hint="eastAsia"/>
          <w:sz w:val="24"/>
          <w:szCs w:val="24"/>
        </w:rPr>
        <w:t>映射信息</w:t>
      </w:r>
      <w:r w:rsidR="00ED402C" w:rsidRPr="004A50B7">
        <w:rPr>
          <w:rFonts w:ascii="华文楷体" w:eastAsia="华文楷体" w:hAnsi="华文楷体" w:hint="eastAsia"/>
          <w:sz w:val="24"/>
          <w:szCs w:val="24"/>
        </w:rPr>
        <w:t>。</w:t>
      </w:r>
    </w:p>
    <w:p w:rsidR="00B935D3" w:rsidRPr="004A50B7" w:rsidRDefault="005A374D" w:rsidP="00B8642C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选择待修改的</w:t>
      </w:r>
      <w:r w:rsidR="00B935D3" w:rsidRPr="004A50B7">
        <w:rPr>
          <w:rFonts w:ascii="华文楷体" w:eastAsia="华文楷体" w:hAnsi="华文楷体" w:hint="eastAsia"/>
          <w:sz w:val="24"/>
          <w:szCs w:val="24"/>
        </w:rPr>
        <w:t>具体</w:t>
      </w:r>
      <w:r w:rsidR="007705E3">
        <w:rPr>
          <w:rFonts w:ascii="华文楷体" w:eastAsia="华文楷体" w:hAnsi="华文楷体" w:hint="eastAsia"/>
          <w:sz w:val="24"/>
          <w:szCs w:val="24"/>
        </w:rPr>
        <w:t>映射</w:t>
      </w:r>
      <w:r w:rsidRPr="004A50B7">
        <w:rPr>
          <w:rFonts w:ascii="华文楷体" w:eastAsia="华文楷体" w:hAnsi="华文楷体" w:hint="eastAsia"/>
          <w:sz w:val="24"/>
          <w:szCs w:val="24"/>
        </w:rPr>
        <w:t>信息进行修改</w:t>
      </w:r>
      <w:r w:rsidR="007705E3">
        <w:rPr>
          <w:rFonts w:ascii="华文楷体" w:eastAsia="华文楷体" w:hAnsi="华文楷体" w:hint="eastAsia"/>
          <w:sz w:val="24"/>
          <w:szCs w:val="24"/>
        </w:rPr>
        <w:t>，</w:t>
      </w:r>
      <w:r w:rsidR="007705E3" w:rsidRPr="004A50B7">
        <w:rPr>
          <w:rFonts w:ascii="华文楷体" w:eastAsia="华文楷体" w:hAnsi="华文楷体" w:hint="eastAsia"/>
          <w:sz w:val="24"/>
          <w:szCs w:val="24"/>
        </w:rPr>
        <w:t>例如</w:t>
      </w:r>
      <w:r w:rsidR="007705E3">
        <w:rPr>
          <w:rFonts w:ascii="华文楷体" w:eastAsia="华文楷体" w:hAnsi="华文楷体" w:hint="eastAsia"/>
          <w:sz w:val="24"/>
          <w:szCs w:val="24"/>
        </w:rPr>
        <w:t>：</w:t>
      </w:r>
      <w:r w:rsidR="007705E3" w:rsidRPr="004A50B7">
        <w:rPr>
          <w:rFonts w:ascii="华文楷体" w:eastAsia="华文楷体" w:hAnsi="华文楷体" w:hint="eastAsia"/>
          <w:sz w:val="24"/>
          <w:szCs w:val="24"/>
        </w:rPr>
        <w:t>修改</w:t>
      </w:r>
      <w:r w:rsidR="007705E3">
        <w:rPr>
          <w:rFonts w:ascii="华文楷体" w:eastAsia="华文楷体" w:hAnsi="华文楷体" w:hint="eastAsia"/>
          <w:sz w:val="24"/>
          <w:szCs w:val="24"/>
        </w:rPr>
        <w:t>某评分子项目占所属评分项目的权重。</w:t>
      </w:r>
    </w:p>
    <w:p w:rsidR="00A87E77" w:rsidRPr="004A50B7" w:rsidRDefault="005A374D" w:rsidP="00B51A81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EE2770" w:rsidRPr="006B671F" w:rsidRDefault="00EE2770" w:rsidP="006B671F">
      <w:pPr>
        <w:pStyle w:val="a5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系统会检测该评分</w:t>
      </w:r>
      <w:r w:rsidR="00BA73B1">
        <w:rPr>
          <w:rFonts w:ascii="华文楷体" w:eastAsia="华文楷体" w:hAnsi="华文楷体" w:hint="eastAsia"/>
          <w:sz w:val="24"/>
          <w:szCs w:val="24"/>
        </w:rPr>
        <w:t>子项目之权重参数是否符合要求，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此检测发生在整体修改</w:t>
      </w:r>
      <w:r w:rsidR="00050E9D">
        <w:rPr>
          <w:rFonts w:ascii="华文楷体" w:eastAsia="华文楷体" w:hAnsi="华文楷体" w:hint="eastAsia"/>
          <w:sz w:val="24"/>
          <w:szCs w:val="24"/>
        </w:rPr>
        <w:t>了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评分项目的权重分布并提交操作</w:t>
      </w:r>
      <w:r w:rsidR="00A272E7">
        <w:rPr>
          <w:rFonts w:ascii="华文楷体" w:eastAsia="华文楷体" w:hAnsi="华文楷体" w:hint="eastAsia"/>
          <w:sz w:val="24"/>
          <w:szCs w:val="24"/>
        </w:rPr>
        <w:t>后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；而</w:t>
      </w:r>
      <w:r w:rsidR="00050E9D">
        <w:rPr>
          <w:rFonts w:ascii="华文楷体" w:eastAsia="华文楷体" w:hAnsi="华文楷体" w:hint="eastAsia"/>
          <w:sz w:val="24"/>
          <w:szCs w:val="24"/>
        </w:rPr>
        <w:t>不是发生在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修改</w:t>
      </w:r>
      <w:r w:rsidR="004D64EA">
        <w:rPr>
          <w:rFonts w:ascii="华文楷体" w:eastAsia="华文楷体" w:hAnsi="华文楷体" w:hint="eastAsia"/>
          <w:sz w:val="24"/>
          <w:szCs w:val="24"/>
        </w:rPr>
        <w:t>了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某个</w:t>
      </w:r>
      <w:r w:rsidR="00050E9D">
        <w:rPr>
          <w:rFonts w:ascii="华文楷体" w:eastAsia="华文楷体" w:hAnsi="华文楷体" w:hint="eastAsia"/>
          <w:sz w:val="24"/>
          <w:szCs w:val="24"/>
        </w:rPr>
        <w:t>具体的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评分子项目的权重参数</w:t>
      </w:r>
      <w:r w:rsidR="00A272E7">
        <w:rPr>
          <w:rFonts w:ascii="华文楷体" w:eastAsia="华文楷体" w:hAnsi="华文楷体" w:hint="eastAsia"/>
          <w:sz w:val="24"/>
          <w:szCs w:val="24"/>
        </w:rPr>
        <w:t>后</w:t>
      </w:r>
      <w:r w:rsidR="004D64EA" w:rsidRPr="004D64EA">
        <w:rPr>
          <w:rFonts w:ascii="华文楷体" w:eastAsia="华文楷体" w:hAnsi="华文楷体" w:hint="eastAsia"/>
          <w:sz w:val="24"/>
          <w:szCs w:val="24"/>
        </w:rPr>
        <w:t>。</w:t>
      </w:r>
      <w:r w:rsidRPr="006B671F">
        <w:rPr>
          <w:rFonts w:ascii="华文楷体" w:eastAsia="华文楷体" w:hAnsi="华文楷体" w:hint="eastAsia"/>
          <w:sz w:val="24"/>
          <w:szCs w:val="24"/>
        </w:rPr>
        <w:t>如果不匹配则给出错误提示，如果匹配则将如上信息录入到系统中。</w:t>
      </w:r>
    </w:p>
    <w:p w:rsidR="00A87E77" w:rsidRPr="004A50B7" w:rsidRDefault="00DE2BBE" w:rsidP="009B784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删除评分项目基本信息</w:t>
      </w:r>
    </w:p>
    <w:p w:rsidR="00BC0CB9" w:rsidRPr="004A50B7" w:rsidRDefault="005E7BA5" w:rsidP="006E159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商户评价参数管理员先查询出指定的评分项目基本</w:t>
      </w:r>
      <w:r w:rsidR="00BC0CB9" w:rsidRPr="004A50B7">
        <w:rPr>
          <w:rFonts w:ascii="华文楷体" w:eastAsia="华文楷体" w:hAnsi="华文楷体" w:hint="eastAsia"/>
          <w:sz w:val="24"/>
          <w:szCs w:val="24"/>
        </w:rPr>
        <w:t>信息，</w:t>
      </w:r>
      <w:r w:rsidR="00BB4197" w:rsidRPr="004A50B7">
        <w:rPr>
          <w:rFonts w:ascii="华文楷体" w:eastAsia="华文楷体" w:hAnsi="华文楷体" w:hint="eastAsia"/>
          <w:sz w:val="24"/>
          <w:szCs w:val="24"/>
        </w:rPr>
        <w:t>然后对其执行删除操作</w:t>
      </w:r>
      <w:r w:rsidR="00BC0CB9" w:rsidRPr="004A50B7">
        <w:rPr>
          <w:rFonts w:ascii="华文楷体" w:eastAsia="华文楷体" w:hAnsi="华文楷体" w:hint="eastAsia"/>
          <w:sz w:val="24"/>
          <w:szCs w:val="24"/>
        </w:rPr>
        <w:t>。</w:t>
      </w:r>
    </w:p>
    <w:p w:rsidR="0027471C" w:rsidRPr="00AA574E" w:rsidRDefault="00E84562" w:rsidP="00B643EB">
      <w:pPr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a</w:t>
      </w:r>
      <w:r w:rsidR="00753D8F" w:rsidRPr="004A50B7">
        <w:rPr>
          <w:rFonts w:ascii="华文楷体" w:eastAsia="华文楷体" w:hAnsi="华文楷体" w:hint="eastAsia"/>
          <w:sz w:val="24"/>
          <w:szCs w:val="24"/>
        </w:rPr>
        <w:t>0：</w:t>
      </w:r>
      <w:r w:rsidR="0027471C">
        <w:rPr>
          <w:rFonts w:ascii="华文楷体" w:eastAsia="华文楷体" w:hAnsi="华文楷体" w:hint="eastAsia"/>
          <w:sz w:val="24"/>
          <w:szCs w:val="24"/>
        </w:rPr>
        <w:t>执行删除操作时，首先要</w:t>
      </w:r>
      <w:r w:rsidR="00AA574E">
        <w:rPr>
          <w:rFonts w:ascii="华文楷体" w:eastAsia="华文楷体" w:hAnsi="华文楷体" w:hint="eastAsia"/>
          <w:sz w:val="24"/>
          <w:szCs w:val="24"/>
        </w:rPr>
        <w:t>检测该评分项目下属中是否有映射的评分子项目，</w:t>
      </w:r>
      <w:r w:rsidR="00AA574E">
        <w:rPr>
          <w:rFonts w:ascii="华文楷体" w:eastAsia="华文楷体" w:hAnsi="华文楷体" w:hint="eastAsia"/>
          <w:sz w:val="24"/>
          <w:szCs w:val="24"/>
        </w:rPr>
        <w:lastRenderedPageBreak/>
        <w:t>如果有的则先要删除这些映射关系，然后再删除该评分项目的基本信息。</w:t>
      </w:r>
    </w:p>
    <w:p w:rsidR="0027471C" w:rsidRPr="00201E50" w:rsidRDefault="00F042D8" w:rsidP="00201E50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在执行删除</w:t>
      </w:r>
      <w:r w:rsidR="005B3A8F" w:rsidRPr="004A50B7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652BD4" w:rsidRPr="004A50B7">
        <w:rPr>
          <w:rFonts w:ascii="华文楷体" w:eastAsia="华文楷体" w:hAnsi="华文楷体" w:hint="eastAsia"/>
          <w:sz w:val="24"/>
          <w:szCs w:val="24"/>
        </w:rPr>
        <w:t>删除</w:t>
      </w:r>
      <w:r w:rsidR="005B3A8F" w:rsidRPr="004A50B7">
        <w:rPr>
          <w:rFonts w:ascii="华文楷体" w:eastAsia="华文楷体" w:hAnsi="华文楷体" w:hint="eastAsia"/>
          <w:sz w:val="24"/>
          <w:szCs w:val="24"/>
        </w:rPr>
        <w:t>的提示。如果用户选择取消，则用例结束；如果用户选择确认，则执行</w:t>
      </w:r>
      <w:r w:rsidR="00652BD4" w:rsidRPr="004A50B7">
        <w:rPr>
          <w:rFonts w:ascii="华文楷体" w:eastAsia="华文楷体" w:hAnsi="华文楷体" w:hint="eastAsia"/>
          <w:sz w:val="24"/>
          <w:szCs w:val="24"/>
        </w:rPr>
        <w:t>删除</w:t>
      </w:r>
      <w:r w:rsidR="005B3A8F" w:rsidRPr="004A50B7">
        <w:rPr>
          <w:rFonts w:ascii="华文楷体" w:eastAsia="华文楷体" w:hAnsi="华文楷体" w:hint="eastAsia"/>
          <w:sz w:val="24"/>
          <w:szCs w:val="24"/>
        </w:rPr>
        <w:t xml:space="preserve">操作。 </w:t>
      </w:r>
    </w:p>
    <w:p w:rsidR="00A87E77" w:rsidRPr="004A50B7" w:rsidRDefault="00E31FE7" w:rsidP="009B784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Pr="004A50B7">
        <w:rPr>
          <w:rFonts w:ascii="华文楷体" w:eastAsia="华文楷体" w:hAnsi="华文楷体" w:hint="eastAsia"/>
        </w:rPr>
        <w:t>评分项目</w:t>
      </w:r>
      <w:r>
        <w:rPr>
          <w:rFonts w:ascii="华文楷体" w:eastAsia="华文楷体" w:hAnsi="华文楷体" w:hint="eastAsia"/>
        </w:rPr>
        <w:t>间</w:t>
      </w:r>
      <w:r w:rsidRPr="004A50B7">
        <w:rPr>
          <w:rFonts w:ascii="华文楷体" w:eastAsia="华文楷体" w:hAnsi="华文楷体" w:hint="eastAsia"/>
        </w:rPr>
        <w:t>的映射</w:t>
      </w:r>
      <w:r>
        <w:rPr>
          <w:rFonts w:ascii="华文楷体" w:eastAsia="华文楷体" w:hAnsi="华文楷体" w:hint="eastAsia"/>
        </w:rPr>
        <w:t>明细信息</w:t>
      </w:r>
    </w:p>
    <w:p w:rsidR="000071CF" w:rsidRPr="00ED0B70" w:rsidRDefault="00677391" w:rsidP="000071CF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71CF">
        <w:rPr>
          <w:rFonts w:ascii="华文楷体" w:eastAsia="华文楷体" w:hAnsi="华文楷体" w:hint="eastAsia"/>
          <w:sz w:val="24"/>
          <w:szCs w:val="24"/>
        </w:rPr>
        <w:t>商户评价参数管理员先查询出指定的评分项目基本</w:t>
      </w:r>
      <w:r w:rsidR="00525878" w:rsidRPr="000071CF">
        <w:rPr>
          <w:rFonts w:ascii="华文楷体" w:eastAsia="华文楷体" w:hAnsi="华文楷体" w:hint="eastAsia"/>
          <w:sz w:val="24"/>
          <w:szCs w:val="24"/>
        </w:rPr>
        <w:t>信息，</w:t>
      </w:r>
      <w:r w:rsidR="000071CF" w:rsidRPr="004A50B7">
        <w:rPr>
          <w:rFonts w:ascii="华文楷体" w:eastAsia="华文楷体" w:hAnsi="华文楷体" w:hint="eastAsia"/>
          <w:sz w:val="24"/>
          <w:szCs w:val="24"/>
        </w:rPr>
        <w:t>然后对其执行查询</w:t>
      </w:r>
      <w:r w:rsidR="000071CF">
        <w:rPr>
          <w:rFonts w:ascii="华文楷体" w:eastAsia="华文楷体" w:hAnsi="华文楷体" w:hint="eastAsia"/>
          <w:sz w:val="24"/>
          <w:szCs w:val="24"/>
        </w:rPr>
        <w:t>映射</w:t>
      </w:r>
      <w:r w:rsidR="000071CF" w:rsidRPr="004A50B7">
        <w:rPr>
          <w:rFonts w:ascii="华文楷体" w:eastAsia="华文楷体" w:hAnsi="华文楷体" w:hint="eastAsia"/>
          <w:sz w:val="24"/>
          <w:szCs w:val="24"/>
        </w:rPr>
        <w:t>明细的操作，获取其中所有</w:t>
      </w:r>
      <w:r w:rsidR="00110B15">
        <w:rPr>
          <w:rFonts w:ascii="华文楷体" w:eastAsia="华文楷体" w:hAnsi="华文楷体" w:hint="eastAsia"/>
          <w:sz w:val="24"/>
          <w:szCs w:val="24"/>
        </w:rPr>
        <w:t>的</w:t>
      </w:r>
      <w:r w:rsidR="000071CF">
        <w:rPr>
          <w:rFonts w:ascii="华文楷体" w:eastAsia="华文楷体" w:hAnsi="华文楷体" w:hint="eastAsia"/>
          <w:sz w:val="24"/>
          <w:szCs w:val="24"/>
        </w:rPr>
        <w:t>映射信息</w:t>
      </w:r>
      <w:r w:rsidR="000071CF" w:rsidRPr="004A50B7">
        <w:rPr>
          <w:rFonts w:ascii="华文楷体" w:eastAsia="华文楷体" w:hAnsi="华文楷体" w:hint="eastAsia"/>
          <w:sz w:val="24"/>
          <w:szCs w:val="24"/>
        </w:rPr>
        <w:t>。</w:t>
      </w:r>
    </w:p>
    <w:p w:rsidR="00525878" w:rsidRPr="00346C22" w:rsidRDefault="00525878" w:rsidP="00346C22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82F7B">
        <w:rPr>
          <w:rFonts w:ascii="华文楷体" w:eastAsia="华文楷体" w:hAnsi="华文楷体" w:hint="eastAsia"/>
          <w:sz w:val="24"/>
          <w:szCs w:val="24"/>
        </w:rPr>
        <w:t>删除</w:t>
      </w:r>
      <w:r w:rsidR="001F71AD">
        <w:rPr>
          <w:rFonts w:ascii="华文楷体" w:eastAsia="华文楷体" w:hAnsi="华文楷体" w:hint="eastAsia"/>
          <w:sz w:val="24"/>
          <w:szCs w:val="24"/>
        </w:rPr>
        <w:t>其中的某个映射信息</w:t>
      </w:r>
      <w:r w:rsidR="00975F1F" w:rsidRPr="00282F7B">
        <w:rPr>
          <w:rFonts w:ascii="华文楷体" w:eastAsia="华文楷体" w:hAnsi="华文楷体" w:hint="eastAsia"/>
          <w:sz w:val="24"/>
          <w:szCs w:val="24"/>
        </w:rPr>
        <w:t>，不会</w:t>
      </w:r>
      <w:r w:rsidR="001F71AD">
        <w:rPr>
          <w:rFonts w:ascii="华文楷体" w:eastAsia="华文楷体" w:hAnsi="华文楷体" w:hint="eastAsia"/>
          <w:sz w:val="24"/>
          <w:szCs w:val="24"/>
        </w:rPr>
        <w:t>对其所属的评分项目</w:t>
      </w:r>
      <w:r w:rsidR="00975F1F" w:rsidRPr="00282F7B">
        <w:rPr>
          <w:rFonts w:ascii="华文楷体" w:eastAsia="华文楷体" w:hAnsi="华文楷体" w:hint="eastAsia"/>
          <w:sz w:val="24"/>
          <w:szCs w:val="24"/>
        </w:rPr>
        <w:t>产生</w:t>
      </w:r>
      <w:r w:rsidR="004335C4" w:rsidRPr="00282F7B">
        <w:rPr>
          <w:rFonts w:ascii="华文楷体" w:eastAsia="华文楷体" w:hAnsi="华文楷体" w:hint="eastAsia"/>
          <w:sz w:val="24"/>
          <w:szCs w:val="24"/>
        </w:rPr>
        <w:t>影响，</w:t>
      </w:r>
      <w:r w:rsidR="00346C22">
        <w:rPr>
          <w:rFonts w:ascii="华文楷体" w:eastAsia="华文楷体" w:hAnsi="华文楷体" w:hint="eastAsia"/>
          <w:sz w:val="24"/>
          <w:szCs w:val="24"/>
        </w:rPr>
        <w:t>只是在保存当前的评分项目时会再次检测其中</w:t>
      </w:r>
      <w:r w:rsidR="009D2573">
        <w:rPr>
          <w:rFonts w:ascii="华文楷体" w:eastAsia="华文楷体" w:hAnsi="华文楷体" w:hint="eastAsia"/>
          <w:sz w:val="24"/>
          <w:szCs w:val="24"/>
        </w:rPr>
        <w:t>各</w:t>
      </w:r>
      <w:r w:rsidR="00346C22">
        <w:rPr>
          <w:rFonts w:ascii="华文楷体" w:eastAsia="华文楷体" w:hAnsi="华文楷体" w:hint="eastAsia"/>
          <w:sz w:val="24"/>
          <w:szCs w:val="24"/>
        </w:rPr>
        <w:t>评分子项目</w:t>
      </w:r>
      <w:r w:rsidR="009D2573">
        <w:rPr>
          <w:rFonts w:ascii="华文楷体" w:eastAsia="华文楷体" w:hAnsi="华文楷体" w:hint="eastAsia"/>
          <w:sz w:val="24"/>
          <w:szCs w:val="24"/>
        </w:rPr>
        <w:t>的</w:t>
      </w:r>
      <w:r w:rsidR="00346C22">
        <w:rPr>
          <w:rFonts w:ascii="华文楷体" w:eastAsia="华文楷体" w:hAnsi="华文楷体" w:hint="eastAsia"/>
          <w:sz w:val="24"/>
          <w:szCs w:val="24"/>
        </w:rPr>
        <w:t>权重参数是否符合要求</w:t>
      </w:r>
      <w:r w:rsidR="009D2573">
        <w:rPr>
          <w:rFonts w:ascii="华文楷体" w:eastAsia="华文楷体" w:hAnsi="华文楷体" w:hint="eastAsia"/>
          <w:sz w:val="24"/>
          <w:szCs w:val="24"/>
        </w:rPr>
        <w:t>。即</w:t>
      </w:r>
      <w:r w:rsidR="00346C22">
        <w:rPr>
          <w:rFonts w:ascii="华文楷体" w:eastAsia="华文楷体" w:hAnsi="华文楷体" w:hint="eastAsia"/>
          <w:sz w:val="24"/>
          <w:szCs w:val="24"/>
        </w:rPr>
        <w:t>在删除映射信息的同时，</w:t>
      </w:r>
      <w:r w:rsidR="001B267A">
        <w:rPr>
          <w:rFonts w:ascii="华文楷体" w:eastAsia="华文楷体" w:hAnsi="华文楷体" w:hint="eastAsia"/>
          <w:sz w:val="24"/>
          <w:szCs w:val="24"/>
        </w:rPr>
        <w:t>往往</w:t>
      </w:r>
      <w:r w:rsidR="00346C22">
        <w:rPr>
          <w:rFonts w:ascii="华文楷体" w:eastAsia="华文楷体" w:hAnsi="华文楷体" w:hint="eastAsia"/>
          <w:sz w:val="24"/>
          <w:szCs w:val="24"/>
        </w:rPr>
        <w:t>要伴随着</w:t>
      </w:r>
      <w:r w:rsidR="001B267A">
        <w:rPr>
          <w:rFonts w:ascii="华文楷体" w:eastAsia="华文楷体" w:hAnsi="华文楷体" w:hint="eastAsia"/>
          <w:sz w:val="24"/>
          <w:szCs w:val="24"/>
        </w:rPr>
        <w:t>去修改</w:t>
      </w:r>
      <w:r w:rsidR="00346C22">
        <w:rPr>
          <w:rFonts w:ascii="华文楷体" w:eastAsia="华文楷体" w:hAnsi="华文楷体" w:hint="eastAsia"/>
          <w:sz w:val="24"/>
          <w:szCs w:val="24"/>
        </w:rPr>
        <w:t>剩余</w:t>
      </w:r>
      <w:r w:rsidR="00975F1F" w:rsidRPr="00346C22">
        <w:rPr>
          <w:rFonts w:ascii="华文楷体" w:eastAsia="华文楷体" w:hAnsi="华文楷体" w:hint="eastAsia"/>
          <w:sz w:val="24"/>
          <w:szCs w:val="24"/>
        </w:rPr>
        <w:t>评分</w:t>
      </w:r>
      <w:r w:rsidR="00346C22">
        <w:rPr>
          <w:rFonts w:ascii="华文楷体" w:eastAsia="华文楷体" w:hAnsi="华文楷体" w:hint="eastAsia"/>
          <w:sz w:val="24"/>
          <w:szCs w:val="24"/>
        </w:rPr>
        <w:t>子项目</w:t>
      </w:r>
      <w:r w:rsidR="006F467B">
        <w:rPr>
          <w:rFonts w:ascii="华文楷体" w:eastAsia="华文楷体" w:hAnsi="华文楷体" w:hint="eastAsia"/>
          <w:sz w:val="24"/>
          <w:szCs w:val="24"/>
        </w:rPr>
        <w:t>的</w:t>
      </w:r>
      <w:r w:rsidR="00975F1F" w:rsidRPr="00346C22">
        <w:rPr>
          <w:rFonts w:ascii="华文楷体" w:eastAsia="华文楷体" w:hAnsi="华文楷体" w:hint="eastAsia"/>
          <w:sz w:val="24"/>
          <w:szCs w:val="24"/>
        </w:rPr>
        <w:t>权重</w:t>
      </w:r>
      <w:r w:rsidR="001B267A">
        <w:rPr>
          <w:rFonts w:ascii="华文楷体" w:eastAsia="华文楷体" w:hAnsi="华文楷体" w:hint="eastAsia"/>
          <w:sz w:val="24"/>
          <w:szCs w:val="24"/>
        </w:rPr>
        <w:t>参数</w:t>
      </w:r>
      <w:r w:rsidRPr="00346C22">
        <w:rPr>
          <w:rFonts w:ascii="华文楷体" w:eastAsia="华文楷体" w:hAnsi="华文楷体" w:hint="eastAsia"/>
          <w:sz w:val="24"/>
          <w:szCs w:val="24"/>
        </w:rPr>
        <w:t>。</w:t>
      </w:r>
    </w:p>
    <w:p w:rsidR="00A87E77" w:rsidRPr="004A50B7" w:rsidRDefault="00525878" w:rsidP="00B51A81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 xml:space="preserve">在执行删除操作前，会有确认删除的提示。如果用户选择取消，则用例结束；如果用户选择确认，则执行删除操作。 </w:t>
      </w:r>
    </w:p>
    <w:p w:rsidR="008E0E1E" w:rsidRPr="004A50B7" w:rsidRDefault="008E0E1E" w:rsidP="00B51A81">
      <w:pPr>
        <w:pStyle w:val="1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流程图</w:t>
      </w:r>
    </w:p>
    <w:p w:rsidR="002F4B89" w:rsidRPr="004A50B7" w:rsidRDefault="008E0E1E" w:rsidP="00F756D5">
      <w:pPr>
        <w:pStyle w:val="1"/>
        <w:rPr>
          <w:rFonts w:ascii="华文楷体" w:eastAsia="华文楷体" w:hAnsi="华文楷体"/>
        </w:rPr>
      </w:pPr>
      <w:r w:rsidRPr="004A50B7">
        <w:rPr>
          <w:rFonts w:ascii="华文楷体" w:eastAsia="华文楷体" w:hAnsi="华文楷体" w:hint="eastAsia"/>
        </w:rPr>
        <w:t>补充业务说明</w:t>
      </w:r>
    </w:p>
    <w:p w:rsidR="002F4B89" w:rsidRPr="004A50B7" w:rsidRDefault="002F4B89" w:rsidP="002F4B89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关于商户评价管理：</w:t>
      </w:r>
    </w:p>
    <w:p w:rsidR="002F4B89" w:rsidRPr="004A50B7" w:rsidRDefault="002F4B89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作用：汇总各方面的商户评价信息，得到一个针对商户的综合评价，其将被作为决策层的参考依据，即考虑该商户的市场价值，是否有必要和其续租。</w:t>
      </w:r>
    </w:p>
    <w:p w:rsidR="002C0D70" w:rsidRPr="004A50B7" w:rsidRDefault="002F4B89" w:rsidP="006D1525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商户的综合评价</w:t>
      </w:r>
      <w:r w:rsidR="000B3744" w:rsidRPr="004A50B7">
        <w:rPr>
          <w:rFonts w:ascii="华文楷体" w:eastAsia="华文楷体" w:hAnsi="华文楷体" w:hint="eastAsia"/>
          <w:sz w:val="24"/>
          <w:szCs w:val="24"/>
        </w:rPr>
        <w:t>是建立在评分</w:t>
      </w:r>
      <w:r w:rsidR="00116A3B" w:rsidRPr="004A50B7">
        <w:rPr>
          <w:rFonts w:ascii="华文楷体" w:eastAsia="华文楷体" w:hAnsi="华文楷体" w:hint="eastAsia"/>
          <w:sz w:val="24"/>
          <w:szCs w:val="24"/>
        </w:rPr>
        <w:t>模板基</w:t>
      </w:r>
      <w:r w:rsidR="000B3744" w:rsidRPr="004A50B7">
        <w:rPr>
          <w:rFonts w:ascii="华文楷体" w:eastAsia="华文楷体" w:hAnsi="华文楷体" w:hint="eastAsia"/>
          <w:sz w:val="24"/>
          <w:szCs w:val="24"/>
        </w:rPr>
        <w:t>上的得来的，</w:t>
      </w:r>
      <w:r w:rsidR="002C0D70" w:rsidRPr="004A50B7">
        <w:rPr>
          <w:rFonts w:ascii="华文楷体" w:eastAsia="华文楷体" w:hAnsi="华文楷体" w:hint="eastAsia"/>
          <w:sz w:val="24"/>
          <w:szCs w:val="24"/>
        </w:rPr>
        <w:t>即根据评分模板的具体</w:t>
      </w:r>
      <w:r w:rsidR="00126C34" w:rsidRPr="004A50B7">
        <w:rPr>
          <w:rFonts w:ascii="华文楷体" w:eastAsia="华文楷体" w:hAnsi="华文楷体" w:hint="eastAsia"/>
          <w:sz w:val="24"/>
          <w:szCs w:val="24"/>
        </w:rPr>
        <w:t>配置项目</w:t>
      </w:r>
      <w:r w:rsidR="002C0D70" w:rsidRPr="004A50B7">
        <w:rPr>
          <w:rFonts w:ascii="华文楷体" w:eastAsia="华文楷体" w:hAnsi="华文楷体" w:hint="eastAsia"/>
          <w:sz w:val="24"/>
          <w:szCs w:val="24"/>
        </w:rPr>
        <w:t>来汇总</w:t>
      </w:r>
      <w:r w:rsidR="00956ACA" w:rsidRPr="004A50B7">
        <w:rPr>
          <w:rFonts w:ascii="华文楷体" w:eastAsia="华文楷体" w:hAnsi="华文楷体" w:hint="eastAsia"/>
          <w:sz w:val="24"/>
          <w:szCs w:val="24"/>
        </w:rPr>
        <w:t>对应的评分</w:t>
      </w:r>
      <w:r w:rsidR="00DC5B5F" w:rsidRPr="004A50B7">
        <w:rPr>
          <w:rFonts w:ascii="华文楷体" w:eastAsia="华文楷体" w:hAnsi="华文楷体" w:hint="eastAsia"/>
          <w:sz w:val="24"/>
          <w:szCs w:val="24"/>
        </w:rPr>
        <w:t>记录信息。</w:t>
      </w:r>
    </w:p>
    <w:p w:rsidR="000B3744" w:rsidRPr="004A50B7" w:rsidRDefault="002C0D70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评分模板是由</w:t>
      </w:r>
      <w:r w:rsidR="006D1525" w:rsidRPr="004A50B7">
        <w:rPr>
          <w:rFonts w:ascii="华文楷体" w:eastAsia="华文楷体" w:hAnsi="华文楷体" w:hint="eastAsia"/>
          <w:sz w:val="24"/>
          <w:szCs w:val="24"/>
        </w:rPr>
        <w:t>各个评分模块或具体评分标准组成的</w:t>
      </w:r>
      <w:r w:rsidR="008C2550" w:rsidRPr="004A50B7">
        <w:rPr>
          <w:rFonts w:ascii="华文楷体" w:eastAsia="华文楷体" w:hAnsi="华文楷体" w:hint="eastAsia"/>
          <w:sz w:val="24"/>
          <w:szCs w:val="24"/>
        </w:rPr>
        <w:t>（1：N）</w:t>
      </w:r>
      <w:r w:rsidR="006D1525" w:rsidRPr="004A50B7">
        <w:rPr>
          <w:rFonts w:ascii="华文楷体" w:eastAsia="华文楷体" w:hAnsi="华文楷体" w:hint="eastAsia"/>
          <w:sz w:val="24"/>
          <w:szCs w:val="24"/>
        </w:rPr>
        <w:t>，</w:t>
      </w:r>
      <w:r w:rsidR="00A714AB" w:rsidRPr="004A50B7">
        <w:rPr>
          <w:rFonts w:ascii="华文楷体" w:eastAsia="华文楷体" w:hAnsi="华文楷体" w:hint="eastAsia"/>
          <w:sz w:val="24"/>
          <w:szCs w:val="24"/>
        </w:rPr>
        <w:t>即一个评分模</w:t>
      </w:r>
      <w:r w:rsidR="00A714AB" w:rsidRPr="004A50B7">
        <w:rPr>
          <w:rFonts w:ascii="华文楷体" w:eastAsia="华文楷体" w:hAnsi="华文楷体" w:hint="eastAsia"/>
          <w:sz w:val="24"/>
          <w:szCs w:val="24"/>
        </w:rPr>
        <w:lastRenderedPageBreak/>
        <w:t>板中不仅可以包含评分模块，还可以包含具体的评分标准</w:t>
      </w:r>
      <w:r w:rsidR="00CF2480" w:rsidRPr="004A50B7">
        <w:rPr>
          <w:rFonts w:ascii="华文楷体" w:eastAsia="华文楷体" w:hAnsi="华文楷体" w:hint="eastAsia"/>
          <w:sz w:val="24"/>
          <w:szCs w:val="24"/>
        </w:rPr>
        <w:t>。</w:t>
      </w:r>
      <w:r w:rsidR="00DF43F7" w:rsidRPr="004A50B7">
        <w:rPr>
          <w:rFonts w:ascii="华文楷体" w:eastAsia="华文楷体" w:hAnsi="华文楷体" w:hint="eastAsia"/>
          <w:sz w:val="24"/>
          <w:szCs w:val="24"/>
        </w:rPr>
        <w:t>此时</w:t>
      </w:r>
      <w:r w:rsidR="00743601" w:rsidRPr="004A50B7">
        <w:rPr>
          <w:rFonts w:ascii="华文楷体" w:eastAsia="华文楷体" w:hAnsi="华文楷体" w:hint="eastAsia"/>
          <w:sz w:val="24"/>
          <w:szCs w:val="24"/>
        </w:rPr>
        <w:t>其中的</w:t>
      </w:r>
      <w:r w:rsidR="00DF43F7" w:rsidRPr="004A50B7">
        <w:rPr>
          <w:rFonts w:ascii="华文楷体" w:eastAsia="华文楷体" w:hAnsi="华文楷体" w:hint="eastAsia"/>
          <w:sz w:val="24"/>
          <w:szCs w:val="24"/>
        </w:rPr>
        <w:t>评分模块完全可以</w:t>
      </w:r>
      <w:r w:rsidR="00F46E6B" w:rsidRPr="004A50B7">
        <w:rPr>
          <w:rFonts w:ascii="华文楷体" w:eastAsia="华文楷体" w:hAnsi="华文楷体" w:hint="eastAsia"/>
          <w:sz w:val="24"/>
          <w:szCs w:val="24"/>
        </w:rPr>
        <w:t>看作</w:t>
      </w:r>
      <w:r w:rsidR="00743601" w:rsidRPr="004A50B7">
        <w:rPr>
          <w:rFonts w:ascii="华文楷体" w:eastAsia="华文楷体" w:hAnsi="华文楷体" w:hint="eastAsia"/>
          <w:sz w:val="24"/>
          <w:szCs w:val="24"/>
        </w:rPr>
        <w:t>是</w:t>
      </w:r>
      <w:r w:rsidR="00DF43F7" w:rsidRPr="004A50B7">
        <w:rPr>
          <w:rFonts w:ascii="华文楷体" w:eastAsia="华文楷体" w:hAnsi="华文楷体" w:hint="eastAsia"/>
          <w:sz w:val="24"/>
          <w:szCs w:val="24"/>
        </w:rPr>
        <w:t>一个大的评分标准</w:t>
      </w:r>
      <w:r w:rsidR="00CF2480" w:rsidRPr="004A50B7">
        <w:rPr>
          <w:rFonts w:ascii="华文楷体" w:eastAsia="华文楷体" w:hAnsi="华文楷体" w:hint="eastAsia"/>
          <w:sz w:val="24"/>
          <w:szCs w:val="24"/>
        </w:rPr>
        <w:t>，在评分模板</w:t>
      </w:r>
      <w:r w:rsidR="00553A16" w:rsidRPr="004A50B7">
        <w:rPr>
          <w:rFonts w:ascii="华文楷体" w:eastAsia="华文楷体" w:hAnsi="华文楷体" w:hint="eastAsia"/>
          <w:sz w:val="24"/>
          <w:szCs w:val="24"/>
        </w:rPr>
        <w:t>明细中</w:t>
      </w:r>
      <w:r w:rsidR="008C2550" w:rsidRPr="004A50B7">
        <w:rPr>
          <w:rFonts w:ascii="华文楷体" w:eastAsia="华文楷体" w:hAnsi="华文楷体" w:hint="eastAsia"/>
          <w:sz w:val="24"/>
          <w:szCs w:val="24"/>
        </w:rPr>
        <w:t>会记录评分模板和各评分模块、标准的对应关系，</w:t>
      </w:r>
      <w:r w:rsidR="008A345D" w:rsidRPr="004A50B7">
        <w:rPr>
          <w:rFonts w:ascii="华文楷体" w:eastAsia="华文楷体" w:hAnsi="华文楷体" w:hint="eastAsia"/>
          <w:sz w:val="24"/>
          <w:szCs w:val="24"/>
        </w:rPr>
        <w:t>包括</w:t>
      </w:r>
      <w:r w:rsidR="00AC4BC3" w:rsidRPr="004A50B7">
        <w:rPr>
          <w:rFonts w:ascii="华文楷体" w:eastAsia="华文楷体" w:hAnsi="华文楷体" w:hint="eastAsia"/>
          <w:sz w:val="24"/>
          <w:szCs w:val="24"/>
        </w:rPr>
        <w:t>各评分模块、标准</w:t>
      </w:r>
      <w:r w:rsidR="008C2550" w:rsidRPr="004A50B7">
        <w:rPr>
          <w:rFonts w:ascii="华文楷体" w:eastAsia="华文楷体" w:hAnsi="华文楷体" w:hint="eastAsia"/>
          <w:sz w:val="24"/>
          <w:szCs w:val="24"/>
        </w:rPr>
        <w:t>占</w:t>
      </w:r>
      <w:r w:rsidR="00667ABF" w:rsidRPr="004A50B7">
        <w:rPr>
          <w:rFonts w:ascii="华文楷体" w:eastAsia="华文楷体" w:hAnsi="华文楷体" w:hint="eastAsia"/>
          <w:sz w:val="24"/>
          <w:szCs w:val="24"/>
        </w:rPr>
        <w:t>评分</w:t>
      </w:r>
      <w:r w:rsidR="008C2550" w:rsidRPr="004A50B7">
        <w:rPr>
          <w:rFonts w:ascii="华文楷体" w:eastAsia="华文楷体" w:hAnsi="华文楷体" w:hint="eastAsia"/>
          <w:sz w:val="24"/>
          <w:szCs w:val="24"/>
        </w:rPr>
        <w:t>模板的权重。</w:t>
      </w:r>
    </w:p>
    <w:p w:rsidR="00E01EE5" w:rsidRPr="004A50B7" w:rsidRDefault="0026101B" w:rsidP="00971F44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评分模块</w:t>
      </w:r>
      <w:r w:rsidR="006F1425" w:rsidRPr="004A50B7">
        <w:rPr>
          <w:rFonts w:ascii="华文楷体" w:eastAsia="华文楷体" w:hAnsi="华文楷体" w:hint="eastAsia"/>
          <w:sz w:val="24"/>
          <w:szCs w:val="24"/>
        </w:rPr>
        <w:t>是由各个具体评分标准组成的</w:t>
      </w:r>
      <w:r w:rsidR="00031D7F" w:rsidRPr="004A50B7">
        <w:rPr>
          <w:rFonts w:ascii="华文楷体" w:eastAsia="华文楷体" w:hAnsi="华文楷体" w:hint="eastAsia"/>
          <w:sz w:val="24"/>
          <w:szCs w:val="24"/>
        </w:rPr>
        <w:t>（1：N）</w:t>
      </w:r>
      <w:r w:rsidR="006F1425" w:rsidRPr="004A50B7">
        <w:rPr>
          <w:rFonts w:ascii="华文楷体" w:eastAsia="华文楷体" w:hAnsi="华文楷体" w:hint="eastAsia"/>
          <w:sz w:val="24"/>
          <w:szCs w:val="24"/>
        </w:rPr>
        <w:t>，在评分模块明细中</w:t>
      </w:r>
      <w:r w:rsidR="00031D7F" w:rsidRPr="004A50B7">
        <w:rPr>
          <w:rFonts w:ascii="华文楷体" w:eastAsia="华文楷体" w:hAnsi="华文楷体" w:hint="eastAsia"/>
          <w:sz w:val="24"/>
          <w:szCs w:val="24"/>
        </w:rPr>
        <w:t>会记录评分模块和各评分标准的对应关系，包括各评分标准占评分模块的权重。</w:t>
      </w:r>
    </w:p>
    <w:p w:rsidR="002F4B89" w:rsidRPr="004A50B7" w:rsidRDefault="002F4B89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涉及到评分标准的具体模块有很多，诸如：售后管理、商户管理 - 日常管理等。各模块的具体评分标准会涉及到很多细则，这些细则及其所占权重都是可以在综合评价模块中进行维护的，该标准需要由具体的用户来维护，当评分标准有变化时，就需要由上级来授权。</w:t>
      </w:r>
    </w:p>
    <w:p w:rsidR="002F4B89" w:rsidRPr="004A50B7" w:rsidRDefault="002F4B89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在综合评价所涉及的查询报表中，可以选择要显示的各个评分项目，进而体现在报表中！</w:t>
      </w:r>
    </w:p>
    <w:p w:rsidR="002F4B89" w:rsidRPr="004A50B7" w:rsidRDefault="002F4B89" w:rsidP="002F4B89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现有模块中，涉及评分标准的如下：</w:t>
      </w:r>
      <w:r w:rsidR="00B74C36" w:rsidRPr="004A50B7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2F4B89" w:rsidRPr="004A50B7" w:rsidRDefault="002F4B89" w:rsidP="002F4B89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营业员管理: 日常巡查，针对营业员的评分，间接影响到对商户的评价。</w:t>
      </w:r>
    </w:p>
    <w:p w:rsidR="002F4B89" w:rsidRPr="004A50B7" w:rsidRDefault="002F4B89" w:rsidP="002F4B89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>商户管理：日常巡查，针对商铺的评分，直接影响到对商户的评价。</w:t>
      </w:r>
    </w:p>
    <w:p w:rsidR="002F4B89" w:rsidRPr="004A50B7" w:rsidRDefault="002F4B89" w:rsidP="002F4B89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A50B7">
        <w:rPr>
          <w:rFonts w:ascii="华文楷体" w:eastAsia="华文楷体" w:hAnsi="华文楷体" w:hint="eastAsia"/>
          <w:sz w:val="24"/>
          <w:szCs w:val="24"/>
        </w:rPr>
        <w:t xml:space="preserve">售后管理：由市场部评分，针对投诉涉及对象的评分(就是针对商户、营业员的投诉，不包括针对内部卖场的投诉，否则就要扩展到人力资源了)，直接或间接影响到对商户的评价。 </w:t>
      </w:r>
    </w:p>
    <w:p w:rsidR="002F4B89" w:rsidRPr="004A50B7" w:rsidRDefault="002F4B89">
      <w:pPr>
        <w:rPr>
          <w:rFonts w:ascii="华文楷体" w:eastAsia="华文楷体" w:hAnsi="华文楷体"/>
        </w:rPr>
      </w:pPr>
    </w:p>
    <w:sectPr w:rsidR="002F4B89" w:rsidRPr="004A50B7" w:rsidSect="003F364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566" w:rsidRDefault="00844566" w:rsidP="002F4B89">
      <w:r>
        <w:separator/>
      </w:r>
    </w:p>
  </w:endnote>
  <w:endnote w:type="continuationSeparator" w:id="0">
    <w:p w:rsidR="00844566" w:rsidRDefault="00844566" w:rsidP="002F4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01454"/>
      <w:docPartObj>
        <w:docPartGallery w:val="Page Numbers (Bottom of Page)"/>
        <w:docPartUnique/>
      </w:docPartObj>
    </w:sdtPr>
    <w:sdtContent>
      <w:p w:rsidR="001E6FAD" w:rsidRDefault="00DE2BBE">
        <w:pPr>
          <w:pStyle w:val="a4"/>
          <w:jc w:val="center"/>
        </w:pPr>
        <w:fldSimple w:instr=" PAGE   \* MERGEFORMAT ">
          <w:r w:rsidR="00201E50" w:rsidRPr="00201E50">
            <w:rPr>
              <w:noProof/>
              <w:lang w:val="zh-CN"/>
            </w:rPr>
            <w:t>5</w:t>
          </w:r>
        </w:fldSimple>
      </w:p>
    </w:sdtContent>
  </w:sdt>
  <w:p w:rsidR="001E6FAD" w:rsidRDefault="001E6F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566" w:rsidRDefault="00844566" w:rsidP="002F4B89">
      <w:r>
        <w:separator/>
      </w:r>
    </w:p>
  </w:footnote>
  <w:footnote w:type="continuationSeparator" w:id="0">
    <w:p w:rsidR="00844566" w:rsidRDefault="00844566" w:rsidP="002F4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4A0"/>
    <w:multiLevelType w:val="hybridMultilevel"/>
    <w:tmpl w:val="D34A6EC2"/>
    <w:lvl w:ilvl="0" w:tplc="89F4E0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C2082"/>
    <w:multiLevelType w:val="hybridMultilevel"/>
    <w:tmpl w:val="AD0EA846"/>
    <w:lvl w:ilvl="0" w:tplc="CE308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E80871"/>
    <w:multiLevelType w:val="hybridMultilevel"/>
    <w:tmpl w:val="1152BCC0"/>
    <w:lvl w:ilvl="0" w:tplc="AD8ECC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591012"/>
    <w:multiLevelType w:val="hybridMultilevel"/>
    <w:tmpl w:val="23EC9C9E"/>
    <w:lvl w:ilvl="0" w:tplc="A6EAF1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632B9"/>
    <w:multiLevelType w:val="hybridMultilevel"/>
    <w:tmpl w:val="4AA06624"/>
    <w:lvl w:ilvl="0" w:tplc="C02832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14FF5"/>
    <w:multiLevelType w:val="hybridMultilevel"/>
    <w:tmpl w:val="07D85396"/>
    <w:lvl w:ilvl="0" w:tplc="7F16F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B33E9B"/>
    <w:multiLevelType w:val="hybridMultilevel"/>
    <w:tmpl w:val="553E987E"/>
    <w:lvl w:ilvl="0" w:tplc="C47A35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FB469B"/>
    <w:multiLevelType w:val="hybridMultilevel"/>
    <w:tmpl w:val="A0963886"/>
    <w:lvl w:ilvl="0" w:tplc="224E8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C666C0"/>
    <w:multiLevelType w:val="hybridMultilevel"/>
    <w:tmpl w:val="22E864BE"/>
    <w:lvl w:ilvl="0" w:tplc="F82E9A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B4CB3"/>
    <w:multiLevelType w:val="hybridMultilevel"/>
    <w:tmpl w:val="22321CDA"/>
    <w:lvl w:ilvl="0" w:tplc="8868A0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E275E5"/>
    <w:multiLevelType w:val="hybridMultilevel"/>
    <w:tmpl w:val="4D088782"/>
    <w:lvl w:ilvl="0" w:tplc="919CA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8C7CEE"/>
    <w:multiLevelType w:val="hybridMultilevel"/>
    <w:tmpl w:val="30FA4A00"/>
    <w:lvl w:ilvl="0" w:tplc="DD4AE51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A062B9C"/>
    <w:multiLevelType w:val="hybridMultilevel"/>
    <w:tmpl w:val="331E8BC4"/>
    <w:lvl w:ilvl="0" w:tplc="4352F9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175BFF"/>
    <w:multiLevelType w:val="hybridMultilevel"/>
    <w:tmpl w:val="F8486E6A"/>
    <w:lvl w:ilvl="0" w:tplc="CFD227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9D2C6B"/>
    <w:multiLevelType w:val="hybridMultilevel"/>
    <w:tmpl w:val="C326138A"/>
    <w:lvl w:ilvl="0" w:tplc="1DEE87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0437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2"/>
  </w:num>
  <w:num w:numId="5">
    <w:abstractNumId w:val="1"/>
  </w:num>
  <w:num w:numId="6">
    <w:abstractNumId w:val="22"/>
  </w:num>
  <w:num w:numId="7">
    <w:abstractNumId w:val="19"/>
  </w:num>
  <w:num w:numId="8">
    <w:abstractNumId w:val="8"/>
  </w:num>
  <w:num w:numId="9">
    <w:abstractNumId w:val="14"/>
  </w:num>
  <w:num w:numId="10">
    <w:abstractNumId w:val="20"/>
  </w:num>
  <w:num w:numId="11">
    <w:abstractNumId w:val="7"/>
  </w:num>
  <w:num w:numId="12">
    <w:abstractNumId w:val="21"/>
  </w:num>
  <w:num w:numId="13">
    <w:abstractNumId w:val="5"/>
  </w:num>
  <w:num w:numId="14">
    <w:abstractNumId w:val="0"/>
  </w:num>
  <w:num w:numId="15">
    <w:abstractNumId w:val="13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9"/>
  </w:num>
  <w:num w:numId="21">
    <w:abstractNumId w:val="18"/>
  </w:num>
  <w:num w:numId="22">
    <w:abstractNumId w:val="1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B89"/>
    <w:rsid w:val="000043E9"/>
    <w:rsid w:val="00006C17"/>
    <w:rsid w:val="000071CF"/>
    <w:rsid w:val="00007233"/>
    <w:rsid w:val="000254EF"/>
    <w:rsid w:val="000309D1"/>
    <w:rsid w:val="00031731"/>
    <w:rsid w:val="00031D7F"/>
    <w:rsid w:val="0004612D"/>
    <w:rsid w:val="00047DDF"/>
    <w:rsid w:val="0005056C"/>
    <w:rsid w:val="00050E9D"/>
    <w:rsid w:val="00051963"/>
    <w:rsid w:val="00055A7B"/>
    <w:rsid w:val="000639E3"/>
    <w:rsid w:val="00075E52"/>
    <w:rsid w:val="00080C38"/>
    <w:rsid w:val="00094F63"/>
    <w:rsid w:val="000A08B4"/>
    <w:rsid w:val="000A44D4"/>
    <w:rsid w:val="000B3744"/>
    <w:rsid w:val="000B5D60"/>
    <w:rsid w:val="000D0014"/>
    <w:rsid w:val="000D1E32"/>
    <w:rsid w:val="000D647C"/>
    <w:rsid w:val="000E0590"/>
    <w:rsid w:val="000E08A5"/>
    <w:rsid w:val="000E5569"/>
    <w:rsid w:val="000E5B84"/>
    <w:rsid w:val="000E6626"/>
    <w:rsid w:val="001070C1"/>
    <w:rsid w:val="001078B4"/>
    <w:rsid w:val="00110B15"/>
    <w:rsid w:val="00116A3B"/>
    <w:rsid w:val="00124B04"/>
    <w:rsid w:val="00126C34"/>
    <w:rsid w:val="00132BD4"/>
    <w:rsid w:val="0013641F"/>
    <w:rsid w:val="00140B6B"/>
    <w:rsid w:val="00164996"/>
    <w:rsid w:val="00177FE9"/>
    <w:rsid w:val="00181BEE"/>
    <w:rsid w:val="00186835"/>
    <w:rsid w:val="001B267A"/>
    <w:rsid w:val="001D2D06"/>
    <w:rsid w:val="001E0074"/>
    <w:rsid w:val="001E1648"/>
    <w:rsid w:val="001E2603"/>
    <w:rsid w:val="001E6FAD"/>
    <w:rsid w:val="001E7C38"/>
    <w:rsid w:val="001F0489"/>
    <w:rsid w:val="001F71AD"/>
    <w:rsid w:val="00201E50"/>
    <w:rsid w:val="00212527"/>
    <w:rsid w:val="002265F3"/>
    <w:rsid w:val="00227142"/>
    <w:rsid w:val="00243285"/>
    <w:rsid w:val="00243FA0"/>
    <w:rsid w:val="0026101B"/>
    <w:rsid w:val="0027471C"/>
    <w:rsid w:val="0027757C"/>
    <w:rsid w:val="00282F7B"/>
    <w:rsid w:val="002A36FA"/>
    <w:rsid w:val="002B6F1C"/>
    <w:rsid w:val="002C0D70"/>
    <w:rsid w:val="002C5C24"/>
    <w:rsid w:val="002D408E"/>
    <w:rsid w:val="002D7B99"/>
    <w:rsid w:val="002F4B89"/>
    <w:rsid w:val="00303D29"/>
    <w:rsid w:val="0030641A"/>
    <w:rsid w:val="0032740D"/>
    <w:rsid w:val="00343A7F"/>
    <w:rsid w:val="00346C22"/>
    <w:rsid w:val="00363B63"/>
    <w:rsid w:val="003657E1"/>
    <w:rsid w:val="0037480E"/>
    <w:rsid w:val="0037587E"/>
    <w:rsid w:val="00377854"/>
    <w:rsid w:val="00381C67"/>
    <w:rsid w:val="0038426C"/>
    <w:rsid w:val="00391EE9"/>
    <w:rsid w:val="003A08E7"/>
    <w:rsid w:val="003A5486"/>
    <w:rsid w:val="003A630F"/>
    <w:rsid w:val="003A7AD2"/>
    <w:rsid w:val="003D7384"/>
    <w:rsid w:val="003E086E"/>
    <w:rsid w:val="003E71F3"/>
    <w:rsid w:val="003F3649"/>
    <w:rsid w:val="00413E78"/>
    <w:rsid w:val="00422C97"/>
    <w:rsid w:val="00426943"/>
    <w:rsid w:val="004335C4"/>
    <w:rsid w:val="00450AA0"/>
    <w:rsid w:val="0046291B"/>
    <w:rsid w:val="004632C3"/>
    <w:rsid w:val="004744ED"/>
    <w:rsid w:val="00492F81"/>
    <w:rsid w:val="00493C3C"/>
    <w:rsid w:val="004A50B7"/>
    <w:rsid w:val="004A66BD"/>
    <w:rsid w:val="004B1891"/>
    <w:rsid w:val="004B609C"/>
    <w:rsid w:val="004C63FB"/>
    <w:rsid w:val="004D64EA"/>
    <w:rsid w:val="004D6E00"/>
    <w:rsid w:val="004E34D5"/>
    <w:rsid w:val="004E4A61"/>
    <w:rsid w:val="004E7D15"/>
    <w:rsid w:val="005047DD"/>
    <w:rsid w:val="00505BC5"/>
    <w:rsid w:val="005201E5"/>
    <w:rsid w:val="00522EEB"/>
    <w:rsid w:val="00525878"/>
    <w:rsid w:val="005304E1"/>
    <w:rsid w:val="00535A7A"/>
    <w:rsid w:val="00553A16"/>
    <w:rsid w:val="00570445"/>
    <w:rsid w:val="00571F8C"/>
    <w:rsid w:val="00576B79"/>
    <w:rsid w:val="005829EE"/>
    <w:rsid w:val="00591445"/>
    <w:rsid w:val="00593DDD"/>
    <w:rsid w:val="005A207A"/>
    <w:rsid w:val="005A374D"/>
    <w:rsid w:val="005A4B62"/>
    <w:rsid w:val="005B3A8F"/>
    <w:rsid w:val="005C102E"/>
    <w:rsid w:val="005C4849"/>
    <w:rsid w:val="005C7D0F"/>
    <w:rsid w:val="005E090A"/>
    <w:rsid w:val="005E7BA5"/>
    <w:rsid w:val="00613807"/>
    <w:rsid w:val="00614219"/>
    <w:rsid w:val="0062045E"/>
    <w:rsid w:val="00621F1D"/>
    <w:rsid w:val="00622F79"/>
    <w:rsid w:val="00627B93"/>
    <w:rsid w:val="006363E9"/>
    <w:rsid w:val="00647CB2"/>
    <w:rsid w:val="00652BD4"/>
    <w:rsid w:val="00656B4F"/>
    <w:rsid w:val="00657B7C"/>
    <w:rsid w:val="00662259"/>
    <w:rsid w:val="006662B4"/>
    <w:rsid w:val="00667ABF"/>
    <w:rsid w:val="00677391"/>
    <w:rsid w:val="00677613"/>
    <w:rsid w:val="00681CF0"/>
    <w:rsid w:val="00682D90"/>
    <w:rsid w:val="00690A70"/>
    <w:rsid w:val="0069104B"/>
    <w:rsid w:val="006B49FD"/>
    <w:rsid w:val="006B671F"/>
    <w:rsid w:val="006C7917"/>
    <w:rsid w:val="006D1525"/>
    <w:rsid w:val="006E03E2"/>
    <w:rsid w:val="006E159F"/>
    <w:rsid w:val="006E7931"/>
    <w:rsid w:val="006F1425"/>
    <w:rsid w:val="006F467B"/>
    <w:rsid w:val="006F77A6"/>
    <w:rsid w:val="0070248E"/>
    <w:rsid w:val="00716EE9"/>
    <w:rsid w:val="0072426D"/>
    <w:rsid w:val="007251BE"/>
    <w:rsid w:val="00727F2F"/>
    <w:rsid w:val="0074014B"/>
    <w:rsid w:val="00743601"/>
    <w:rsid w:val="00752358"/>
    <w:rsid w:val="00753D8F"/>
    <w:rsid w:val="00763928"/>
    <w:rsid w:val="007665A2"/>
    <w:rsid w:val="007705E3"/>
    <w:rsid w:val="00772C61"/>
    <w:rsid w:val="00782C02"/>
    <w:rsid w:val="00784A5E"/>
    <w:rsid w:val="007931FF"/>
    <w:rsid w:val="007B2ABC"/>
    <w:rsid w:val="007D0228"/>
    <w:rsid w:val="007E02AF"/>
    <w:rsid w:val="007E6115"/>
    <w:rsid w:val="007E73BA"/>
    <w:rsid w:val="00802192"/>
    <w:rsid w:val="0080282B"/>
    <w:rsid w:val="0080334E"/>
    <w:rsid w:val="00814212"/>
    <w:rsid w:val="00821F46"/>
    <w:rsid w:val="00822F59"/>
    <w:rsid w:val="0083508A"/>
    <w:rsid w:val="00835F78"/>
    <w:rsid w:val="00844566"/>
    <w:rsid w:val="008464F9"/>
    <w:rsid w:val="00851D85"/>
    <w:rsid w:val="00855CDE"/>
    <w:rsid w:val="00861520"/>
    <w:rsid w:val="00884AD7"/>
    <w:rsid w:val="008A0DD7"/>
    <w:rsid w:val="008A345D"/>
    <w:rsid w:val="008C2550"/>
    <w:rsid w:val="008C31D1"/>
    <w:rsid w:val="008C4C35"/>
    <w:rsid w:val="008C6C6F"/>
    <w:rsid w:val="008D743C"/>
    <w:rsid w:val="008E0E1E"/>
    <w:rsid w:val="008E493B"/>
    <w:rsid w:val="008F25C3"/>
    <w:rsid w:val="00903DA4"/>
    <w:rsid w:val="00907004"/>
    <w:rsid w:val="00927DDB"/>
    <w:rsid w:val="00933097"/>
    <w:rsid w:val="00941D8F"/>
    <w:rsid w:val="00956ACA"/>
    <w:rsid w:val="00964D44"/>
    <w:rsid w:val="00971F44"/>
    <w:rsid w:val="00975F1F"/>
    <w:rsid w:val="00980DFC"/>
    <w:rsid w:val="009853F6"/>
    <w:rsid w:val="009875A5"/>
    <w:rsid w:val="009930CF"/>
    <w:rsid w:val="00996CC6"/>
    <w:rsid w:val="009A0467"/>
    <w:rsid w:val="009A1DB5"/>
    <w:rsid w:val="009B5D5E"/>
    <w:rsid w:val="009B784D"/>
    <w:rsid w:val="009C5AA5"/>
    <w:rsid w:val="009D1B9F"/>
    <w:rsid w:val="009D2573"/>
    <w:rsid w:val="009D63E6"/>
    <w:rsid w:val="009E2468"/>
    <w:rsid w:val="00A1238C"/>
    <w:rsid w:val="00A1543E"/>
    <w:rsid w:val="00A272E7"/>
    <w:rsid w:val="00A41E89"/>
    <w:rsid w:val="00A443B4"/>
    <w:rsid w:val="00A54D70"/>
    <w:rsid w:val="00A6355E"/>
    <w:rsid w:val="00A714AB"/>
    <w:rsid w:val="00A87416"/>
    <w:rsid w:val="00A87E77"/>
    <w:rsid w:val="00A91CF3"/>
    <w:rsid w:val="00A92325"/>
    <w:rsid w:val="00AA034E"/>
    <w:rsid w:val="00AA574E"/>
    <w:rsid w:val="00AA600E"/>
    <w:rsid w:val="00AB075A"/>
    <w:rsid w:val="00AB3EE4"/>
    <w:rsid w:val="00AB6AB1"/>
    <w:rsid w:val="00AC0202"/>
    <w:rsid w:val="00AC0BAD"/>
    <w:rsid w:val="00AC4BC3"/>
    <w:rsid w:val="00AC6225"/>
    <w:rsid w:val="00AE0D92"/>
    <w:rsid w:val="00AF2C0D"/>
    <w:rsid w:val="00B062A5"/>
    <w:rsid w:val="00B13D00"/>
    <w:rsid w:val="00B17F80"/>
    <w:rsid w:val="00B31F20"/>
    <w:rsid w:val="00B3655B"/>
    <w:rsid w:val="00B407CD"/>
    <w:rsid w:val="00B40929"/>
    <w:rsid w:val="00B42B3A"/>
    <w:rsid w:val="00B45FF5"/>
    <w:rsid w:val="00B473DF"/>
    <w:rsid w:val="00B51A81"/>
    <w:rsid w:val="00B54DC3"/>
    <w:rsid w:val="00B579A1"/>
    <w:rsid w:val="00B643EB"/>
    <w:rsid w:val="00B74C36"/>
    <w:rsid w:val="00B8642C"/>
    <w:rsid w:val="00B935D3"/>
    <w:rsid w:val="00B964D9"/>
    <w:rsid w:val="00BA73B1"/>
    <w:rsid w:val="00BA7B3F"/>
    <w:rsid w:val="00BB4197"/>
    <w:rsid w:val="00BC0CB9"/>
    <w:rsid w:val="00BC4B43"/>
    <w:rsid w:val="00BF4E71"/>
    <w:rsid w:val="00BF6EE1"/>
    <w:rsid w:val="00C03343"/>
    <w:rsid w:val="00C118D3"/>
    <w:rsid w:val="00C2049B"/>
    <w:rsid w:val="00C43C70"/>
    <w:rsid w:val="00C63C70"/>
    <w:rsid w:val="00C65C04"/>
    <w:rsid w:val="00C75EA5"/>
    <w:rsid w:val="00C76753"/>
    <w:rsid w:val="00C76D40"/>
    <w:rsid w:val="00C90ADB"/>
    <w:rsid w:val="00CC5026"/>
    <w:rsid w:val="00CD48E7"/>
    <w:rsid w:val="00CE0162"/>
    <w:rsid w:val="00CE74FF"/>
    <w:rsid w:val="00CF0073"/>
    <w:rsid w:val="00CF2480"/>
    <w:rsid w:val="00CF3150"/>
    <w:rsid w:val="00D05F72"/>
    <w:rsid w:val="00D06EE1"/>
    <w:rsid w:val="00D076B4"/>
    <w:rsid w:val="00D2047D"/>
    <w:rsid w:val="00D30D4B"/>
    <w:rsid w:val="00D83689"/>
    <w:rsid w:val="00D84412"/>
    <w:rsid w:val="00D91FA1"/>
    <w:rsid w:val="00D9352F"/>
    <w:rsid w:val="00D94208"/>
    <w:rsid w:val="00D94F76"/>
    <w:rsid w:val="00DA160E"/>
    <w:rsid w:val="00DA16DB"/>
    <w:rsid w:val="00DB45D1"/>
    <w:rsid w:val="00DB66B5"/>
    <w:rsid w:val="00DC049A"/>
    <w:rsid w:val="00DC0B2C"/>
    <w:rsid w:val="00DC31CB"/>
    <w:rsid w:val="00DC5B5F"/>
    <w:rsid w:val="00DD3DB6"/>
    <w:rsid w:val="00DD440F"/>
    <w:rsid w:val="00DD67E8"/>
    <w:rsid w:val="00DE2BBE"/>
    <w:rsid w:val="00DF43F7"/>
    <w:rsid w:val="00DF4AA4"/>
    <w:rsid w:val="00E01EE5"/>
    <w:rsid w:val="00E03BBF"/>
    <w:rsid w:val="00E12625"/>
    <w:rsid w:val="00E31FE7"/>
    <w:rsid w:val="00E471A2"/>
    <w:rsid w:val="00E52E35"/>
    <w:rsid w:val="00E71D30"/>
    <w:rsid w:val="00E75033"/>
    <w:rsid w:val="00E84562"/>
    <w:rsid w:val="00E90593"/>
    <w:rsid w:val="00E935E0"/>
    <w:rsid w:val="00E941AF"/>
    <w:rsid w:val="00EA09B0"/>
    <w:rsid w:val="00EC04B3"/>
    <w:rsid w:val="00ED0B70"/>
    <w:rsid w:val="00ED2C20"/>
    <w:rsid w:val="00ED402C"/>
    <w:rsid w:val="00ED5227"/>
    <w:rsid w:val="00EE2770"/>
    <w:rsid w:val="00EE3ED6"/>
    <w:rsid w:val="00EF49CA"/>
    <w:rsid w:val="00EF5F7B"/>
    <w:rsid w:val="00F00BD2"/>
    <w:rsid w:val="00F01049"/>
    <w:rsid w:val="00F04097"/>
    <w:rsid w:val="00F042D8"/>
    <w:rsid w:val="00F1493B"/>
    <w:rsid w:val="00F14C8F"/>
    <w:rsid w:val="00F26645"/>
    <w:rsid w:val="00F31301"/>
    <w:rsid w:val="00F35D47"/>
    <w:rsid w:val="00F35ECB"/>
    <w:rsid w:val="00F454ED"/>
    <w:rsid w:val="00F46E6B"/>
    <w:rsid w:val="00F521C4"/>
    <w:rsid w:val="00F532B7"/>
    <w:rsid w:val="00F610EF"/>
    <w:rsid w:val="00F625BC"/>
    <w:rsid w:val="00F63436"/>
    <w:rsid w:val="00F64B11"/>
    <w:rsid w:val="00F756D5"/>
    <w:rsid w:val="00F83BA8"/>
    <w:rsid w:val="00F931D4"/>
    <w:rsid w:val="00F9485A"/>
    <w:rsid w:val="00FB2F73"/>
    <w:rsid w:val="00FB6B5C"/>
    <w:rsid w:val="00FC0BFD"/>
    <w:rsid w:val="00FE3A43"/>
    <w:rsid w:val="00FE7E82"/>
    <w:rsid w:val="00FF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6D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D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6D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16D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16D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16D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16D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16D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16D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B89"/>
    <w:rPr>
      <w:sz w:val="18"/>
      <w:szCs w:val="18"/>
    </w:rPr>
  </w:style>
  <w:style w:type="paragraph" w:styleId="a5">
    <w:name w:val="List Paragraph"/>
    <w:basedOn w:val="a"/>
    <w:uiPriority w:val="34"/>
    <w:qFormat/>
    <w:rsid w:val="002F4B89"/>
    <w:pPr>
      <w:ind w:firstLineChars="200" w:firstLine="420"/>
    </w:pPr>
  </w:style>
  <w:style w:type="character" w:styleId="a6">
    <w:name w:val="annotation reference"/>
    <w:basedOn w:val="a0"/>
    <w:semiHidden/>
    <w:rsid w:val="005E090A"/>
    <w:rPr>
      <w:sz w:val="21"/>
      <w:szCs w:val="21"/>
    </w:rPr>
  </w:style>
  <w:style w:type="paragraph" w:styleId="a7">
    <w:name w:val="Note Heading"/>
    <w:basedOn w:val="a"/>
    <w:next w:val="a"/>
    <w:link w:val="Char1"/>
    <w:rsid w:val="005E090A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5E090A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DA16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16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16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16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A16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A16D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A16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A16DB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DA16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A16DB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140B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40B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452</Words>
  <Characters>2580</Characters>
  <Application>Microsoft Office Word</Application>
  <DocSecurity>0</DocSecurity>
  <Lines>21</Lines>
  <Paragraphs>6</Paragraphs>
  <ScaleCrop>false</ScaleCrop>
  <Company>微软中国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368</cp:revision>
  <dcterms:created xsi:type="dcterms:W3CDTF">2010-01-17T16:32:00Z</dcterms:created>
  <dcterms:modified xsi:type="dcterms:W3CDTF">2010-02-21T19:38:00Z</dcterms:modified>
</cp:coreProperties>
</file>