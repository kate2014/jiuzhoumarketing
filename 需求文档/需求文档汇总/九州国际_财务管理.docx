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3787F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Pr="0093787F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3787F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1D36F7" w:rsidRPr="0093787F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3787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RPr="0093787F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3787F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Pr="0093787F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3787F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Pr="0093787F" w:rsidRDefault="001D36F7" w:rsidP="001D36F7">
      <w:pPr>
        <w:rPr>
          <w:rFonts w:ascii="华文楷体" w:eastAsia="华文楷体" w:hAnsi="华文楷体"/>
        </w:rPr>
      </w:pPr>
    </w:p>
    <w:p w:rsidR="00F16941" w:rsidRPr="0093787F" w:rsidRDefault="001D36F7" w:rsidP="00CC450A">
      <w:pPr>
        <w:widowControl/>
        <w:jc w:val="left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  <w:kern w:val="0"/>
        </w:rPr>
        <w:br w:type="page"/>
      </w:r>
    </w:p>
    <w:p w:rsidR="00F16941" w:rsidRPr="0093787F" w:rsidRDefault="00F16941" w:rsidP="00CC450A">
      <w:pPr>
        <w:pStyle w:val="1"/>
        <w:rPr>
          <w:rFonts w:ascii="华文楷体" w:eastAsia="华文楷体" w:hAnsi="华文楷体"/>
        </w:rPr>
      </w:pPr>
      <w:bookmarkStart w:id="0" w:name="_Toc249948180"/>
      <w:bookmarkStart w:id="1" w:name="_Toc249953975"/>
      <w:bookmarkStart w:id="2" w:name="_Toc249954177"/>
      <w:bookmarkStart w:id="3" w:name="_Toc249954588"/>
      <w:r w:rsidRPr="0093787F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F16941" w:rsidRPr="0093787F" w:rsidRDefault="003D40A0" w:rsidP="00B1513F">
      <w:pPr>
        <w:rPr>
          <w:rFonts w:ascii="华文楷体" w:eastAsia="华文楷体" w:hAnsi="华文楷体"/>
        </w:rPr>
      </w:pPr>
      <w:ins w:id="4" w:author="Wangrui" w:date="2010-01-27T22:49:00Z">
        <w:r w:rsidRPr="0093787F">
          <w:rPr>
            <w:rFonts w:ascii="华文楷体" w:eastAsia="华文楷体" w:hAnsi="华文楷体"/>
          </w:rPr>
          <w:object w:dxaOrig="7919" w:dyaOrig="13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5.25pt;height:666.75pt" o:ole="">
              <v:imagedata r:id="rId8" o:title=""/>
            </v:shape>
            <o:OLEObject Type="Embed" ProgID="Visio.Drawing.11" ShapeID="_x0000_i1025" DrawAspect="Content" ObjectID="_1329749976" r:id="rId9"/>
          </w:object>
        </w:r>
      </w:ins>
    </w:p>
    <w:p w:rsidR="00F16941" w:rsidRPr="0093787F" w:rsidRDefault="00F16941" w:rsidP="00205840">
      <w:pPr>
        <w:pStyle w:val="1"/>
        <w:rPr>
          <w:rFonts w:ascii="华文楷体" w:eastAsia="华文楷体" w:hAnsi="华文楷体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93787F">
        <w:rPr>
          <w:rFonts w:ascii="华文楷体" w:eastAsia="华文楷体" w:hAnsi="华文楷体" w:hint="eastAsia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主要参与者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</w:t>
      </w:r>
      <w:r w:rsidR="00F30BF2" w:rsidRPr="0093787F">
        <w:rPr>
          <w:rFonts w:ascii="华文楷体" w:eastAsia="华文楷体" w:hAnsi="华文楷体" w:hint="eastAsia"/>
          <w:sz w:val="24"/>
          <w:szCs w:val="24"/>
        </w:rPr>
        <w:t>、财务审核人员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项目相关人员及其兴趣</w:t>
      </w:r>
    </w:p>
    <w:p w:rsidR="00205840" w:rsidRPr="0093787F" w:rsidRDefault="00F16941" w:rsidP="00205840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3787F">
        <w:rPr>
          <w:rFonts w:ascii="华文楷体" w:eastAsia="华文楷体" w:hAnsi="华文楷体" w:hint="eastAsia"/>
          <w:sz w:val="24"/>
          <w:szCs w:val="24"/>
        </w:rPr>
        <w:t>创建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3787F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综合查询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205840" w:rsidRPr="0093787F" w:rsidRDefault="00205840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触发条件</w:t>
      </w:r>
    </w:p>
    <w:p w:rsidR="006F1BF6" w:rsidRPr="0093787F" w:rsidRDefault="006F1BF6" w:rsidP="006F1BF6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财务管理人员在浏览器中选择财务管理的相关操作。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前置条件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93787F" w:rsidRDefault="003C776D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成功后的保证（后置条件）</w:t>
      </w:r>
    </w:p>
    <w:p w:rsidR="00F16941" w:rsidRPr="0093787F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 w:rsidRPr="0093787F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3787F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205840" w:rsidRPr="0093787F" w:rsidRDefault="00205840" w:rsidP="00205840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205840" w:rsidRPr="0093787F" w:rsidRDefault="00205840" w:rsidP="00205840">
      <w:pPr>
        <w:pStyle w:val="2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lastRenderedPageBreak/>
        <w:t>事件流</w:t>
      </w:r>
    </w:p>
    <w:p w:rsidR="00F16941" w:rsidRPr="0093787F" w:rsidRDefault="00FA71A9" w:rsidP="00D737C6">
      <w:pPr>
        <w:pStyle w:val="3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基本事件流</w:t>
      </w:r>
    </w:p>
    <w:p w:rsidR="008D78AD" w:rsidRPr="0093787F" w:rsidRDefault="00B24F3B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财务</w:t>
      </w:r>
      <w:r w:rsidR="001E7CDB" w:rsidRPr="0093787F">
        <w:rPr>
          <w:rFonts w:ascii="华文楷体" w:eastAsia="华文楷体" w:hAnsi="华文楷体" w:hint="eastAsia"/>
        </w:rPr>
        <w:t>收费名目设置</w:t>
      </w:r>
      <w:r w:rsidR="00B31A2C" w:rsidRPr="0093787F">
        <w:rPr>
          <w:rFonts w:ascii="华文楷体" w:eastAsia="华文楷体" w:hAnsi="华文楷体" w:hint="eastAsia"/>
        </w:rPr>
        <w:t>、</w:t>
      </w:r>
      <w:r w:rsidR="001E7CDB" w:rsidRPr="0093787F">
        <w:rPr>
          <w:rFonts w:ascii="华文楷体" w:eastAsia="华文楷体" w:hAnsi="华文楷体" w:hint="eastAsia"/>
        </w:rPr>
        <w:t>查询、删除</w:t>
      </w:r>
    </w:p>
    <w:p w:rsidR="00071B9A" w:rsidRPr="005E4189" w:rsidRDefault="003C776D" w:rsidP="005E418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财务人员在系统中添加</w:t>
      </w:r>
      <w:r w:rsidR="00B24F3B" w:rsidRPr="0093787F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Pr="0093787F">
        <w:rPr>
          <w:rFonts w:ascii="华文楷体" w:eastAsia="华文楷体" w:hAnsi="华文楷体" w:hint="eastAsia"/>
          <w:color w:val="FF0000"/>
          <w:sz w:val="24"/>
          <w:szCs w:val="24"/>
        </w:rPr>
        <w:t>收费名目</w:t>
      </w:r>
      <w:r w:rsidR="00962644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2A53F6" w:rsidRPr="0093787F">
        <w:rPr>
          <w:rFonts w:ascii="华文楷体" w:eastAsia="华文楷体" w:hAnsi="华文楷体" w:hint="eastAsia"/>
          <w:sz w:val="24"/>
          <w:szCs w:val="24"/>
        </w:rPr>
        <w:t>并可对其进行</w:t>
      </w:r>
      <w:r w:rsidR="002A53F6" w:rsidRPr="0093787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2A53F6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Pr="0093787F">
        <w:rPr>
          <w:rFonts w:ascii="华文楷体" w:eastAsia="华文楷体" w:hAnsi="华文楷体" w:hint="eastAsia"/>
          <w:sz w:val="24"/>
          <w:szCs w:val="24"/>
        </w:rPr>
        <w:t>收费名目信息需包括</w:t>
      </w:r>
      <w:r w:rsidR="00962644" w:rsidRPr="0093787F">
        <w:rPr>
          <w:rFonts w:ascii="华文楷体" w:eastAsia="华文楷体" w:hAnsi="华文楷体" w:hint="eastAsia"/>
          <w:sz w:val="24"/>
          <w:szCs w:val="24"/>
        </w:rPr>
        <w:t>如下</w:t>
      </w:r>
      <w:r w:rsidRPr="0093787F">
        <w:rPr>
          <w:rFonts w:ascii="华文楷体" w:eastAsia="华文楷体" w:hAnsi="华文楷体" w:hint="eastAsia"/>
          <w:sz w:val="24"/>
          <w:szCs w:val="24"/>
        </w:rPr>
        <w:t>：</w:t>
      </w:r>
    </w:p>
    <w:p w:rsidR="00071B9A" w:rsidRPr="0093787F" w:rsidRDefault="00E72686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B5744A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名目编号</w:t>
      </w:r>
    </w:p>
    <w:p w:rsidR="00071B9A" w:rsidRPr="0093787F" w:rsidRDefault="00B5744A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收费名目名称</w:t>
      </w:r>
    </w:p>
    <w:p w:rsidR="00863E54" w:rsidRPr="0093787F" w:rsidRDefault="00863E54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是否合同收费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名目（表示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可以在合同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中</w:t>
      </w:r>
      <w:r w:rsidR="0034039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引用的收费名目）</w:t>
      </w:r>
    </w:p>
    <w:p w:rsidR="00C01834" w:rsidRPr="0093787F" w:rsidRDefault="00340390" w:rsidP="0080539D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是否资源租赁收费名目（表示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专属于资源租赁的收费名目，资源标准收费表</w:t>
      </w:r>
      <w:r w:rsidR="00C114C6" w:rsidRPr="0093787F">
        <w:rPr>
          <w:rFonts w:ascii="华文楷体" w:eastAsia="华文楷体" w:hAnsi="华文楷体" w:hint="eastAsia"/>
          <w:color w:val="0070C0"/>
          <w:sz w:val="24"/>
          <w:szCs w:val="24"/>
        </w:rPr>
        <w:t>要引用该收费名目，并为其定义收费标准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421D5" w:rsidRPr="0093787F" w:rsidRDefault="005421D5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费用周期性</w:t>
      </w:r>
      <w:r w:rsidR="00905BB3">
        <w:rPr>
          <w:rFonts w:ascii="华文楷体" w:eastAsia="华文楷体" w:hAnsi="华文楷体" w:hint="eastAsia"/>
          <w:color w:val="0070C0"/>
          <w:sz w:val="24"/>
          <w:szCs w:val="24"/>
        </w:rPr>
        <w:t>描述</w:t>
      </w:r>
      <w:r w:rsidR="00935758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（一次性、按月收、按年收</w:t>
      </w:r>
      <w:r w:rsidR="00C14DDF">
        <w:rPr>
          <w:rFonts w:ascii="华文楷体" w:eastAsia="华文楷体" w:hAnsi="华文楷体" w:hint="eastAsia"/>
          <w:color w:val="0070C0"/>
          <w:sz w:val="24"/>
          <w:szCs w:val="24"/>
        </w:rPr>
        <w:t>，此处仅作为参考信息，并不一定</w:t>
      </w:r>
      <w:r w:rsidR="00827688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  <w:r w:rsidR="00935758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071B9A" w:rsidRPr="0093787F" w:rsidRDefault="00905BB3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05BB3">
        <w:rPr>
          <w:rFonts w:ascii="华文楷体" w:eastAsia="华文楷体" w:hAnsi="华文楷体" w:hint="eastAsia"/>
          <w:color w:val="0070C0"/>
          <w:sz w:val="24"/>
          <w:szCs w:val="24"/>
        </w:rPr>
        <w:t>费用整体</w:t>
      </w:r>
      <w:r w:rsidR="00754422" w:rsidRPr="0093787F">
        <w:rPr>
          <w:rFonts w:ascii="华文楷体" w:eastAsia="华文楷体" w:hAnsi="华文楷体" w:hint="eastAsia"/>
          <w:color w:val="0070C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（关于征收该费用的一些说明）</w:t>
      </w:r>
    </w:p>
    <w:p w:rsidR="00071B9A" w:rsidRPr="0093787F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82549" w:rsidRPr="0093787F" w:rsidRDefault="00182549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E669E4" w:rsidRPr="0093787F" w:rsidRDefault="002C54D8" w:rsidP="009E1869">
      <w:pPr>
        <w:pStyle w:val="aa"/>
        <w:numPr>
          <w:ilvl w:val="0"/>
          <w:numId w:val="6"/>
        </w:numPr>
        <w:spacing w:line="360" w:lineRule="auto"/>
        <w:ind w:left="1134" w:firstLineChars="0" w:hanging="708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0019D1" w:rsidRPr="0093787F" w:rsidRDefault="00B84EDD" w:rsidP="000019D1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a0:</w:t>
      </w:r>
      <w:r w:rsidRPr="0093787F">
        <w:rPr>
          <w:rFonts w:ascii="华文楷体" w:eastAsia="华文楷体" w:hAnsi="华文楷体" w:hint="eastAsia"/>
          <w:sz w:val="24"/>
          <w:szCs w:val="24"/>
        </w:rPr>
        <w:tab/>
      </w:r>
      <w:r w:rsidR="005204BE" w:rsidRPr="0093787F">
        <w:rPr>
          <w:rFonts w:ascii="华文楷体" w:eastAsia="华文楷体" w:hAnsi="华文楷体" w:hint="eastAsia"/>
          <w:sz w:val="24"/>
          <w:szCs w:val="24"/>
        </w:rPr>
        <w:t>费用类型</w:t>
      </w:r>
      <w:r w:rsidR="00963622" w:rsidRPr="0093787F">
        <w:rPr>
          <w:rFonts w:ascii="华文楷体" w:eastAsia="华文楷体" w:hAnsi="华文楷体" w:hint="eastAsia"/>
          <w:sz w:val="24"/>
          <w:szCs w:val="24"/>
        </w:rPr>
        <w:t>分为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>: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ab/>
      </w:r>
      <w:r w:rsidR="00AF430F" w:rsidRPr="0093787F">
        <w:rPr>
          <w:rFonts w:ascii="华文楷体" w:eastAsia="华文楷体" w:hAnsi="华文楷体" w:hint="eastAsia"/>
          <w:sz w:val="24"/>
          <w:szCs w:val="24"/>
        </w:rPr>
        <w:t>物业收费、</w:t>
      </w:r>
      <w:r w:rsidR="00F30BF2" w:rsidRPr="0093787F">
        <w:rPr>
          <w:rFonts w:ascii="华文楷体" w:eastAsia="华文楷体" w:hAnsi="华文楷体" w:hint="eastAsia"/>
          <w:sz w:val="24"/>
          <w:szCs w:val="24"/>
        </w:rPr>
        <w:t>定金（押金）收费、</w:t>
      </w:r>
      <w:r w:rsidR="0080539D" w:rsidRPr="0093787F">
        <w:rPr>
          <w:rFonts w:ascii="华文楷体" w:eastAsia="华文楷体" w:hAnsi="华文楷体" w:hint="eastAsia"/>
          <w:sz w:val="24"/>
          <w:szCs w:val="24"/>
        </w:rPr>
        <w:t>诚意金、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其他收费等，类别为预先设置的</w:t>
      </w:r>
      <w:r w:rsidR="00963622" w:rsidRPr="0093787F">
        <w:rPr>
          <w:rFonts w:ascii="华文楷体" w:eastAsia="华文楷体" w:hAnsi="华文楷体" w:hint="eastAsia"/>
          <w:sz w:val="24"/>
          <w:szCs w:val="24"/>
        </w:rPr>
        <w:t>，只可被选择。</w:t>
      </w:r>
    </w:p>
    <w:p w:rsidR="00BD3C31" w:rsidRPr="0093787F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财务人员在系统中查询已存在的收费名目，</w:t>
      </w:r>
      <w:r w:rsidR="00BD3C31" w:rsidRPr="0093787F">
        <w:rPr>
          <w:rFonts w:ascii="华文楷体" w:eastAsia="华文楷体" w:hAnsi="华文楷体"/>
          <w:sz w:val="24"/>
          <w:szCs w:val="24"/>
        </w:rPr>
        <w:t xml:space="preserve"> </w:t>
      </w:r>
      <w:r w:rsidR="00BD3C31" w:rsidRPr="0093787F">
        <w:rPr>
          <w:rFonts w:ascii="华文楷体" w:eastAsia="华文楷体" w:hAnsi="华文楷体" w:hint="eastAsia"/>
          <w:sz w:val="24"/>
          <w:szCs w:val="24"/>
        </w:rPr>
        <w:t>可查询的项目见</w:t>
      </w:r>
      <w:r w:rsidR="00D83A48" w:rsidRPr="0093787F">
        <w:rPr>
          <w:rFonts w:ascii="华文楷体" w:eastAsia="华文楷体" w:hAnsi="华文楷体" w:hint="eastAsia"/>
          <w:sz w:val="24"/>
          <w:szCs w:val="24"/>
        </w:rPr>
        <w:t>上</w:t>
      </w:r>
      <w:r w:rsidR="00393734" w:rsidRPr="0093787F">
        <w:rPr>
          <w:rFonts w:ascii="华文楷体" w:eastAsia="华文楷体" w:hAnsi="华文楷体" w:hint="eastAsia"/>
          <w:sz w:val="24"/>
          <w:szCs w:val="24"/>
        </w:rPr>
        <w:t>“添加收费名目”。</w:t>
      </w:r>
    </w:p>
    <w:p w:rsidR="003E0B57" w:rsidRPr="0093787F" w:rsidRDefault="00915E45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对查询出的收费名目，可编辑的</w:t>
      </w:r>
      <w:r w:rsidR="00843AE0" w:rsidRPr="0093787F">
        <w:rPr>
          <w:rFonts w:ascii="华文楷体" w:eastAsia="华文楷体" w:hAnsi="华文楷体" w:hint="eastAsia"/>
          <w:sz w:val="24"/>
          <w:szCs w:val="24"/>
        </w:rPr>
        <w:t>信息如下：收费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t>名目名称、周期性质、收入</w:t>
      </w:r>
      <w:r w:rsidR="003E05A6" w:rsidRPr="0093787F">
        <w:rPr>
          <w:rFonts w:ascii="华文楷体" w:eastAsia="华文楷体" w:hAnsi="华文楷体" w:hint="eastAsia"/>
          <w:sz w:val="24"/>
          <w:szCs w:val="24"/>
        </w:rPr>
        <w:lastRenderedPageBreak/>
        <w:t>性质、</w:t>
      </w:r>
      <w:r w:rsidR="00754422" w:rsidRPr="0093787F">
        <w:rPr>
          <w:rFonts w:ascii="华文楷体" w:eastAsia="华文楷体" w:hAnsi="华文楷体" w:hint="eastAsia"/>
          <w:sz w:val="24"/>
          <w:szCs w:val="24"/>
        </w:rPr>
        <w:t>费用类型</w:t>
      </w:r>
      <w:r w:rsidR="00843AE0" w:rsidRPr="0093787F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24285C" w:rsidRPr="0093787F" w:rsidRDefault="00754422" w:rsidP="009E1869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  <w:r w:rsidR="00884DF3" w:rsidRPr="0093787F">
        <w:rPr>
          <w:rFonts w:ascii="华文楷体" w:eastAsia="华文楷体" w:hAnsi="华文楷体" w:hint="eastAsia"/>
          <w:sz w:val="24"/>
          <w:szCs w:val="24"/>
        </w:rPr>
        <w:t>，经确认后，系统将该收费名目之“是否删除”标志设为“是”。</w:t>
      </w:r>
    </w:p>
    <w:p w:rsidR="00AF178E" w:rsidRPr="0093787F" w:rsidRDefault="005956F1" w:rsidP="005956F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设置收费名目的作用：</w:t>
      </w:r>
    </w:p>
    <w:p w:rsidR="00BC2D2B" w:rsidRPr="0093787F" w:rsidRDefault="005956F1" w:rsidP="00BC2D2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在创建合同时，该合同费用可能包含有很多明细，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这些明细主要来自于两部分：“与合同类型</w:t>
      </w:r>
      <w:r w:rsidR="00363B73" w:rsidRPr="0093787F">
        <w:rPr>
          <w:rFonts w:ascii="华文楷体" w:eastAsia="华文楷体" w:hAnsi="华文楷体" w:hint="eastAsia"/>
          <w:sz w:val="24"/>
          <w:szCs w:val="24"/>
        </w:rPr>
        <w:t>紧密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相关的收费名目 + 其他任意类型的收费名目”，具体说明如下：</w:t>
      </w:r>
    </w:p>
    <w:p w:rsidR="00BC2D2B" w:rsidRPr="0093787F" w:rsidRDefault="00BC2D2B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租赁合同：资源租赁费用（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93787F">
        <w:rPr>
          <w:rFonts w:ascii="华文楷体" w:eastAsia="华文楷体" w:hAnsi="华文楷体" w:hint="eastAsia"/>
          <w:sz w:val="24"/>
          <w:szCs w:val="24"/>
        </w:rPr>
        <w:t>来自于“资源模块 - 资源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标准</w:t>
      </w:r>
      <w:r w:rsidRPr="0093787F">
        <w:rPr>
          <w:rFonts w:ascii="华文楷体" w:eastAsia="华文楷体" w:hAnsi="华文楷体" w:hint="eastAsia"/>
          <w:sz w:val="24"/>
          <w:szCs w:val="24"/>
        </w:rPr>
        <w:t>收费款项信息”）+ 其他任意类型的收费名目（</w:t>
      </w:r>
      <w:r w:rsidR="004223EA" w:rsidRPr="0093787F">
        <w:rPr>
          <w:rFonts w:ascii="华文楷体" w:eastAsia="华文楷体" w:hAnsi="华文楷体" w:hint="eastAsia"/>
          <w:sz w:val="24"/>
          <w:szCs w:val="24"/>
        </w:rPr>
        <w:t>参考收费信息</w:t>
      </w:r>
      <w:r w:rsidRPr="0093787F">
        <w:rPr>
          <w:rFonts w:ascii="华文楷体" w:eastAsia="华文楷体" w:hAnsi="华文楷体" w:hint="eastAsia"/>
          <w:sz w:val="24"/>
          <w:szCs w:val="24"/>
        </w:rPr>
        <w:t>来自于“如上的收费名目设置”）</w:t>
      </w:r>
    </w:p>
    <w:p w:rsidR="00BC2D2B" w:rsidRPr="0093787F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项目合同： 项目参与费用（参考收费信息来自于“项目模块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项目基本信息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 项目门槛费”）+ 其他任意类型的收费名目（参考收费信息来自于“如上的收费名目设置”）</w:t>
      </w:r>
    </w:p>
    <w:p w:rsidR="00BC2D2B" w:rsidRPr="0093787F" w:rsidRDefault="004223EA" w:rsidP="00363B73">
      <w:pPr>
        <w:pStyle w:val="aa"/>
        <w:numPr>
          <w:ilvl w:val="0"/>
          <w:numId w:val="16"/>
        </w:numPr>
        <w:spacing w:line="360" w:lineRule="auto"/>
        <w:ind w:left="1276" w:firstLineChars="0" w:hanging="567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物业合同：物业服务费用（参考收费信息来自于“如上的收费名目设置 </w:t>
      </w:r>
      <w:r w:rsidRPr="0093787F">
        <w:rPr>
          <w:rFonts w:ascii="华文楷体" w:eastAsia="华文楷体" w:hAnsi="华文楷体"/>
          <w:sz w:val="24"/>
          <w:szCs w:val="24"/>
        </w:rPr>
        <w:t>–</w:t>
      </w:r>
      <w:r w:rsidRPr="0093787F">
        <w:rPr>
          <w:rFonts w:ascii="华文楷体" w:eastAsia="华文楷体" w:hAnsi="华文楷体" w:hint="eastAsia"/>
          <w:sz w:val="24"/>
          <w:szCs w:val="24"/>
        </w:rPr>
        <w:t xml:space="preserve"> 物业名目的收费”）</w:t>
      </w:r>
    </w:p>
    <w:p w:rsidR="005956F1" w:rsidRPr="0093787F" w:rsidRDefault="00363B73" w:rsidP="009675DA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除了与合同类型紧密相关的收费名目外（见如上介绍），要为某合同添加其他任意类型的收费款项时，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可以参考这里的收费名目，该条</w:t>
      </w:r>
      <w:r w:rsidRPr="0093787F">
        <w:rPr>
          <w:rFonts w:ascii="华文楷体" w:eastAsia="华文楷体" w:hAnsi="华文楷体" w:hint="eastAsia"/>
          <w:sz w:val="24"/>
          <w:szCs w:val="24"/>
        </w:rPr>
        <w:t>收费款项</w:t>
      </w:r>
      <w:r w:rsidR="00BC2D2B" w:rsidRPr="0093787F">
        <w:rPr>
          <w:rFonts w:ascii="华文楷体" w:eastAsia="华文楷体" w:hAnsi="华文楷体" w:hint="eastAsia"/>
          <w:sz w:val="24"/>
          <w:szCs w:val="24"/>
        </w:rPr>
        <w:t>必须隶属于</w:t>
      </w:r>
      <w:r w:rsidRPr="0093787F">
        <w:rPr>
          <w:rFonts w:ascii="华文楷体" w:eastAsia="华文楷体" w:hAnsi="华文楷体" w:hint="eastAsia"/>
          <w:sz w:val="24"/>
          <w:szCs w:val="24"/>
        </w:rPr>
        <w:t>某个已设置的收费名目。</w:t>
      </w:r>
    </w:p>
    <w:p w:rsidR="005956F1" w:rsidRPr="0093787F" w:rsidRDefault="00AF178E" w:rsidP="005956F1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针对市场日常管理中的一些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和</w:t>
      </w:r>
      <w:r w:rsidRPr="0093787F">
        <w:rPr>
          <w:rFonts w:ascii="华文楷体" w:eastAsia="华文楷体" w:hAnsi="华文楷体" w:hint="eastAsia"/>
          <w:sz w:val="24"/>
          <w:szCs w:val="24"/>
        </w:rPr>
        <w:t>合同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无关</w:t>
      </w:r>
      <w:r w:rsidRPr="0093787F">
        <w:rPr>
          <w:rFonts w:ascii="华文楷体" w:eastAsia="华文楷体" w:hAnsi="华文楷体" w:hint="eastAsia"/>
          <w:sz w:val="24"/>
          <w:szCs w:val="24"/>
        </w:rPr>
        <w:t>的收费名目，</w:t>
      </w:r>
      <w:r w:rsidR="006B2B73" w:rsidRPr="0093787F">
        <w:rPr>
          <w:rFonts w:ascii="华文楷体" w:eastAsia="华文楷体" w:hAnsi="华文楷体" w:hint="eastAsia"/>
          <w:sz w:val="24"/>
          <w:szCs w:val="24"/>
        </w:rPr>
        <w:t>诸如一些临行性的收费名目，也需要在此处维护该收费名目的信息，并用作收费时的参考依据。</w:t>
      </w:r>
    </w:p>
    <w:p w:rsidR="008D78AD" w:rsidRPr="0093787F" w:rsidRDefault="00ED64B2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lastRenderedPageBreak/>
        <w:t>针对</w:t>
      </w:r>
      <w:r w:rsidR="00143137" w:rsidRPr="0093787F">
        <w:rPr>
          <w:rFonts w:ascii="华文楷体" w:eastAsia="华文楷体" w:hAnsi="华文楷体" w:hint="eastAsia"/>
        </w:rPr>
        <w:t>合同收费的确认操作</w:t>
      </w:r>
    </w:p>
    <w:p w:rsidR="00143137" w:rsidRPr="0093787F" w:rsidRDefault="00143137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在合同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签订</w:t>
      </w:r>
      <w:r w:rsidRPr="0093787F">
        <w:rPr>
          <w:rFonts w:ascii="华文楷体" w:eastAsia="华文楷体" w:hAnsi="华文楷体" w:hint="eastAsia"/>
          <w:sz w:val="24"/>
          <w:szCs w:val="24"/>
        </w:rPr>
        <w:t>后，便会生成该合同的缴费通知单，商户持该合同缴费通知单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到财务部缴费，财务部根据缴费通知单上的合同编号，查询到该合同的详细收费信息并进行收费，无论以何种方式收费，最终主要款项确认到账，相关财务人员即可做确认缴费的操作，此时该签订的合同才可真正生效，即该合同的状态</w:t>
      </w:r>
      <w:r w:rsidR="005B74D1" w:rsidRPr="0093787F">
        <w:rPr>
          <w:rFonts w:ascii="华文楷体" w:eastAsia="华文楷体" w:hAnsi="华文楷体" w:hint="eastAsia"/>
          <w:sz w:val="24"/>
          <w:szCs w:val="24"/>
        </w:rPr>
        <w:t>可更新</w:t>
      </w:r>
      <w:r w:rsidR="004C68A2" w:rsidRPr="0093787F">
        <w:rPr>
          <w:rFonts w:ascii="华文楷体" w:eastAsia="华文楷体" w:hAnsi="华文楷体" w:hint="eastAsia"/>
          <w:sz w:val="24"/>
          <w:szCs w:val="24"/>
        </w:rPr>
        <w:t>为“合同生效（已缴费）”。</w:t>
      </w:r>
    </w:p>
    <w:p w:rsidR="004C68A2" w:rsidRPr="0093787F" w:rsidRDefault="004C68A2" w:rsidP="004C68A2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对涉及到合同终止的操作，在相关人员提交终止申请后，</w:t>
      </w:r>
      <w:r w:rsidR="005B74D1" w:rsidRPr="0093787F">
        <w:rPr>
          <w:rFonts w:ascii="华文楷体" w:eastAsia="华文楷体" w:hAnsi="华文楷体" w:hint="eastAsia"/>
          <w:sz w:val="24"/>
          <w:szCs w:val="24"/>
        </w:rPr>
        <w:t>由合同审核人员进行审核操作。当通过审核后，最终还要由财务人员进行相关的财务确认操作，即确认商户和市场间的相关款项已经全部结清，此时该合同的状态可更新为“合同终止”。</w:t>
      </w:r>
    </w:p>
    <w:p w:rsidR="00092240" w:rsidRPr="0093787F" w:rsidRDefault="00092240" w:rsidP="007755E3">
      <w:pPr>
        <w:pStyle w:val="3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可选事件流</w:t>
      </w:r>
    </w:p>
    <w:p w:rsidR="00092240" w:rsidRPr="0093787F" w:rsidRDefault="00E9142C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收取</w:t>
      </w:r>
      <w:r w:rsidR="00092240" w:rsidRPr="0093787F">
        <w:rPr>
          <w:rFonts w:ascii="华文楷体" w:eastAsia="华文楷体" w:hAnsi="华文楷体" w:hint="eastAsia"/>
        </w:rPr>
        <w:t>定金</w:t>
      </w:r>
    </w:p>
    <w:p w:rsidR="00FE0DC0" w:rsidRPr="0093787F" w:rsidRDefault="00E9142C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</w:t>
      </w:r>
      <w:r w:rsidR="00092240" w:rsidRPr="0093787F">
        <w:rPr>
          <w:rFonts w:ascii="华文楷体" w:eastAsia="华文楷体" w:hAnsi="华文楷体" w:hint="eastAsia"/>
          <w:sz w:val="24"/>
          <w:szCs w:val="24"/>
        </w:rPr>
        <w:t>为</w:t>
      </w:r>
      <w:r w:rsidR="000909EF" w:rsidRPr="0093787F">
        <w:rPr>
          <w:rFonts w:ascii="华文楷体" w:eastAsia="华文楷体" w:hAnsi="华文楷体" w:hint="eastAsia"/>
          <w:sz w:val="24"/>
          <w:szCs w:val="24"/>
        </w:rPr>
        <w:t>要</w:t>
      </w:r>
      <w:r w:rsidRPr="0093787F">
        <w:rPr>
          <w:rFonts w:ascii="华文楷体" w:eastAsia="华文楷体" w:hAnsi="华文楷体" w:hint="eastAsia"/>
          <w:sz w:val="24"/>
          <w:szCs w:val="24"/>
        </w:rPr>
        <w:t>缴纳定金的商</w:t>
      </w:r>
      <w:r w:rsidR="00E06CDE" w:rsidRPr="0093787F">
        <w:rPr>
          <w:rFonts w:ascii="华文楷体" w:eastAsia="华文楷体" w:hAnsi="华文楷体" w:hint="eastAsia"/>
          <w:sz w:val="24"/>
          <w:szCs w:val="24"/>
        </w:rPr>
        <w:t>户添加</w:t>
      </w:r>
      <w:r w:rsidR="00CF22CA" w:rsidRPr="0093787F">
        <w:rPr>
          <w:rFonts w:ascii="华文楷体" w:eastAsia="华文楷体" w:hAnsi="华文楷体" w:hint="eastAsia"/>
          <w:color w:val="FF0000"/>
          <w:sz w:val="24"/>
          <w:szCs w:val="24"/>
        </w:rPr>
        <w:t>财务</w:t>
      </w:r>
      <w:r w:rsidR="000D1181" w:rsidRPr="0093787F">
        <w:rPr>
          <w:rFonts w:ascii="华文楷体" w:eastAsia="华文楷体" w:hAnsi="华文楷体" w:hint="eastAsia"/>
          <w:color w:val="FF0000"/>
          <w:sz w:val="24"/>
          <w:szCs w:val="24"/>
        </w:rPr>
        <w:t>收费、</w:t>
      </w:r>
      <w:r w:rsidR="00BB21CD" w:rsidRPr="0093787F">
        <w:rPr>
          <w:rFonts w:ascii="华文楷体" w:eastAsia="华文楷体" w:hAnsi="华文楷体" w:hint="eastAsia"/>
          <w:color w:val="FF0000"/>
          <w:sz w:val="24"/>
          <w:szCs w:val="24"/>
        </w:rPr>
        <w:t>退费</w:t>
      </w:r>
      <w:r w:rsidR="00E06CDE" w:rsidRPr="0093787F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F4471A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FE0DC0" w:rsidRPr="0093787F">
        <w:rPr>
          <w:rFonts w:ascii="华文楷体" w:eastAsia="华文楷体" w:hAnsi="华文楷体" w:hint="eastAsia"/>
          <w:sz w:val="24"/>
          <w:szCs w:val="24"/>
        </w:rPr>
        <w:t>即向已签订合同的商户收取相关定金，</w:t>
      </w:r>
      <w:r w:rsidR="00DE11E9" w:rsidRPr="0093787F">
        <w:rPr>
          <w:rFonts w:ascii="华文楷体" w:eastAsia="华文楷体" w:hAnsi="华文楷体" w:hint="eastAsia"/>
          <w:sz w:val="24"/>
          <w:szCs w:val="24"/>
        </w:rPr>
        <w:t>并可对该收费记录进行</w:t>
      </w:r>
      <w:r w:rsidR="00DE11E9" w:rsidRPr="0093787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查询、添加、修改、删除</w:t>
      </w:r>
      <w:r w:rsidR="00DE11E9"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FE0DC0" w:rsidRPr="0093787F">
        <w:rPr>
          <w:rFonts w:ascii="华文楷体" w:eastAsia="华文楷体" w:hAnsi="华文楷体" w:hint="eastAsia"/>
          <w:sz w:val="24"/>
          <w:szCs w:val="24"/>
        </w:rPr>
        <w:t>其中具体数据如下：</w:t>
      </w:r>
    </w:p>
    <w:p w:rsidR="005A22B7" w:rsidRPr="0093787F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单据号、</w:t>
      </w:r>
      <w:r w:rsidR="009D10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原</w:t>
      </w:r>
      <w:r w:rsidR="005A22B7" w:rsidRPr="0093787F">
        <w:rPr>
          <w:rFonts w:ascii="华文楷体" w:eastAsia="华文楷体" w:hAnsi="华文楷体" w:hint="eastAsia"/>
          <w:color w:val="0070C0"/>
          <w:sz w:val="24"/>
          <w:szCs w:val="24"/>
        </w:rPr>
        <w:t>单据号</w:t>
      </w:r>
    </w:p>
    <w:p w:rsidR="00DD5662" w:rsidRPr="0093787F" w:rsidRDefault="0063105C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DD5662" w:rsidRPr="0093787F">
        <w:rPr>
          <w:rFonts w:ascii="华文楷体" w:eastAsia="华文楷体" w:hAnsi="华文楷体" w:hint="eastAsia"/>
          <w:color w:val="0070C0"/>
          <w:sz w:val="24"/>
          <w:szCs w:val="24"/>
        </w:rPr>
        <w:t>编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号、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所属</w:t>
      </w:r>
      <w:r w:rsidR="00092240" w:rsidRPr="0093787F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="005E4189">
        <w:rPr>
          <w:rFonts w:ascii="华文楷体" w:eastAsia="华文楷体" w:hAnsi="华文楷体" w:hint="eastAsia"/>
          <w:color w:val="0070C0"/>
          <w:sz w:val="24"/>
          <w:szCs w:val="24"/>
        </w:rPr>
        <w:t>标识、所属资源标识</w:t>
      </w:r>
    </w:p>
    <w:p w:rsidR="00DD5662" w:rsidRPr="0093787F" w:rsidRDefault="00092240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费用名目</w:t>
      </w:r>
      <w:r w:rsidR="00130E06" w:rsidRPr="0093787F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E9142C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（某中类型的定金，可在收费名目中设置）</w:t>
      </w:r>
      <w:r w:rsidR="00130E06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、费用</w:t>
      </w:r>
    </w:p>
    <w:p w:rsidR="00695271" w:rsidRPr="0093787F" w:rsidRDefault="000D1181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925DEF">
        <w:rPr>
          <w:rFonts w:ascii="华文楷体" w:eastAsia="华文楷体" w:hAnsi="华文楷体" w:hint="eastAsia"/>
          <w:color w:val="0070C0"/>
          <w:sz w:val="24"/>
          <w:szCs w:val="24"/>
        </w:rPr>
        <w:t>期限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起始日期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925DEF">
        <w:rPr>
          <w:rFonts w:ascii="华文楷体" w:eastAsia="华文楷体" w:hAnsi="华文楷体" w:hint="eastAsia"/>
          <w:color w:val="0070C0"/>
          <w:sz w:val="24"/>
          <w:szCs w:val="24"/>
        </w:rPr>
        <w:t>期限</w:t>
      </w:r>
      <w:r w:rsidR="00695271" w:rsidRPr="0093787F">
        <w:rPr>
          <w:rFonts w:ascii="华文楷体" w:eastAsia="华文楷体" w:hAnsi="华文楷体" w:hint="eastAsia"/>
          <w:color w:val="0070C0"/>
          <w:sz w:val="24"/>
          <w:szCs w:val="24"/>
        </w:rPr>
        <w:t>截止日期</w:t>
      </w: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（专门针对收费）</w:t>
      </w:r>
    </w:p>
    <w:p w:rsidR="00F42089" w:rsidRPr="0093787F" w:rsidRDefault="00F42089" w:rsidP="00DD5662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实际收费时间</w:t>
      </w:r>
    </w:p>
    <w:p w:rsidR="008E4491" w:rsidRPr="0093787F" w:rsidRDefault="008E4491" w:rsidP="008E4491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最近一次编辑用户编号、最近一次编辑时间</w:t>
      </w:r>
    </w:p>
    <w:p w:rsidR="00092240" w:rsidRPr="0093787F" w:rsidRDefault="005A22B7" w:rsidP="00293959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93787F">
        <w:rPr>
          <w:rFonts w:ascii="华文楷体" w:eastAsia="华文楷体" w:hAnsi="华文楷体" w:hint="eastAsia"/>
          <w:color w:val="0070C0"/>
          <w:sz w:val="24"/>
          <w:szCs w:val="24"/>
        </w:rPr>
        <w:t>缴费</w:t>
      </w:r>
      <w:r w:rsidR="003C0D37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、退费</w:t>
      </w:r>
      <w:r w:rsidR="000909EF" w:rsidRPr="0093787F">
        <w:rPr>
          <w:rFonts w:ascii="华文楷体" w:eastAsia="华文楷体" w:hAnsi="华文楷体" w:hint="eastAsia"/>
          <w:color w:val="0070C0"/>
          <w:sz w:val="24"/>
          <w:szCs w:val="24"/>
        </w:rPr>
        <w:t>状态（尚未缴费、已缴费、退费</w:t>
      </w:r>
      <w:r w:rsidR="005F40B3" w:rsidRPr="0093787F">
        <w:rPr>
          <w:rFonts w:ascii="华文楷体" w:eastAsia="华文楷体" w:hAnsi="华文楷体" w:hint="eastAsia"/>
          <w:color w:val="0070C0"/>
          <w:sz w:val="24"/>
          <w:szCs w:val="24"/>
        </w:rPr>
        <w:t>待确认、退费</w:t>
      </w:r>
      <w:r w:rsidR="00C101EA" w:rsidRPr="0093787F">
        <w:rPr>
          <w:rFonts w:ascii="华文楷体" w:eastAsia="华文楷体" w:hAnsi="华文楷体" w:hint="eastAsia"/>
          <w:color w:val="0070C0"/>
          <w:sz w:val="24"/>
          <w:szCs w:val="24"/>
        </w:rPr>
        <w:t>确认</w:t>
      </w:r>
      <w:r w:rsidR="003D54D8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、退费成功</w:t>
      </w:r>
      <w:r w:rsidR="00293959" w:rsidRPr="0093787F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="000909EF" w:rsidRPr="0093787F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F964D6" w:rsidRPr="0093787F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财务人员编辑定金信息。</w:t>
      </w:r>
    </w:p>
    <w:p w:rsidR="00092240" w:rsidRPr="0093787F" w:rsidRDefault="00F964D6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财务人员删除定金信息，系统将其是否删除标志置为“是”。</w:t>
      </w:r>
    </w:p>
    <w:p w:rsidR="00B551FB" w:rsidRPr="0093787F" w:rsidRDefault="00DE18F3" w:rsidP="009E1869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092240" w:rsidRPr="0093787F" w:rsidRDefault="00E9142C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收取其他费用</w:t>
      </w:r>
    </w:p>
    <w:p w:rsidR="00A0610A" w:rsidRPr="0093787F" w:rsidRDefault="00E06CDE" w:rsidP="00003C81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财务人员为</w:t>
      </w:r>
      <w:r w:rsidR="00123A94" w:rsidRPr="0093787F">
        <w:rPr>
          <w:rFonts w:ascii="华文楷体" w:eastAsia="华文楷体" w:hAnsi="华文楷体" w:hint="eastAsia"/>
          <w:sz w:val="24"/>
          <w:szCs w:val="24"/>
        </w:rPr>
        <w:t>要</w:t>
      </w:r>
      <w:r w:rsidRPr="0093787F">
        <w:rPr>
          <w:rFonts w:ascii="华文楷体" w:eastAsia="华文楷体" w:hAnsi="华文楷体" w:hint="eastAsia"/>
          <w:sz w:val="24"/>
          <w:szCs w:val="24"/>
        </w:rPr>
        <w:t>缴纳某项费用的商户添加收费记录</w:t>
      </w:r>
      <w:r w:rsidR="004159EB" w:rsidRPr="0093787F">
        <w:rPr>
          <w:rFonts w:ascii="华文楷体" w:eastAsia="华文楷体" w:hAnsi="华文楷体" w:hint="eastAsia"/>
          <w:sz w:val="24"/>
          <w:szCs w:val="24"/>
        </w:rPr>
        <w:t>（该记录涉及的收费项目是除合同费用、</w:t>
      </w:r>
      <w:r w:rsidR="009522AC" w:rsidRPr="0093787F">
        <w:rPr>
          <w:rFonts w:ascii="华文楷体" w:eastAsia="华文楷体" w:hAnsi="华文楷体" w:hint="eastAsia"/>
          <w:sz w:val="24"/>
          <w:szCs w:val="24"/>
        </w:rPr>
        <w:t>定金费用以外的其他收费）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A0610A" w:rsidRPr="0093787F">
        <w:rPr>
          <w:rFonts w:ascii="华文楷体" w:eastAsia="华文楷体" w:hAnsi="华文楷体" w:hint="eastAsia"/>
          <w:sz w:val="24"/>
          <w:szCs w:val="24"/>
        </w:rPr>
        <w:t>其中包含的内容类似于收取定金，只不过没有“所属合同编号”</w:t>
      </w:r>
      <w:r w:rsidR="00471826" w:rsidRPr="0093787F">
        <w:rPr>
          <w:rFonts w:ascii="华文楷体" w:eastAsia="华文楷体" w:hAnsi="华文楷体" w:hint="eastAsia"/>
          <w:sz w:val="24"/>
          <w:szCs w:val="24"/>
        </w:rPr>
        <w:t>而已</w:t>
      </w:r>
      <w:r w:rsidR="00A0610A"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DE18F3" w:rsidRPr="0093787F" w:rsidRDefault="00092240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 w:rsidRPr="0093787F">
        <w:rPr>
          <w:rFonts w:ascii="华文楷体" w:eastAsia="华文楷体" w:hAnsi="华文楷体" w:hint="eastAsia"/>
          <w:sz w:val="24"/>
          <w:szCs w:val="24"/>
        </w:rPr>
        <w:t>收费</w:t>
      </w:r>
      <w:r w:rsidR="00F26473" w:rsidRPr="0093787F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26473" w:rsidRPr="0093787F" w:rsidRDefault="00F2647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财务人员删除收费信息，系统将该信息的“是否删除”标志置为“是”。</w:t>
      </w:r>
    </w:p>
    <w:p w:rsidR="00092240" w:rsidRPr="0093787F" w:rsidRDefault="00DE18F3" w:rsidP="009E1869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为制定的收费条目添加退费信息，说明参见退费管理。</w:t>
      </w:r>
    </w:p>
    <w:p w:rsidR="00092240" w:rsidRPr="0093787F" w:rsidRDefault="00DE18F3" w:rsidP="007755E3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退费管理</w:t>
      </w:r>
    </w:p>
    <w:p w:rsidR="005A22B7" w:rsidRPr="0093787F" w:rsidRDefault="00DE18F3" w:rsidP="00C101EA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</w:t>
      </w:r>
      <w:r w:rsidR="005A22B7" w:rsidRPr="0093787F">
        <w:rPr>
          <w:rFonts w:ascii="华文楷体" w:eastAsia="华文楷体" w:hAnsi="华文楷体" w:hint="eastAsia"/>
          <w:sz w:val="24"/>
          <w:szCs w:val="24"/>
        </w:rPr>
        <w:t>要对收取定金、其他费用的操作进行退费处理时，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先要执行相关的查询操作找到对应的原始缴费记录，然后</w:t>
      </w:r>
      <w:r w:rsidR="005A22B7" w:rsidRPr="0093787F">
        <w:rPr>
          <w:rFonts w:ascii="华文楷体" w:eastAsia="华文楷体" w:hAnsi="华文楷体" w:hint="eastAsia"/>
          <w:sz w:val="24"/>
          <w:szCs w:val="24"/>
        </w:rPr>
        <w:t>为其添加对应的退费记录，</w:t>
      </w:r>
      <w:r w:rsidR="00123A94" w:rsidRPr="0093787F">
        <w:rPr>
          <w:rFonts w:ascii="华文楷体" w:eastAsia="华文楷体" w:hAnsi="华文楷体" w:hint="eastAsia"/>
          <w:sz w:val="24"/>
          <w:szCs w:val="24"/>
        </w:rPr>
        <w:t>其中包含的内容类似于收取定金，只不过是要在记录中填写“原缴费单据号”。</w:t>
      </w:r>
    </w:p>
    <w:p w:rsidR="00C101EA" w:rsidRPr="0093787F" w:rsidRDefault="00C118B2" w:rsidP="00C118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 xml:space="preserve">a1: 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添加后的退费状态默认为</w:t>
      </w:r>
      <w:r w:rsidR="002003A8" w:rsidRPr="0093787F">
        <w:rPr>
          <w:rFonts w:ascii="华文楷体" w:eastAsia="华文楷体" w:hAnsi="华文楷体" w:hint="eastAsia"/>
          <w:sz w:val="24"/>
          <w:szCs w:val="24"/>
        </w:rPr>
        <w:t>“退费待确认”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，等待财务审核人员</w:t>
      </w:r>
      <w:r w:rsidRPr="0093787F">
        <w:rPr>
          <w:rFonts w:ascii="华文楷体" w:eastAsia="华文楷体" w:hAnsi="华文楷体" w:hint="eastAsia"/>
          <w:sz w:val="24"/>
          <w:szCs w:val="24"/>
        </w:rPr>
        <w:t>进行确认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操作后</w:t>
      </w:r>
      <w:r w:rsidRPr="0093787F">
        <w:rPr>
          <w:rFonts w:ascii="华文楷体" w:eastAsia="华文楷体" w:hAnsi="华文楷体" w:hint="eastAsia"/>
          <w:sz w:val="24"/>
          <w:szCs w:val="24"/>
        </w:rPr>
        <w:t>，</w:t>
      </w:r>
      <w:r w:rsidR="00C101EA" w:rsidRPr="0093787F">
        <w:rPr>
          <w:rFonts w:ascii="华文楷体" w:eastAsia="华文楷体" w:hAnsi="华文楷体" w:hint="eastAsia"/>
          <w:sz w:val="24"/>
          <w:szCs w:val="24"/>
        </w:rPr>
        <w:t>该退费记录的状态将变为</w:t>
      </w:r>
      <w:r w:rsidR="002003A8" w:rsidRPr="0093787F">
        <w:rPr>
          <w:rFonts w:ascii="华文楷体" w:eastAsia="华文楷体" w:hAnsi="华文楷体" w:hint="eastAsia"/>
          <w:sz w:val="24"/>
          <w:szCs w:val="24"/>
        </w:rPr>
        <w:t>“退费确认”，此时即可进行真正的退费操作</w:t>
      </w:r>
      <w:r w:rsidR="00673D29" w:rsidRPr="0093787F">
        <w:rPr>
          <w:rFonts w:ascii="华文楷体" w:eastAsia="华文楷体" w:hAnsi="华文楷体" w:hint="eastAsia"/>
          <w:sz w:val="24"/>
          <w:szCs w:val="24"/>
        </w:rPr>
        <w:t>，执行完毕后可将该记录的状态置为“退费成功”。</w:t>
      </w:r>
    </w:p>
    <w:p w:rsidR="00DE18F3" w:rsidRPr="0093787F" w:rsidRDefault="00DE18F3" w:rsidP="009E1869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lastRenderedPageBreak/>
        <w:t>财务人员可以编辑退费内容。</w:t>
      </w:r>
    </w:p>
    <w:p w:rsidR="00B503E1" w:rsidRPr="0093787F" w:rsidRDefault="00461FE2" w:rsidP="00B503E1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财务人员可以</w:t>
      </w:r>
      <w:r w:rsidR="00BD1C91" w:rsidRPr="0093787F">
        <w:rPr>
          <w:rFonts w:ascii="华文楷体" w:eastAsia="华文楷体" w:hAnsi="华文楷体" w:hint="eastAsia"/>
          <w:sz w:val="24"/>
          <w:szCs w:val="24"/>
        </w:rPr>
        <w:t>删除</w:t>
      </w:r>
      <w:r w:rsidRPr="0093787F">
        <w:rPr>
          <w:rFonts w:ascii="华文楷体" w:eastAsia="华文楷体" w:hAnsi="华文楷体" w:hint="eastAsia"/>
          <w:sz w:val="24"/>
          <w:szCs w:val="24"/>
        </w:rPr>
        <w:t>退费内容，系统将该退费内容的“是否删除”标志置为“是”。</w:t>
      </w:r>
    </w:p>
    <w:p w:rsidR="00B503E1" w:rsidRPr="0093787F" w:rsidRDefault="00B503E1" w:rsidP="00B503E1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综合费用查询</w:t>
      </w:r>
    </w:p>
    <w:p w:rsidR="00323C39" w:rsidRPr="0093787F" w:rsidRDefault="00AA0289" w:rsidP="00323C39">
      <w:pPr>
        <w:pStyle w:val="aa"/>
        <w:numPr>
          <w:ilvl w:val="0"/>
          <w:numId w:val="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93787F">
        <w:rPr>
          <w:rFonts w:ascii="华文楷体" w:eastAsia="华文楷体" w:hAnsi="华文楷体" w:hint="eastAsia"/>
          <w:sz w:val="24"/>
          <w:szCs w:val="24"/>
        </w:rPr>
        <w:t>财务人员进入系统查询指定商户</w:t>
      </w:r>
      <w:r w:rsidR="00B503E1" w:rsidRPr="0093787F">
        <w:rPr>
          <w:rFonts w:ascii="华文楷体" w:eastAsia="华文楷体" w:hAnsi="华文楷体" w:hint="eastAsia"/>
          <w:sz w:val="24"/>
          <w:szCs w:val="24"/>
        </w:rPr>
        <w:t>的欠费记录，</w:t>
      </w:r>
      <w:r w:rsidRPr="0093787F">
        <w:rPr>
          <w:rFonts w:ascii="华文楷体" w:eastAsia="华文楷体" w:hAnsi="华文楷体" w:hint="eastAsia"/>
          <w:sz w:val="24"/>
          <w:szCs w:val="24"/>
        </w:rPr>
        <w:t>即在如上的“收取定金、收取其他费用”的记录中，查询缴费状态为“尚未缴费”的商户信息。并可为其生成、打印</w:t>
      </w:r>
      <w:r w:rsidR="00B503E1" w:rsidRPr="0093787F">
        <w:rPr>
          <w:rFonts w:ascii="华文楷体" w:eastAsia="华文楷体" w:hAnsi="华文楷体" w:hint="eastAsia"/>
          <w:sz w:val="24"/>
          <w:szCs w:val="24"/>
        </w:rPr>
        <w:t>催账单</w:t>
      </w:r>
      <w:r w:rsidR="004E37BA" w:rsidRPr="0093787F">
        <w:rPr>
          <w:rFonts w:ascii="华文楷体" w:eastAsia="华文楷体" w:hAnsi="华文楷体" w:hint="eastAsia"/>
          <w:sz w:val="24"/>
          <w:szCs w:val="24"/>
        </w:rPr>
        <w:t>。</w:t>
      </w:r>
    </w:p>
    <w:p w:rsidR="00323C39" w:rsidRPr="0093787F" w:rsidRDefault="00323C39" w:rsidP="008E358E">
      <w:pPr>
        <w:pStyle w:val="4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关于财务年度的处理</w:t>
      </w:r>
    </w:p>
    <w:p w:rsidR="003165CF" w:rsidRPr="00D64A35" w:rsidRDefault="004B6564" w:rsidP="003165CF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关于财务年度的简介：</w:t>
      </w:r>
    </w:p>
    <w:p w:rsidR="003165CF" w:rsidRPr="00D64A35" w:rsidRDefault="004B6564" w:rsidP="00C669DD">
      <w:pPr>
        <w:ind w:firstLine="360"/>
        <w:rPr>
          <w:rFonts w:ascii="华文楷体" w:eastAsia="华文楷体" w:hAnsi="华文楷体" w:cstheme="minorBidi"/>
          <w:sz w:val="24"/>
          <w:szCs w:val="24"/>
        </w:rPr>
      </w:pPr>
      <w:r w:rsidRPr="00D64A35">
        <w:rPr>
          <w:rFonts w:ascii="华文楷体" w:eastAsia="华文楷体" w:hAnsi="华文楷体" w:cstheme="minorBidi" w:hint="eastAsia"/>
          <w:sz w:val="24"/>
          <w:szCs w:val="24"/>
        </w:rPr>
        <w:t>每条和财务相关的收费记录中，均记载了该收费的具体时间</w:t>
      </w:r>
      <w:r w:rsidR="007F2EA8" w:rsidRPr="00D64A35">
        <w:rPr>
          <w:rFonts w:ascii="华文楷体" w:eastAsia="华文楷体" w:hAnsi="华文楷体" w:cstheme="minorBidi" w:hint="eastAsia"/>
          <w:sz w:val="24"/>
          <w:szCs w:val="24"/>
        </w:rPr>
        <w:t>。</w:t>
      </w:r>
      <w:r w:rsidR="00F07118" w:rsidRPr="00D64A35">
        <w:rPr>
          <w:rFonts w:ascii="华文楷体" w:eastAsia="华文楷体" w:hAnsi="华文楷体" w:cstheme="minorBidi" w:hint="eastAsia"/>
          <w:sz w:val="24"/>
          <w:szCs w:val="24"/>
        </w:rPr>
        <w:t>现在可以在系统中设置</w:t>
      </w:r>
      <w:r w:rsidR="008D39B9" w:rsidRPr="00D64A35">
        <w:rPr>
          <w:rFonts w:ascii="华文楷体" w:eastAsia="华文楷体" w:hAnsi="华文楷体" w:cstheme="minorBidi" w:hint="eastAsia"/>
          <w:sz w:val="24"/>
          <w:szCs w:val="24"/>
        </w:rPr>
        <w:t>一个财务年度，即人为定义一个“年度核算之起始、截止时间”。只要该收费的具体时间处于该</w:t>
      </w:r>
      <w:r w:rsidR="007F2EA8" w:rsidRPr="00D64A35">
        <w:rPr>
          <w:rFonts w:ascii="华文楷体" w:eastAsia="华文楷体" w:hAnsi="华文楷体" w:cstheme="minorBidi" w:hint="eastAsia"/>
          <w:sz w:val="24"/>
          <w:szCs w:val="24"/>
        </w:rPr>
        <w:t>财务年度的时间范围内，便认为该条财务记录隶属于该财务年度。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当针对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该财务年度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进行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财务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核算时</w:t>
      </w:r>
      <w:r w:rsidR="00D97BE8" w:rsidRPr="00D64A35">
        <w:rPr>
          <w:rFonts w:ascii="华文楷体" w:eastAsia="华文楷体" w:hAnsi="华文楷体" w:cstheme="minorBidi" w:hint="eastAsia"/>
          <w:sz w:val="24"/>
          <w:szCs w:val="24"/>
        </w:rPr>
        <w:t>，</w:t>
      </w:r>
      <w:r w:rsidR="00702F94" w:rsidRPr="00D64A35">
        <w:rPr>
          <w:rFonts w:ascii="华文楷体" w:eastAsia="华文楷体" w:hAnsi="华文楷体" w:cstheme="minorBidi" w:hint="eastAsia"/>
          <w:sz w:val="24"/>
          <w:szCs w:val="24"/>
        </w:rPr>
        <w:t>便会自动将该财务记录纳入到核算范围。</w:t>
      </w:r>
    </w:p>
    <w:p w:rsidR="004A3DC6" w:rsidRPr="00D64A35" w:rsidRDefault="0006282B" w:rsidP="0006282B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财务年度的记录包含如下：</w:t>
      </w:r>
    </w:p>
    <w:p w:rsidR="0006282B" w:rsidRPr="00C14AE2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14AE2">
        <w:rPr>
          <w:rFonts w:ascii="华文楷体" w:eastAsia="华文楷体" w:hAnsi="华文楷体" w:hint="eastAsia"/>
          <w:color w:val="0070C0"/>
          <w:sz w:val="24"/>
          <w:szCs w:val="24"/>
        </w:rPr>
        <w:t>财务年度标识</w:t>
      </w:r>
    </w:p>
    <w:p w:rsidR="00CA05A4" w:rsidRPr="00C14AE2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14AE2">
        <w:rPr>
          <w:rFonts w:ascii="华文楷体" w:eastAsia="华文楷体" w:hAnsi="华文楷体" w:hint="eastAsia"/>
          <w:color w:val="0070C0"/>
          <w:sz w:val="24"/>
          <w:szCs w:val="24"/>
        </w:rPr>
        <w:t>财务年度年份</w:t>
      </w:r>
    </w:p>
    <w:p w:rsidR="00CA05A4" w:rsidRPr="00C14AE2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14AE2">
        <w:rPr>
          <w:rFonts w:ascii="华文楷体" w:eastAsia="华文楷体" w:hAnsi="华文楷体" w:hint="eastAsia"/>
          <w:color w:val="0070C0"/>
          <w:sz w:val="24"/>
          <w:szCs w:val="24"/>
        </w:rPr>
        <w:t>财务年度起始时间</w:t>
      </w:r>
    </w:p>
    <w:p w:rsidR="00CA05A4" w:rsidRDefault="00CA05A4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14AE2">
        <w:rPr>
          <w:rFonts w:ascii="华文楷体" w:eastAsia="华文楷体" w:hAnsi="华文楷体" w:hint="eastAsia"/>
          <w:color w:val="0070C0"/>
          <w:sz w:val="24"/>
          <w:szCs w:val="24"/>
        </w:rPr>
        <w:t>财务年度截止时间</w:t>
      </w:r>
    </w:p>
    <w:p w:rsidR="00C14AE2" w:rsidRDefault="00C14AE2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最后一次编辑用户编号</w:t>
      </w:r>
    </w:p>
    <w:p w:rsidR="00C14AE2" w:rsidRPr="00C14AE2" w:rsidRDefault="00C14AE2" w:rsidP="00CA05A4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最后一次编辑时间</w:t>
      </w:r>
    </w:p>
    <w:p w:rsidR="004A3DC6" w:rsidRPr="00C14AE2" w:rsidRDefault="00CA05A4" w:rsidP="004A3DC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14AE2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807D03" w:rsidRPr="00D64A35" w:rsidRDefault="00807D03" w:rsidP="00807D03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对财务年度数据的修改并没有特别的限制，只要操作的权限符合要求即可。</w:t>
      </w:r>
    </w:p>
    <w:p w:rsidR="00807D03" w:rsidRPr="00D64A35" w:rsidRDefault="00807D03" w:rsidP="00807D03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64A35">
        <w:rPr>
          <w:rFonts w:ascii="华文楷体" w:eastAsia="华文楷体" w:hAnsi="华文楷体" w:hint="eastAsia"/>
          <w:sz w:val="24"/>
          <w:szCs w:val="24"/>
        </w:rPr>
        <w:t>对财务年度数据的删除也没有特别的约束，只要确认删除后即可，系统将该财务年度记录的是否删除标志置为“是”。</w:t>
      </w:r>
    </w:p>
    <w:p w:rsidR="007755E3" w:rsidRPr="0093787F" w:rsidRDefault="007755E3" w:rsidP="00A12670">
      <w:pPr>
        <w:pStyle w:val="1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流程图</w:t>
      </w:r>
    </w:p>
    <w:p w:rsidR="0061467D" w:rsidRPr="0093787F" w:rsidRDefault="00A12670" w:rsidP="0061467D">
      <w:pPr>
        <w:pStyle w:val="1"/>
        <w:rPr>
          <w:rFonts w:ascii="华文楷体" w:eastAsia="华文楷体" w:hAnsi="华文楷体"/>
        </w:rPr>
      </w:pPr>
      <w:r w:rsidRPr="0093787F">
        <w:rPr>
          <w:rFonts w:ascii="华文楷体" w:eastAsia="华文楷体" w:hAnsi="华文楷体" w:hint="eastAsia"/>
        </w:rPr>
        <w:t>补充业务说明</w:t>
      </w:r>
    </w:p>
    <w:p w:rsidR="00F16941" w:rsidRPr="0093787F" w:rsidRDefault="00F16941" w:rsidP="00905BB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9E1869" w:rsidRPr="0093787F" w:rsidRDefault="009E1869" w:rsidP="002C5B9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9E1869" w:rsidRPr="0093787F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68" w:rsidRDefault="00C90C68" w:rsidP="00E846A9">
      <w:r>
        <w:separator/>
      </w:r>
    </w:p>
  </w:endnote>
  <w:endnote w:type="continuationSeparator" w:id="0">
    <w:p w:rsidR="00C90C68" w:rsidRDefault="00C90C6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2C5B9F">
        <w:pPr>
          <w:pStyle w:val="a9"/>
          <w:jc w:val="center"/>
        </w:pPr>
        <w:fldSimple w:instr=" PAGE   \* MERGEFORMAT ">
          <w:r w:rsidR="005E4189" w:rsidRPr="005E4189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68" w:rsidRDefault="00C90C68" w:rsidP="00E846A9">
      <w:r>
        <w:separator/>
      </w:r>
    </w:p>
  </w:footnote>
  <w:footnote w:type="continuationSeparator" w:id="0">
    <w:p w:rsidR="00C90C68" w:rsidRDefault="00C90C6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1E3A"/>
    <w:multiLevelType w:val="hybridMultilevel"/>
    <w:tmpl w:val="A5706E14"/>
    <w:lvl w:ilvl="0" w:tplc="510006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10946"/>
    <w:multiLevelType w:val="hybridMultilevel"/>
    <w:tmpl w:val="B6B0F708"/>
    <w:lvl w:ilvl="0" w:tplc="AACE0A64">
      <w:start w:val="1"/>
      <w:numFmt w:val="upperRoman"/>
      <w:lvlText w:val="%1."/>
      <w:lvlJc w:val="left"/>
      <w:pPr>
        <w:ind w:left="2028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">
    <w:nsid w:val="26C33FE6"/>
    <w:multiLevelType w:val="hybridMultilevel"/>
    <w:tmpl w:val="78CA4BBE"/>
    <w:lvl w:ilvl="0" w:tplc="50ECC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9667777"/>
    <w:multiLevelType w:val="hybridMultilevel"/>
    <w:tmpl w:val="E02ED300"/>
    <w:lvl w:ilvl="0" w:tplc="4D460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75C1B"/>
    <w:multiLevelType w:val="hybridMultilevel"/>
    <w:tmpl w:val="56BCD180"/>
    <w:lvl w:ilvl="0" w:tplc="23249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6019E"/>
    <w:multiLevelType w:val="hybridMultilevel"/>
    <w:tmpl w:val="67661306"/>
    <w:lvl w:ilvl="0" w:tplc="EC2A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94489"/>
    <w:multiLevelType w:val="hybridMultilevel"/>
    <w:tmpl w:val="D8249EA0"/>
    <w:lvl w:ilvl="0" w:tplc="CE9836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16C28"/>
    <w:multiLevelType w:val="hybridMultilevel"/>
    <w:tmpl w:val="54EA1F36"/>
    <w:lvl w:ilvl="0" w:tplc="9580D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BD3E41"/>
    <w:multiLevelType w:val="hybridMultilevel"/>
    <w:tmpl w:val="FCCA7188"/>
    <w:lvl w:ilvl="0" w:tplc="B350BB5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F80ECD"/>
    <w:multiLevelType w:val="hybridMultilevel"/>
    <w:tmpl w:val="11CAD2FE"/>
    <w:lvl w:ilvl="0" w:tplc="F2763386">
      <w:start w:val="1"/>
      <w:numFmt w:val="decimal"/>
      <w:lvlText w:val="%1)"/>
      <w:lvlJc w:val="left"/>
      <w:pPr>
        <w:ind w:left="1571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61CB0360"/>
    <w:multiLevelType w:val="hybridMultilevel"/>
    <w:tmpl w:val="6024D68A"/>
    <w:lvl w:ilvl="0" w:tplc="07BE5062">
      <w:start w:val="1"/>
      <w:numFmt w:val="lowerLetter"/>
      <w:lvlText w:val="%1."/>
      <w:lvlJc w:val="left"/>
      <w:pPr>
        <w:ind w:left="11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6BB0"/>
    <w:multiLevelType w:val="hybridMultilevel"/>
    <w:tmpl w:val="E5523A86"/>
    <w:lvl w:ilvl="0" w:tplc="ECB0D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8C04DFF"/>
    <w:multiLevelType w:val="hybridMultilevel"/>
    <w:tmpl w:val="8728849C"/>
    <w:lvl w:ilvl="0" w:tplc="CFE8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46033D"/>
    <w:multiLevelType w:val="hybridMultilevel"/>
    <w:tmpl w:val="882206BA"/>
    <w:lvl w:ilvl="0" w:tplc="81F40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CA4F07"/>
    <w:multiLevelType w:val="hybridMultilevel"/>
    <w:tmpl w:val="BEE4A952"/>
    <w:lvl w:ilvl="0" w:tplc="AAA61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7D3E5A"/>
    <w:multiLevelType w:val="hybridMultilevel"/>
    <w:tmpl w:val="2E42EB86"/>
    <w:lvl w:ilvl="0" w:tplc="3D7AC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0C6F02"/>
    <w:multiLevelType w:val="hybridMultilevel"/>
    <w:tmpl w:val="027EDD90"/>
    <w:lvl w:ilvl="0" w:tplc="AB849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14"/>
  </w:num>
  <w:num w:numId="9">
    <w:abstractNumId w:val="4"/>
  </w:num>
  <w:num w:numId="10">
    <w:abstractNumId w:val="15"/>
  </w:num>
  <w:num w:numId="11">
    <w:abstractNumId w:val="9"/>
  </w:num>
  <w:num w:numId="12">
    <w:abstractNumId w:val="0"/>
  </w:num>
  <w:num w:numId="13">
    <w:abstractNumId w:val="16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 w:numId="18">
    <w:abstractNumId w:val="17"/>
  </w:num>
  <w:num w:numId="19">
    <w:abstractNumId w:val="13"/>
  </w:num>
  <w:num w:numId="20">
    <w:abstractNumId w:val="1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9D1"/>
    <w:rsid w:val="0000338A"/>
    <w:rsid w:val="00003C81"/>
    <w:rsid w:val="00013918"/>
    <w:rsid w:val="000161D8"/>
    <w:rsid w:val="0002304A"/>
    <w:rsid w:val="00033A02"/>
    <w:rsid w:val="000446D6"/>
    <w:rsid w:val="00051A9A"/>
    <w:rsid w:val="00054023"/>
    <w:rsid w:val="00062418"/>
    <w:rsid w:val="0006282B"/>
    <w:rsid w:val="00065524"/>
    <w:rsid w:val="000705AF"/>
    <w:rsid w:val="00071B9A"/>
    <w:rsid w:val="00075329"/>
    <w:rsid w:val="00077AA4"/>
    <w:rsid w:val="0008045A"/>
    <w:rsid w:val="00084DCA"/>
    <w:rsid w:val="000909EF"/>
    <w:rsid w:val="00090D4D"/>
    <w:rsid w:val="00091997"/>
    <w:rsid w:val="00092240"/>
    <w:rsid w:val="000A0649"/>
    <w:rsid w:val="000C0884"/>
    <w:rsid w:val="000D1181"/>
    <w:rsid w:val="000D699F"/>
    <w:rsid w:val="000E1221"/>
    <w:rsid w:val="000E205D"/>
    <w:rsid w:val="000F52B8"/>
    <w:rsid w:val="0010585B"/>
    <w:rsid w:val="00106665"/>
    <w:rsid w:val="0012364A"/>
    <w:rsid w:val="00123A94"/>
    <w:rsid w:val="00127961"/>
    <w:rsid w:val="00130E06"/>
    <w:rsid w:val="0013487A"/>
    <w:rsid w:val="001350A9"/>
    <w:rsid w:val="001353C3"/>
    <w:rsid w:val="001358FF"/>
    <w:rsid w:val="00143137"/>
    <w:rsid w:val="00153A38"/>
    <w:rsid w:val="0016090F"/>
    <w:rsid w:val="00182549"/>
    <w:rsid w:val="00191AF0"/>
    <w:rsid w:val="001920E1"/>
    <w:rsid w:val="00194058"/>
    <w:rsid w:val="00195FAB"/>
    <w:rsid w:val="001A3017"/>
    <w:rsid w:val="001B09B4"/>
    <w:rsid w:val="001B6B72"/>
    <w:rsid w:val="001D0EB4"/>
    <w:rsid w:val="001D2396"/>
    <w:rsid w:val="001D36F7"/>
    <w:rsid w:val="001D3DE5"/>
    <w:rsid w:val="001D493C"/>
    <w:rsid w:val="001D4B65"/>
    <w:rsid w:val="001E0F65"/>
    <w:rsid w:val="001E3C7E"/>
    <w:rsid w:val="001E7CDB"/>
    <w:rsid w:val="001F2577"/>
    <w:rsid w:val="002003A8"/>
    <w:rsid w:val="002014A6"/>
    <w:rsid w:val="00205840"/>
    <w:rsid w:val="0022262C"/>
    <w:rsid w:val="002307BB"/>
    <w:rsid w:val="0024285C"/>
    <w:rsid w:val="002504BE"/>
    <w:rsid w:val="00262182"/>
    <w:rsid w:val="0026761F"/>
    <w:rsid w:val="00290997"/>
    <w:rsid w:val="0029221E"/>
    <w:rsid w:val="00293959"/>
    <w:rsid w:val="002A0B1B"/>
    <w:rsid w:val="002A1F7C"/>
    <w:rsid w:val="002A53F6"/>
    <w:rsid w:val="002A56F6"/>
    <w:rsid w:val="002C54D8"/>
    <w:rsid w:val="002C5B9F"/>
    <w:rsid w:val="002D3FFF"/>
    <w:rsid w:val="002D44B5"/>
    <w:rsid w:val="002D628B"/>
    <w:rsid w:val="002E530D"/>
    <w:rsid w:val="002F39F4"/>
    <w:rsid w:val="002F7389"/>
    <w:rsid w:val="002F7DAB"/>
    <w:rsid w:val="00302D0E"/>
    <w:rsid w:val="00307DD2"/>
    <w:rsid w:val="003110F6"/>
    <w:rsid w:val="00313435"/>
    <w:rsid w:val="003165CF"/>
    <w:rsid w:val="0032127D"/>
    <w:rsid w:val="00322963"/>
    <w:rsid w:val="00323C39"/>
    <w:rsid w:val="00326ADA"/>
    <w:rsid w:val="00331249"/>
    <w:rsid w:val="00340390"/>
    <w:rsid w:val="00350480"/>
    <w:rsid w:val="00363694"/>
    <w:rsid w:val="00363B73"/>
    <w:rsid w:val="00366AE3"/>
    <w:rsid w:val="00371E9A"/>
    <w:rsid w:val="00373B05"/>
    <w:rsid w:val="00382531"/>
    <w:rsid w:val="0039036E"/>
    <w:rsid w:val="00393734"/>
    <w:rsid w:val="00395968"/>
    <w:rsid w:val="003A4D2B"/>
    <w:rsid w:val="003C0D37"/>
    <w:rsid w:val="003C776D"/>
    <w:rsid w:val="003D353B"/>
    <w:rsid w:val="003D40A0"/>
    <w:rsid w:val="003D54D8"/>
    <w:rsid w:val="003D55C1"/>
    <w:rsid w:val="003E05A6"/>
    <w:rsid w:val="003E0B57"/>
    <w:rsid w:val="003E5CE8"/>
    <w:rsid w:val="00400A70"/>
    <w:rsid w:val="00402DAE"/>
    <w:rsid w:val="004159EB"/>
    <w:rsid w:val="004223EA"/>
    <w:rsid w:val="00430020"/>
    <w:rsid w:val="0043045F"/>
    <w:rsid w:val="00434976"/>
    <w:rsid w:val="0043571F"/>
    <w:rsid w:val="00440D6B"/>
    <w:rsid w:val="00441BAA"/>
    <w:rsid w:val="004460A7"/>
    <w:rsid w:val="00447C2E"/>
    <w:rsid w:val="0045000D"/>
    <w:rsid w:val="00452FE3"/>
    <w:rsid w:val="00455EA8"/>
    <w:rsid w:val="00461FE2"/>
    <w:rsid w:val="00463A1B"/>
    <w:rsid w:val="00466D3D"/>
    <w:rsid w:val="00471826"/>
    <w:rsid w:val="00473137"/>
    <w:rsid w:val="00477740"/>
    <w:rsid w:val="00480B17"/>
    <w:rsid w:val="004A3DC6"/>
    <w:rsid w:val="004A6313"/>
    <w:rsid w:val="004B1F9D"/>
    <w:rsid w:val="004B6564"/>
    <w:rsid w:val="004C68A2"/>
    <w:rsid w:val="004E37BA"/>
    <w:rsid w:val="004F1C5A"/>
    <w:rsid w:val="005204BE"/>
    <w:rsid w:val="005421D5"/>
    <w:rsid w:val="00542884"/>
    <w:rsid w:val="00547256"/>
    <w:rsid w:val="0055721D"/>
    <w:rsid w:val="00574ECF"/>
    <w:rsid w:val="0058318D"/>
    <w:rsid w:val="005902FC"/>
    <w:rsid w:val="005956F1"/>
    <w:rsid w:val="005A22B7"/>
    <w:rsid w:val="005A3369"/>
    <w:rsid w:val="005A5898"/>
    <w:rsid w:val="005B1B39"/>
    <w:rsid w:val="005B74D1"/>
    <w:rsid w:val="005D18EA"/>
    <w:rsid w:val="005E0A3A"/>
    <w:rsid w:val="005E4189"/>
    <w:rsid w:val="005F40B3"/>
    <w:rsid w:val="005F43F3"/>
    <w:rsid w:val="00602831"/>
    <w:rsid w:val="0061467D"/>
    <w:rsid w:val="0062193F"/>
    <w:rsid w:val="0063105C"/>
    <w:rsid w:val="00640E3A"/>
    <w:rsid w:val="006442C2"/>
    <w:rsid w:val="00651710"/>
    <w:rsid w:val="0065525D"/>
    <w:rsid w:val="0065649B"/>
    <w:rsid w:val="00672CCE"/>
    <w:rsid w:val="00673D29"/>
    <w:rsid w:val="00690808"/>
    <w:rsid w:val="00695271"/>
    <w:rsid w:val="006B2B73"/>
    <w:rsid w:val="006B3199"/>
    <w:rsid w:val="006B6998"/>
    <w:rsid w:val="006C5A66"/>
    <w:rsid w:val="006D212A"/>
    <w:rsid w:val="006E6E45"/>
    <w:rsid w:val="006E710E"/>
    <w:rsid w:val="006E7757"/>
    <w:rsid w:val="006F1BF6"/>
    <w:rsid w:val="006F22C2"/>
    <w:rsid w:val="006F7646"/>
    <w:rsid w:val="00702F94"/>
    <w:rsid w:val="007101A2"/>
    <w:rsid w:val="007126DC"/>
    <w:rsid w:val="00723766"/>
    <w:rsid w:val="007240D9"/>
    <w:rsid w:val="00730656"/>
    <w:rsid w:val="007413EC"/>
    <w:rsid w:val="007509A9"/>
    <w:rsid w:val="00754422"/>
    <w:rsid w:val="00756142"/>
    <w:rsid w:val="007568B2"/>
    <w:rsid w:val="007755E3"/>
    <w:rsid w:val="00790CC4"/>
    <w:rsid w:val="0079487D"/>
    <w:rsid w:val="007A0FB9"/>
    <w:rsid w:val="007A33B7"/>
    <w:rsid w:val="007A3E4D"/>
    <w:rsid w:val="007B3925"/>
    <w:rsid w:val="007E5B73"/>
    <w:rsid w:val="007E79DF"/>
    <w:rsid w:val="007F243C"/>
    <w:rsid w:val="007F2EA8"/>
    <w:rsid w:val="0080539D"/>
    <w:rsid w:val="00807D03"/>
    <w:rsid w:val="00822DE8"/>
    <w:rsid w:val="00826A76"/>
    <w:rsid w:val="00826AEE"/>
    <w:rsid w:val="00827688"/>
    <w:rsid w:val="008312DD"/>
    <w:rsid w:val="00843AE0"/>
    <w:rsid w:val="00860564"/>
    <w:rsid w:val="008613E1"/>
    <w:rsid w:val="0086259B"/>
    <w:rsid w:val="00863E54"/>
    <w:rsid w:val="00872ECD"/>
    <w:rsid w:val="008752D0"/>
    <w:rsid w:val="00884DF3"/>
    <w:rsid w:val="00887C80"/>
    <w:rsid w:val="008B0DCB"/>
    <w:rsid w:val="008D39B9"/>
    <w:rsid w:val="008D71B4"/>
    <w:rsid w:val="008D78AD"/>
    <w:rsid w:val="008E358E"/>
    <w:rsid w:val="008E4491"/>
    <w:rsid w:val="00905BB3"/>
    <w:rsid w:val="00913CE6"/>
    <w:rsid w:val="00915E45"/>
    <w:rsid w:val="00920255"/>
    <w:rsid w:val="00925DEF"/>
    <w:rsid w:val="00933EEE"/>
    <w:rsid w:val="00935758"/>
    <w:rsid w:val="0093787F"/>
    <w:rsid w:val="00946E90"/>
    <w:rsid w:val="00950258"/>
    <w:rsid w:val="009522AC"/>
    <w:rsid w:val="009569E5"/>
    <w:rsid w:val="00962644"/>
    <w:rsid w:val="00963622"/>
    <w:rsid w:val="009674AD"/>
    <w:rsid w:val="009675DA"/>
    <w:rsid w:val="009748ED"/>
    <w:rsid w:val="009962F3"/>
    <w:rsid w:val="009A36F5"/>
    <w:rsid w:val="009B0459"/>
    <w:rsid w:val="009B1642"/>
    <w:rsid w:val="009B2B38"/>
    <w:rsid w:val="009B3864"/>
    <w:rsid w:val="009C3574"/>
    <w:rsid w:val="009D1040"/>
    <w:rsid w:val="009D2AA2"/>
    <w:rsid w:val="009D3C59"/>
    <w:rsid w:val="009E1869"/>
    <w:rsid w:val="009E3F47"/>
    <w:rsid w:val="009F5552"/>
    <w:rsid w:val="00A0610A"/>
    <w:rsid w:val="00A12670"/>
    <w:rsid w:val="00A17AA3"/>
    <w:rsid w:val="00A218ED"/>
    <w:rsid w:val="00A514DE"/>
    <w:rsid w:val="00A818A0"/>
    <w:rsid w:val="00A875C4"/>
    <w:rsid w:val="00AA0289"/>
    <w:rsid w:val="00AB1CFC"/>
    <w:rsid w:val="00AB4C5E"/>
    <w:rsid w:val="00AE7FA1"/>
    <w:rsid w:val="00AF178E"/>
    <w:rsid w:val="00AF430F"/>
    <w:rsid w:val="00AF4FBE"/>
    <w:rsid w:val="00AF7AEC"/>
    <w:rsid w:val="00B03D8B"/>
    <w:rsid w:val="00B1513F"/>
    <w:rsid w:val="00B15191"/>
    <w:rsid w:val="00B24F3B"/>
    <w:rsid w:val="00B31A2C"/>
    <w:rsid w:val="00B33848"/>
    <w:rsid w:val="00B44218"/>
    <w:rsid w:val="00B503E1"/>
    <w:rsid w:val="00B53AB2"/>
    <w:rsid w:val="00B54F22"/>
    <w:rsid w:val="00B551FB"/>
    <w:rsid w:val="00B56643"/>
    <w:rsid w:val="00B5744A"/>
    <w:rsid w:val="00B745BA"/>
    <w:rsid w:val="00B80B9B"/>
    <w:rsid w:val="00B84EDD"/>
    <w:rsid w:val="00BA4C17"/>
    <w:rsid w:val="00BB21CD"/>
    <w:rsid w:val="00BC2D2B"/>
    <w:rsid w:val="00BD1C91"/>
    <w:rsid w:val="00BD3C31"/>
    <w:rsid w:val="00BD5638"/>
    <w:rsid w:val="00BE6DA5"/>
    <w:rsid w:val="00C01834"/>
    <w:rsid w:val="00C034E8"/>
    <w:rsid w:val="00C03A51"/>
    <w:rsid w:val="00C051A9"/>
    <w:rsid w:val="00C101EA"/>
    <w:rsid w:val="00C114C6"/>
    <w:rsid w:val="00C118B2"/>
    <w:rsid w:val="00C14AE2"/>
    <w:rsid w:val="00C14DDF"/>
    <w:rsid w:val="00C21F44"/>
    <w:rsid w:val="00C24EB0"/>
    <w:rsid w:val="00C61963"/>
    <w:rsid w:val="00C61F40"/>
    <w:rsid w:val="00C66821"/>
    <w:rsid w:val="00C66980"/>
    <w:rsid w:val="00C669DD"/>
    <w:rsid w:val="00C76A89"/>
    <w:rsid w:val="00C77DD3"/>
    <w:rsid w:val="00C90C68"/>
    <w:rsid w:val="00CA05A4"/>
    <w:rsid w:val="00CA37C8"/>
    <w:rsid w:val="00CC0FCE"/>
    <w:rsid w:val="00CC450A"/>
    <w:rsid w:val="00CD4B02"/>
    <w:rsid w:val="00CE03A8"/>
    <w:rsid w:val="00CF22CA"/>
    <w:rsid w:val="00D073D7"/>
    <w:rsid w:val="00D1651B"/>
    <w:rsid w:val="00D27B9F"/>
    <w:rsid w:val="00D34F90"/>
    <w:rsid w:val="00D35E1D"/>
    <w:rsid w:val="00D40726"/>
    <w:rsid w:val="00D411BD"/>
    <w:rsid w:val="00D5046A"/>
    <w:rsid w:val="00D513D5"/>
    <w:rsid w:val="00D64A35"/>
    <w:rsid w:val="00D704F8"/>
    <w:rsid w:val="00D737A2"/>
    <w:rsid w:val="00D737C6"/>
    <w:rsid w:val="00D739B3"/>
    <w:rsid w:val="00D83A48"/>
    <w:rsid w:val="00D90274"/>
    <w:rsid w:val="00D93220"/>
    <w:rsid w:val="00D97BE8"/>
    <w:rsid w:val="00DA172B"/>
    <w:rsid w:val="00DA620A"/>
    <w:rsid w:val="00DA657F"/>
    <w:rsid w:val="00DB276D"/>
    <w:rsid w:val="00DC4ACC"/>
    <w:rsid w:val="00DC6CC0"/>
    <w:rsid w:val="00DC765F"/>
    <w:rsid w:val="00DD477E"/>
    <w:rsid w:val="00DD4E22"/>
    <w:rsid w:val="00DD4F85"/>
    <w:rsid w:val="00DD5662"/>
    <w:rsid w:val="00DE11E9"/>
    <w:rsid w:val="00DE18F3"/>
    <w:rsid w:val="00DE2B93"/>
    <w:rsid w:val="00DE4DBE"/>
    <w:rsid w:val="00E03DCD"/>
    <w:rsid w:val="00E0410D"/>
    <w:rsid w:val="00E05631"/>
    <w:rsid w:val="00E05CAC"/>
    <w:rsid w:val="00E06CDE"/>
    <w:rsid w:val="00E12BA1"/>
    <w:rsid w:val="00E14D4F"/>
    <w:rsid w:val="00E25017"/>
    <w:rsid w:val="00E30B2A"/>
    <w:rsid w:val="00E32516"/>
    <w:rsid w:val="00E3473D"/>
    <w:rsid w:val="00E3695E"/>
    <w:rsid w:val="00E53BD6"/>
    <w:rsid w:val="00E57618"/>
    <w:rsid w:val="00E669E4"/>
    <w:rsid w:val="00E700B1"/>
    <w:rsid w:val="00E72686"/>
    <w:rsid w:val="00E72E19"/>
    <w:rsid w:val="00E815E3"/>
    <w:rsid w:val="00E82A9C"/>
    <w:rsid w:val="00E846A9"/>
    <w:rsid w:val="00E9142C"/>
    <w:rsid w:val="00E94D76"/>
    <w:rsid w:val="00EA2883"/>
    <w:rsid w:val="00EB1BDC"/>
    <w:rsid w:val="00EC518B"/>
    <w:rsid w:val="00EC5699"/>
    <w:rsid w:val="00ED4579"/>
    <w:rsid w:val="00ED64B2"/>
    <w:rsid w:val="00ED7B50"/>
    <w:rsid w:val="00EE5885"/>
    <w:rsid w:val="00EF705A"/>
    <w:rsid w:val="00F04247"/>
    <w:rsid w:val="00F07118"/>
    <w:rsid w:val="00F16941"/>
    <w:rsid w:val="00F26473"/>
    <w:rsid w:val="00F30BF2"/>
    <w:rsid w:val="00F33BF1"/>
    <w:rsid w:val="00F40536"/>
    <w:rsid w:val="00F42089"/>
    <w:rsid w:val="00F4471A"/>
    <w:rsid w:val="00F47C15"/>
    <w:rsid w:val="00F6251B"/>
    <w:rsid w:val="00F644C5"/>
    <w:rsid w:val="00F65960"/>
    <w:rsid w:val="00F7669C"/>
    <w:rsid w:val="00F86689"/>
    <w:rsid w:val="00F86E60"/>
    <w:rsid w:val="00F964D6"/>
    <w:rsid w:val="00FA0831"/>
    <w:rsid w:val="00FA5046"/>
    <w:rsid w:val="00FA6D42"/>
    <w:rsid w:val="00FA71A9"/>
    <w:rsid w:val="00FB3B15"/>
    <w:rsid w:val="00FC269F"/>
    <w:rsid w:val="00FC6795"/>
    <w:rsid w:val="00FC7707"/>
    <w:rsid w:val="00FD146E"/>
    <w:rsid w:val="00FD6E97"/>
    <w:rsid w:val="00FE00CC"/>
    <w:rsid w:val="00FE0DC0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5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5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5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5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45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45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45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45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5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5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5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50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C45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450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450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5C3AE-BE17-4B35-A2FA-B9384FFC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400</Words>
  <Characters>2280</Characters>
  <Application>Microsoft Office Word</Application>
  <DocSecurity>0</DocSecurity>
  <Lines>19</Lines>
  <Paragraphs>5</Paragraphs>
  <ScaleCrop>false</ScaleCrop>
  <Company>Peking University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320</cp:revision>
  <dcterms:created xsi:type="dcterms:W3CDTF">2009-12-23T03:54:00Z</dcterms:created>
  <dcterms:modified xsi:type="dcterms:W3CDTF">2010-03-10T10:13:00Z</dcterms:modified>
</cp:coreProperties>
</file>