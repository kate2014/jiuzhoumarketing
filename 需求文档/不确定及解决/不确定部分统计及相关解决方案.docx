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F1" w:rsidRPr="00E87990" w:rsidRDefault="00573E30" w:rsidP="00573E30">
      <w:pPr>
        <w:pStyle w:val="a5"/>
        <w:numPr>
          <w:ilvl w:val="0"/>
          <w:numId w:val="8"/>
        </w:numPr>
        <w:ind w:firstLineChars="0"/>
        <w:rPr>
          <w:rFonts w:ascii="华文楷体" w:eastAsia="华文楷体" w:hAnsi="华文楷体"/>
          <w:sz w:val="28"/>
          <w:szCs w:val="28"/>
        </w:rPr>
      </w:pPr>
      <w:r w:rsidRPr="00E87990">
        <w:rPr>
          <w:rFonts w:ascii="华文楷体" w:eastAsia="华文楷体" w:hAnsi="华文楷体" w:hint="eastAsia"/>
          <w:sz w:val="28"/>
          <w:szCs w:val="28"/>
        </w:rPr>
        <w:t>关于</w:t>
      </w:r>
      <w:r w:rsidR="007969F1" w:rsidRPr="00E87990">
        <w:rPr>
          <w:rFonts w:ascii="华文楷体" w:eastAsia="华文楷体" w:hAnsi="华文楷体" w:hint="eastAsia"/>
          <w:sz w:val="28"/>
          <w:szCs w:val="28"/>
        </w:rPr>
        <w:t>营业员管理</w:t>
      </w:r>
      <w:r w:rsidRPr="00E87990">
        <w:rPr>
          <w:rFonts w:ascii="华文楷体" w:eastAsia="华文楷体" w:hAnsi="华文楷体" w:hint="eastAsia"/>
          <w:sz w:val="28"/>
          <w:szCs w:val="28"/>
        </w:rPr>
        <w:t>的</w:t>
      </w:r>
      <w:r w:rsidR="007969F1" w:rsidRPr="00E87990">
        <w:rPr>
          <w:rFonts w:ascii="华文楷体" w:eastAsia="华文楷体" w:hAnsi="华文楷体" w:hint="eastAsia"/>
          <w:sz w:val="28"/>
          <w:szCs w:val="28"/>
        </w:rPr>
        <w:t>检查出勤</w:t>
      </w:r>
    </w:p>
    <w:p w:rsidR="00FF467B" w:rsidRDefault="007969F1" w:rsidP="007969F1">
      <w:pPr>
        <w:rPr>
          <w:rFonts w:ascii="华文楷体" w:eastAsia="华文楷体" w:hAnsi="华文楷体"/>
          <w:sz w:val="28"/>
          <w:szCs w:val="28"/>
        </w:rPr>
      </w:pPr>
      <w:r w:rsidRPr="00E87990">
        <w:rPr>
          <w:rFonts w:ascii="华文楷体" w:eastAsia="华文楷体" w:hAnsi="华文楷体" w:hint="eastAsia"/>
          <w:sz w:val="28"/>
          <w:szCs w:val="28"/>
        </w:rPr>
        <w:t>--- 商户提交该部分数据，然后手动录入到系统中，作为评审营业员的参考依据</w:t>
      </w:r>
      <w:r w:rsidR="00FF467B">
        <w:rPr>
          <w:rFonts w:ascii="华文楷体" w:eastAsia="华文楷体" w:hAnsi="华文楷体" w:hint="eastAsia"/>
          <w:sz w:val="28"/>
          <w:szCs w:val="28"/>
        </w:rPr>
        <w:t>？</w:t>
      </w:r>
    </w:p>
    <w:p w:rsidR="00FF467B" w:rsidRPr="00AB4AD0" w:rsidRDefault="00F3138A" w:rsidP="007969F1">
      <w:pPr>
        <w:rPr>
          <w:rFonts w:ascii="华文楷体" w:eastAsia="华文楷体" w:hAnsi="华文楷体"/>
          <w:color w:val="FF0000"/>
          <w:sz w:val="28"/>
          <w:szCs w:val="28"/>
        </w:rPr>
      </w:pPr>
      <w:r>
        <w:rPr>
          <w:rFonts w:ascii="华文楷体" w:eastAsia="华文楷体" w:hAnsi="华文楷体" w:hint="eastAsia"/>
          <w:color w:val="FF0000"/>
          <w:sz w:val="28"/>
          <w:szCs w:val="28"/>
        </w:rPr>
        <w:t>[解决]</w:t>
      </w:r>
      <w:r w:rsidR="00FF467B" w:rsidRPr="00AB4AD0">
        <w:rPr>
          <w:rFonts w:ascii="华文楷体" w:eastAsia="华文楷体" w:hAnsi="华文楷体" w:hint="eastAsia"/>
          <w:color w:val="FF0000"/>
          <w:sz w:val="28"/>
          <w:szCs w:val="28"/>
        </w:rPr>
        <w:t>此步骤没什么必要，</w:t>
      </w:r>
      <w:r w:rsidR="00C270AE" w:rsidRPr="00AB4AD0">
        <w:rPr>
          <w:rFonts w:ascii="华文楷体" w:eastAsia="华文楷体" w:hAnsi="华文楷体" w:hint="eastAsia"/>
          <w:color w:val="FF0000"/>
          <w:sz w:val="28"/>
          <w:szCs w:val="28"/>
        </w:rPr>
        <w:t>不属于市场管理系统的侧重点，项目要突出重点，不能求全。</w:t>
      </w:r>
    </w:p>
    <w:p w:rsidR="009031C1" w:rsidRPr="00E87990" w:rsidRDefault="003350DA" w:rsidP="007969F1">
      <w:pPr>
        <w:rPr>
          <w:rFonts w:ascii="华文楷体" w:eastAsia="华文楷体" w:hAnsi="华文楷体"/>
          <w:sz w:val="28"/>
          <w:szCs w:val="28"/>
        </w:rPr>
      </w:pPr>
      <w:r w:rsidRPr="00E87990">
        <w:rPr>
          <w:rFonts w:ascii="华文楷体" w:eastAsia="华文楷体" w:hAnsi="华文楷体" w:hint="eastAsia"/>
          <w:sz w:val="28"/>
          <w:szCs w:val="28"/>
        </w:rPr>
        <w:t xml:space="preserve"> </w:t>
      </w:r>
    </w:p>
    <w:p w:rsidR="009031C1" w:rsidRPr="00E87990" w:rsidRDefault="009031C1" w:rsidP="00DC7E43">
      <w:pPr>
        <w:pStyle w:val="a5"/>
        <w:numPr>
          <w:ilvl w:val="0"/>
          <w:numId w:val="8"/>
        </w:numPr>
        <w:ind w:firstLineChars="0"/>
        <w:rPr>
          <w:rFonts w:ascii="华文楷体" w:eastAsia="华文楷体" w:hAnsi="华文楷体"/>
          <w:sz w:val="28"/>
          <w:szCs w:val="28"/>
        </w:rPr>
      </w:pPr>
      <w:r w:rsidRPr="00E87990">
        <w:rPr>
          <w:rFonts w:ascii="华文楷体" w:eastAsia="华文楷体" w:hAnsi="华文楷体" w:hint="eastAsia"/>
          <w:sz w:val="28"/>
          <w:szCs w:val="28"/>
        </w:rPr>
        <w:t>关于投诉、退货部分的管理</w:t>
      </w:r>
    </w:p>
    <w:p w:rsidR="000B218C" w:rsidRDefault="00DC7E43" w:rsidP="007969F1">
      <w:pPr>
        <w:rPr>
          <w:rFonts w:ascii="华文楷体" w:eastAsia="华文楷体" w:hAnsi="华文楷体"/>
          <w:sz w:val="28"/>
          <w:szCs w:val="28"/>
        </w:rPr>
      </w:pPr>
      <w:r w:rsidRPr="00E87990">
        <w:rPr>
          <w:rFonts w:ascii="华文楷体" w:eastAsia="华文楷体" w:hAnsi="华文楷体" w:hint="eastAsia"/>
          <w:sz w:val="28"/>
          <w:szCs w:val="28"/>
        </w:rPr>
        <w:t>--- 大部分流程，主任并不十分明确，很多是暂时商定的，后期也许会改！</w:t>
      </w:r>
    </w:p>
    <w:p w:rsidR="007D2C27" w:rsidRPr="00356DF3" w:rsidRDefault="00F3138A" w:rsidP="0046065B">
      <w:pPr>
        <w:rPr>
          <w:rFonts w:ascii="华文楷体" w:eastAsia="华文楷体" w:hAnsi="华文楷体"/>
          <w:color w:val="FF0000"/>
          <w:sz w:val="28"/>
          <w:szCs w:val="28"/>
        </w:rPr>
      </w:pPr>
      <w:r>
        <w:rPr>
          <w:rFonts w:ascii="华文楷体" w:eastAsia="华文楷体" w:hAnsi="华文楷体" w:hint="eastAsia"/>
          <w:color w:val="FF0000"/>
          <w:sz w:val="28"/>
          <w:szCs w:val="28"/>
        </w:rPr>
        <w:t>[解决]</w:t>
      </w:r>
      <w:r w:rsidR="001B438E" w:rsidRPr="00356DF3">
        <w:rPr>
          <w:rFonts w:ascii="华文楷体" w:eastAsia="华文楷体" w:hAnsi="华文楷体" w:hint="eastAsia"/>
          <w:color w:val="FF0000"/>
          <w:sz w:val="28"/>
          <w:szCs w:val="28"/>
        </w:rPr>
        <w:t>售后管理中涉及退货，但这部分的受理一般不易掌控，故一般不在售后管理中处理，而是由人工解决，具体待考？！？！</w:t>
      </w:r>
    </w:p>
    <w:p w:rsidR="007D2C27" w:rsidRPr="00F3138A" w:rsidRDefault="007D2C27" w:rsidP="007D2C27">
      <w:pPr>
        <w:rPr>
          <w:rFonts w:ascii="华文楷体" w:eastAsia="华文楷体" w:hAnsi="华文楷体"/>
          <w:sz w:val="28"/>
          <w:szCs w:val="28"/>
        </w:rPr>
      </w:pPr>
    </w:p>
    <w:p w:rsidR="000B218C" w:rsidRPr="007D2C27" w:rsidRDefault="002C00BE" w:rsidP="007D2C27">
      <w:pPr>
        <w:pStyle w:val="a5"/>
        <w:numPr>
          <w:ilvl w:val="0"/>
          <w:numId w:val="8"/>
        </w:numPr>
        <w:ind w:firstLineChars="0"/>
        <w:rPr>
          <w:rFonts w:ascii="华文楷体" w:eastAsia="华文楷体" w:hAnsi="华文楷体"/>
          <w:sz w:val="28"/>
          <w:szCs w:val="28"/>
        </w:rPr>
      </w:pPr>
      <w:r w:rsidRPr="007D2C27">
        <w:rPr>
          <w:rFonts w:ascii="华文楷体" w:eastAsia="华文楷体" w:hAnsi="华文楷体" w:hint="eastAsia"/>
          <w:sz w:val="28"/>
          <w:szCs w:val="28"/>
        </w:rPr>
        <w:t>关于招商管理中的</w:t>
      </w:r>
      <w:r w:rsidR="00C8609B" w:rsidRPr="007D2C27">
        <w:rPr>
          <w:rFonts w:ascii="华文楷体" w:eastAsia="华文楷体" w:hAnsi="华文楷体" w:hint="eastAsia"/>
          <w:sz w:val="28"/>
          <w:szCs w:val="28"/>
        </w:rPr>
        <w:t>诚意金是否有必要放在需求中，也待定？？？？？</w:t>
      </w:r>
      <w:r w:rsidR="00A76459" w:rsidRPr="007D2C27">
        <w:rPr>
          <w:rFonts w:ascii="华文楷体" w:eastAsia="华文楷体" w:hAnsi="华文楷体" w:hint="eastAsia"/>
          <w:sz w:val="28"/>
          <w:szCs w:val="28"/>
        </w:rPr>
        <w:t>也许会去掉！！！</w:t>
      </w:r>
    </w:p>
    <w:p w:rsidR="005B2317" w:rsidRPr="006F06D6" w:rsidRDefault="00F3138A" w:rsidP="007969F1">
      <w:pPr>
        <w:rPr>
          <w:rFonts w:ascii="华文楷体" w:eastAsia="华文楷体" w:hAnsi="华文楷体"/>
          <w:color w:val="FF0000"/>
          <w:sz w:val="28"/>
          <w:szCs w:val="28"/>
        </w:rPr>
      </w:pPr>
      <w:r>
        <w:rPr>
          <w:rFonts w:ascii="华文楷体" w:eastAsia="华文楷体" w:hAnsi="华文楷体" w:hint="eastAsia"/>
          <w:color w:val="FF0000"/>
          <w:sz w:val="28"/>
          <w:szCs w:val="28"/>
        </w:rPr>
        <w:t>[解决]</w:t>
      </w:r>
      <w:r w:rsidR="000B218C" w:rsidRPr="00E87990">
        <w:rPr>
          <w:rFonts w:ascii="华文楷体" w:eastAsia="华文楷体" w:hAnsi="华文楷体" w:hint="eastAsia"/>
          <w:color w:val="FF0000"/>
          <w:sz w:val="28"/>
          <w:szCs w:val="28"/>
        </w:rPr>
        <w:t>关于保证金这部分是否也必须在系统中体现，并不是十分确定，真正需要退</w:t>
      </w:r>
      <w:r w:rsidR="000B218C" w:rsidRPr="00285700">
        <w:rPr>
          <w:rFonts w:ascii="华文楷体" w:eastAsia="华文楷体" w:hAnsi="华文楷体" w:hint="eastAsia"/>
          <w:b/>
          <w:color w:val="FF0000"/>
          <w:sz w:val="28"/>
          <w:szCs w:val="28"/>
        </w:rPr>
        <w:t>保证金</w:t>
      </w:r>
      <w:r w:rsidR="00285700">
        <w:rPr>
          <w:rFonts w:ascii="华文楷体" w:eastAsia="华文楷体" w:hAnsi="华文楷体" w:hint="eastAsia"/>
          <w:color w:val="FF0000"/>
          <w:sz w:val="28"/>
          <w:szCs w:val="28"/>
        </w:rPr>
        <w:t>时，也并不以系统记录为依据，只是将其作为临时的历史记录！</w:t>
      </w:r>
    </w:p>
    <w:p w:rsidR="005B2317" w:rsidRPr="00F3138A" w:rsidRDefault="005B2317" w:rsidP="007969F1">
      <w:pPr>
        <w:rPr>
          <w:rFonts w:ascii="华文楷体" w:eastAsia="华文楷体" w:hAnsi="华文楷体"/>
          <w:sz w:val="28"/>
          <w:szCs w:val="28"/>
        </w:rPr>
      </w:pPr>
    </w:p>
    <w:p w:rsidR="005B2317" w:rsidRDefault="005B2317" w:rsidP="00DA1F68">
      <w:pPr>
        <w:pStyle w:val="a5"/>
        <w:numPr>
          <w:ilvl w:val="0"/>
          <w:numId w:val="8"/>
        </w:numPr>
        <w:ind w:firstLineChars="0"/>
        <w:rPr>
          <w:rFonts w:ascii="华文楷体" w:eastAsia="华文楷体" w:hAnsi="华文楷体"/>
          <w:color w:val="000000" w:themeColor="text1"/>
          <w:sz w:val="28"/>
          <w:szCs w:val="28"/>
        </w:rPr>
      </w:pPr>
      <w:r w:rsidRPr="00DA1F68">
        <w:rPr>
          <w:rFonts w:ascii="华文楷体" w:eastAsia="华文楷体" w:hAnsi="华文楷体" w:hint="eastAsia"/>
          <w:color w:val="000000" w:themeColor="text1"/>
          <w:sz w:val="28"/>
          <w:szCs w:val="28"/>
        </w:rPr>
        <w:t>资源管理中的最小面积是否还可以拆分出</w:t>
      </w:r>
      <w:r w:rsidR="00A535D8">
        <w:rPr>
          <w:rFonts w:ascii="华文楷体" w:eastAsia="华文楷体" w:hAnsi="华文楷体" w:hint="eastAsia"/>
          <w:color w:val="000000" w:themeColor="text1"/>
          <w:sz w:val="28"/>
          <w:szCs w:val="28"/>
        </w:rPr>
        <w:t>租，即不要最小标准，而是根据需要动态决定摊位大小？</w:t>
      </w:r>
    </w:p>
    <w:p w:rsidR="00271785" w:rsidRDefault="00F3138A" w:rsidP="005B2317">
      <w:pPr>
        <w:rPr>
          <w:rFonts w:ascii="华文楷体" w:eastAsia="华文楷体" w:hAnsi="华文楷体" w:hint="eastAsia"/>
          <w:color w:val="FF0000"/>
          <w:sz w:val="28"/>
          <w:szCs w:val="28"/>
        </w:rPr>
      </w:pPr>
      <w:r>
        <w:rPr>
          <w:rFonts w:ascii="华文楷体" w:eastAsia="华文楷体" w:hAnsi="华文楷体" w:hint="eastAsia"/>
          <w:color w:val="FF0000"/>
          <w:sz w:val="28"/>
          <w:szCs w:val="28"/>
        </w:rPr>
        <w:t>[解决]</w:t>
      </w:r>
      <w:r w:rsidR="00A535D8" w:rsidRPr="00816DC3">
        <w:rPr>
          <w:rFonts w:ascii="华文楷体" w:eastAsia="华文楷体" w:hAnsi="华文楷体" w:hint="eastAsia"/>
          <w:color w:val="FF0000"/>
          <w:sz w:val="28"/>
          <w:szCs w:val="28"/>
        </w:rPr>
        <w:t>最小面积仅是一个对预期标准化信息的</w:t>
      </w:r>
      <w:r w:rsidR="00961178" w:rsidRPr="00816DC3">
        <w:rPr>
          <w:rFonts w:ascii="华文楷体" w:eastAsia="华文楷体" w:hAnsi="华文楷体" w:hint="eastAsia"/>
          <w:color w:val="FF0000"/>
          <w:sz w:val="28"/>
          <w:szCs w:val="28"/>
        </w:rPr>
        <w:t>参考</w:t>
      </w:r>
      <w:r w:rsidR="00A535D8" w:rsidRPr="00816DC3">
        <w:rPr>
          <w:rFonts w:ascii="华文楷体" w:eastAsia="华文楷体" w:hAnsi="华文楷体" w:hint="eastAsia"/>
          <w:color w:val="FF0000"/>
          <w:sz w:val="28"/>
          <w:szCs w:val="28"/>
        </w:rPr>
        <w:t>定义，对实际的摊位面积并没有</w:t>
      </w:r>
      <w:r w:rsidR="00961178" w:rsidRPr="00816DC3">
        <w:rPr>
          <w:rFonts w:ascii="华文楷体" w:eastAsia="华文楷体" w:hAnsi="华文楷体" w:hint="eastAsia"/>
          <w:color w:val="FF0000"/>
          <w:sz w:val="28"/>
          <w:szCs w:val="28"/>
        </w:rPr>
        <w:t>限制</w:t>
      </w:r>
      <w:r w:rsidR="004578CE" w:rsidRPr="00816DC3">
        <w:rPr>
          <w:rFonts w:ascii="华文楷体" w:eastAsia="华文楷体" w:hAnsi="华文楷体" w:hint="eastAsia"/>
          <w:color w:val="FF0000"/>
          <w:sz w:val="28"/>
          <w:szCs w:val="28"/>
        </w:rPr>
        <w:t>。</w:t>
      </w:r>
    </w:p>
    <w:p w:rsidR="00584DB7" w:rsidRPr="00F3138A" w:rsidRDefault="00584DB7" w:rsidP="005B2317">
      <w:pPr>
        <w:rPr>
          <w:rFonts w:ascii="华文楷体" w:eastAsia="华文楷体" w:hAnsi="华文楷体"/>
          <w:color w:val="FF0000"/>
          <w:sz w:val="28"/>
          <w:szCs w:val="28"/>
        </w:rPr>
      </w:pPr>
    </w:p>
    <w:p w:rsidR="00991D07" w:rsidRDefault="00991D07" w:rsidP="00991D07">
      <w:pPr>
        <w:pStyle w:val="a5"/>
        <w:numPr>
          <w:ilvl w:val="0"/>
          <w:numId w:val="8"/>
        </w:numPr>
        <w:ind w:firstLineChars="0"/>
        <w:rPr>
          <w:rFonts w:ascii="华文楷体" w:eastAsia="华文楷体" w:hAnsi="华文楷体"/>
          <w:color w:val="000000" w:themeColor="text1"/>
          <w:sz w:val="28"/>
          <w:szCs w:val="28"/>
        </w:rPr>
      </w:pPr>
      <w:r w:rsidRPr="00A73933">
        <w:rPr>
          <w:rFonts w:ascii="华文楷体" w:eastAsia="华文楷体" w:hAnsi="华文楷体" w:hint="eastAsia"/>
          <w:color w:val="000000" w:themeColor="text1"/>
          <w:sz w:val="28"/>
          <w:szCs w:val="28"/>
        </w:rPr>
        <w:t>合同管理</w:t>
      </w:r>
      <w:r w:rsidR="00E92186">
        <w:rPr>
          <w:rFonts w:ascii="华文楷体" w:eastAsia="华文楷体" w:hAnsi="华文楷体" w:hint="eastAsia"/>
          <w:color w:val="000000" w:themeColor="text1"/>
          <w:sz w:val="28"/>
          <w:szCs w:val="28"/>
        </w:rPr>
        <w:t>1</w:t>
      </w:r>
    </w:p>
    <w:p w:rsidR="00083380" w:rsidRDefault="00083380" w:rsidP="00083380">
      <w:pPr>
        <w:rPr>
          <w:rFonts w:ascii="华文楷体" w:eastAsia="华文楷体" w:hAnsi="华文楷体" w:hint="eastAsia"/>
          <w:color w:val="000000" w:themeColor="text1"/>
          <w:sz w:val="28"/>
          <w:szCs w:val="28"/>
        </w:rPr>
      </w:pPr>
      <w:r>
        <w:rPr>
          <w:rFonts w:ascii="华文楷体" w:eastAsia="华文楷体" w:hAnsi="华文楷体" w:hint="eastAsia"/>
          <w:color w:val="000000" w:themeColor="text1"/>
          <w:sz w:val="28"/>
          <w:szCs w:val="28"/>
        </w:rPr>
        <w:t>--- 合同管理中凡涉及合同变更的内容，包括：合同变更、合同终止、合同延续</w:t>
      </w:r>
      <w:r w:rsidR="003F25BB">
        <w:rPr>
          <w:rFonts w:ascii="华文楷体" w:eastAsia="华文楷体" w:hAnsi="华文楷体" w:hint="eastAsia"/>
          <w:color w:val="000000" w:themeColor="text1"/>
          <w:sz w:val="28"/>
          <w:szCs w:val="28"/>
        </w:rPr>
        <w:t>等，</w:t>
      </w:r>
      <w:r w:rsidR="00A547A7">
        <w:rPr>
          <w:rFonts w:ascii="华文楷体" w:eastAsia="华文楷体" w:hAnsi="华文楷体" w:hint="eastAsia"/>
          <w:color w:val="000000" w:themeColor="text1"/>
          <w:sz w:val="28"/>
          <w:szCs w:val="28"/>
        </w:rPr>
        <w:t>均没有考虑清楚其具体流程，待定！？</w:t>
      </w:r>
    </w:p>
    <w:p w:rsidR="00F3138A" w:rsidRPr="00083380" w:rsidRDefault="00F3138A" w:rsidP="00083380">
      <w:pPr>
        <w:rPr>
          <w:rFonts w:ascii="华文楷体" w:eastAsia="华文楷体" w:hAnsi="华文楷体"/>
          <w:color w:val="000000" w:themeColor="text1"/>
          <w:sz w:val="28"/>
          <w:szCs w:val="28"/>
        </w:rPr>
      </w:pPr>
      <w:r>
        <w:rPr>
          <w:rFonts w:ascii="华文楷体" w:eastAsia="华文楷体" w:hAnsi="华文楷体" w:hint="eastAsia"/>
          <w:color w:val="FF0000"/>
          <w:sz w:val="28"/>
          <w:szCs w:val="28"/>
        </w:rPr>
        <w:t>[解决]</w:t>
      </w:r>
    </w:p>
    <w:p w:rsidR="00637ED7" w:rsidRPr="00216300" w:rsidRDefault="00637ED7" w:rsidP="00637ED7">
      <w:pPr>
        <w:pStyle w:val="a5"/>
        <w:numPr>
          <w:ilvl w:val="0"/>
          <w:numId w:val="11"/>
        </w:numPr>
        <w:ind w:firstLineChars="0"/>
        <w:rPr>
          <w:rFonts w:ascii="华文楷体" w:eastAsia="华文楷体" w:hAnsi="华文楷体"/>
          <w:color w:val="FF0000"/>
          <w:sz w:val="28"/>
          <w:szCs w:val="28"/>
        </w:rPr>
      </w:pPr>
      <w:r w:rsidRPr="00216300">
        <w:rPr>
          <w:rFonts w:ascii="华文楷体" w:eastAsia="华文楷体" w:hAnsi="华文楷体" w:hint="eastAsia"/>
          <w:color w:val="FF0000"/>
          <w:sz w:val="28"/>
          <w:szCs w:val="28"/>
        </w:rPr>
        <w:t>合同变更目前不确定是否一定需要！还是当有需要合同变更时，先终止原合同，再创建新合同！</w:t>
      </w:r>
    </w:p>
    <w:p w:rsidR="00A94B10" w:rsidRPr="00216300" w:rsidRDefault="00A35F6A" w:rsidP="00A94B10">
      <w:pPr>
        <w:pStyle w:val="a5"/>
        <w:numPr>
          <w:ilvl w:val="0"/>
          <w:numId w:val="11"/>
        </w:numPr>
        <w:ind w:firstLineChars="0"/>
        <w:rPr>
          <w:rFonts w:ascii="华文楷体" w:eastAsia="华文楷体" w:hAnsi="华文楷体" w:hint="eastAsia"/>
          <w:color w:val="FF0000"/>
          <w:sz w:val="28"/>
          <w:szCs w:val="28"/>
        </w:rPr>
      </w:pPr>
      <w:r w:rsidRPr="00216300">
        <w:rPr>
          <w:rFonts w:ascii="华文楷体" w:eastAsia="华文楷体" w:hAnsi="华文楷体" w:hint="eastAsia"/>
          <w:color w:val="FF0000"/>
          <w:sz w:val="28"/>
          <w:szCs w:val="28"/>
        </w:rPr>
        <w:t>合同转租（待定，转租合同的保证金、评价都不好维护</w:t>
      </w:r>
      <w:r w:rsidR="001C6A79" w:rsidRPr="00216300">
        <w:rPr>
          <w:rFonts w:ascii="华文楷体" w:eastAsia="华文楷体" w:hAnsi="华文楷体" w:hint="eastAsia"/>
          <w:color w:val="FF0000"/>
          <w:sz w:val="28"/>
          <w:szCs w:val="28"/>
        </w:rPr>
        <w:t>，容易失控，这部分一般不列入评价体系！</w:t>
      </w:r>
    </w:p>
    <w:p w:rsidR="00123105" w:rsidRPr="00E92186" w:rsidRDefault="00E92186" w:rsidP="00E92186">
      <w:pPr>
        <w:pStyle w:val="a5"/>
        <w:numPr>
          <w:ilvl w:val="0"/>
          <w:numId w:val="8"/>
        </w:numPr>
        <w:ind w:firstLineChars="0"/>
        <w:rPr>
          <w:rFonts w:ascii="华文楷体" w:eastAsia="华文楷体" w:hAnsi="华文楷体" w:hint="eastAsia"/>
          <w:color w:val="000000" w:themeColor="text1"/>
          <w:sz w:val="28"/>
          <w:szCs w:val="28"/>
        </w:rPr>
      </w:pPr>
      <w:r w:rsidRPr="00A73933">
        <w:rPr>
          <w:rFonts w:ascii="华文楷体" w:eastAsia="华文楷体" w:hAnsi="华文楷体" w:hint="eastAsia"/>
          <w:color w:val="000000" w:themeColor="text1"/>
          <w:sz w:val="28"/>
          <w:szCs w:val="28"/>
        </w:rPr>
        <w:t>合同管理</w:t>
      </w:r>
      <w:r>
        <w:rPr>
          <w:rFonts w:ascii="华文楷体" w:eastAsia="华文楷体" w:hAnsi="华文楷体" w:hint="eastAsia"/>
          <w:color w:val="000000" w:themeColor="text1"/>
          <w:sz w:val="28"/>
          <w:szCs w:val="28"/>
        </w:rPr>
        <w:t>2</w:t>
      </w:r>
    </w:p>
    <w:p w:rsidR="00E92186" w:rsidRPr="00236021" w:rsidRDefault="00236021" w:rsidP="00236021">
      <w:pPr>
        <w:rPr>
          <w:rFonts w:ascii="华文楷体" w:eastAsia="华文楷体" w:hAnsi="华文楷体" w:hint="eastAsia"/>
          <w:sz w:val="28"/>
          <w:szCs w:val="28"/>
        </w:rPr>
      </w:pPr>
      <w:r>
        <w:rPr>
          <w:rFonts w:ascii="华文楷体" w:eastAsia="华文楷体" w:hAnsi="华文楷体" w:hint="eastAsia"/>
          <w:sz w:val="28"/>
          <w:szCs w:val="28"/>
        </w:rPr>
        <w:t xml:space="preserve">--- </w:t>
      </w:r>
      <w:r w:rsidR="00123105" w:rsidRPr="00236021">
        <w:rPr>
          <w:rFonts w:ascii="华文楷体" w:eastAsia="华文楷体" w:hAnsi="华文楷体" w:hint="eastAsia"/>
          <w:sz w:val="28"/>
          <w:szCs w:val="28"/>
        </w:rPr>
        <w:t>在套用合同模板，编辑合同文本时，可否动态引入商户信息到</w:t>
      </w:r>
    </w:p>
    <w:p w:rsidR="00123105" w:rsidRDefault="00E92186" w:rsidP="00E92186">
      <w:pPr>
        <w:rPr>
          <w:rFonts w:ascii="华文楷体" w:eastAsia="华文楷体" w:hAnsi="华文楷体" w:hint="eastAsia"/>
          <w:sz w:val="28"/>
          <w:szCs w:val="28"/>
        </w:rPr>
      </w:pPr>
      <w:r>
        <w:rPr>
          <w:rFonts w:ascii="华文楷体" w:eastAsia="华文楷体" w:hAnsi="华文楷体" w:hint="eastAsia"/>
          <w:sz w:val="28"/>
          <w:szCs w:val="28"/>
        </w:rPr>
        <w:t>合同文本中？</w:t>
      </w:r>
    </w:p>
    <w:p w:rsidR="00F3138A" w:rsidRPr="00E92186" w:rsidRDefault="00F3138A" w:rsidP="00E92186">
      <w:pPr>
        <w:rPr>
          <w:rFonts w:ascii="华文楷体" w:eastAsia="华文楷体" w:hAnsi="华文楷体"/>
          <w:sz w:val="28"/>
          <w:szCs w:val="28"/>
        </w:rPr>
      </w:pPr>
      <w:r>
        <w:rPr>
          <w:rFonts w:ascii="华文楷体" w:eastAsia="华文楷体" w:hAnsi="华文楷体" w:hint="eastAsia"/>
          <w:color w:val="FF0000"/>
          <w:sz w:val="28"/>
          <w:szCs w:val="28"/>
        </w:rPr>
        <w:t>[解决]</w:t>
      </w:r>
    </w:p>
    <w:p w:rsidR="001C338D" w:rsidRPr="00C15955" w:rsidRDefault="001C338D" w:rsidP="00236021">
      <w:pPr>
        <w:pStyle w:val="a5"/>
        <w:numPr>
          <w:ilvl w:val="0"/>
          <w:numId w:val="13"/>
        </w:numPr>
        <w:ind w:firstLineChars="0"/>
        <w:rPr>
          <w:rFonts w:ascii="华文楷体" w:eastAsia="华文楷体" w:hAnsi="华文楷体" w:hint="eastAsia"/>
          <w:color w:val="FF0000"/>
          <w:sz w:val="28"/>
          <w:szCs w:val="28"/>
        </w:rPr>
      </w:pPr>
      <w:r w:rsidRPr="00C15955">
        <w:rPr>
          <w:rFonts w:ascii="华文楷体" w:eastAsia="华文楷体" w:hAnsi="华文楷体" w:hint="eastAsia"/>
          <w:color w:val="FF0000"/>
          <w:sz w:val="28"/>
          <w:szCs w:val="28"/>
        </w:rPr>
        <w:t>此连带步骤没有必要。</w:t>
      </w:r>
    </w:p>
    <w:p w:rsidR="00FC524B" w:rsidRPr="00C15955" w:rsidRDefault="00490EE0" w:rsidP="00236021">
      <w:pPr>
        <w:pStyle w:val="a5"/>
        <w:numPr>
          <w:ilvl w:val="0"/>
          <w:numId w:val="13"/>
        </w:numPr>
        <w:ind w:firstLineChars="0"/>
        <w:rPr>
          <w:rFonts w:ascii="华文楷体" w:eastAsia="华文楷体" w:hAnsi="华文楷体"/>
          <w:color w:val="FF0000"/>
          <w:sz w:val="28"/>
          <w:szCs w:val="28"/>
        </w:rPr>
      </w:pPr>
      <w:r w:rsidRPr="00C15955">
        <w:rPr>
          <w:rFonts w:ascii="华文楷体" w:eastAsia="华文楷体" w:hAnsi="华文楷体" w:hint="eastAsia"/>
          <w:color w:val="FF0000"/>
          <w:sz w:val="28"/>
          <w:szCs w:val="28"/>
        </w:rPr>
        <w:t>合同登记和调用合同模板编辑合同是两回事，前者</w:t>
      </w:r>
      <w:r w:rsidR="00D547B8" w:rsidRPr="00C15955">
        <w:rPr>
          <w:rFonts w:ascii="华文楷体" w:eastAsia="华文楷体" w:hAnsi="华文楷体" w:hint="eastAsia"/>
          <w:color w:val="FF0000"/>
          <w:sz w:val="28"/>
          <w:szCs w:val="28"/>
        </w:rPr>
        <w:t>仅是登记合同信息，后者</w:t>
      </w:r>
      <w:r w:rsidR="00873EC1" w:rsidRPr="00C15955">
        <w:rPr>
          <w:rFonts w:ascii="华文楷体" w:eastAsia="华文楷体" w:hAnsi="华文楷体" w:hint="eastAsia"/>
          <w:color w:val="FF0000"/>
          <w:sz w:val="28"/>
          <w:szCs w:val="28"/>
        </w:rPr>
        <w:t>是按照合同登记的信息，调用合同模板来手动编辑合同信息，然后打印</w:t>
      </w:r>
      <w:r w:rsidR="00735C31" w:rsidRPr="00C15955">
        <w:rPr>
          <w:rFonts w:ascii="华文楷体" w:eastAsia="华文楷体" w:hAnsi="华文楷体" w:hint="eastAsia"/>
          <w:color w:val="FF0000"/>
          <w:sz w:val="28"/>
          <w:szCs w:val="28"/>
        </w:rPr>
        <w:t>，</w:t>
      </w:r>
      <w:r w:rsidR="00C15955" w:rsidRPr="00C15955">
        <w:rPr>
          <w:rFonts w:ascii="华文楷体" w:eastAsia="华文楷体" w:hAnsi="华文楷体" w:hint="eastAsia"/>
          <w:color w:val="FF0000"/>
          <w:sz w:val="28"/>
          <w:szCs w:val="28"/>
        </w:rPr>
        <w:t>二者之间</w:t>
      </w:r>
      <w:r w:rsidR="00735C31" w:rsidRPr="00C15955">
        <w:rPr>
          <w:rFonts w:ascii="华文楷体" w:eastAsia="华文楷体" w:hAnsi="华文楷体" w:hint="eastAsia"/>
          <w:color w:val="FF0000"/>
          <w:sz w:val="28"/>
          <w:szCs w:val="28"/>
        </w:rPr>
        <w:t>并无连带关系</w:t>
      </w:r>
      <w:r w:rsidR="00873EC1" w:rsidRPr="00C15955">
        <w:rPr>
          <w:rFonts w:ascii="华文楷体" w:eastAsia="华文楷体" w:hAnsi="华文楷体" w:hint="eastAsia"/>
          <w:color w:val="FF0000"/>
          <w:sz w:val="28"/>
          <w:szCs w:val="28"/>
        </w:rPr>
        <w:t>！</w:t>
      </w:r>
    </w:p>
    <w:p w:rsidR="00E92186" w:rsidRPr="00E87990" w:rsidRDefault="00E92186" w:rsidP="007969F1">
      <w:pPr>
        <w:rPr>
          <w:rFonts w:ascii="华文楷体" w:eastAsia="华文楷体" w:hAnsi="华文楷体" w:hint="eastAsia"/>
          <w:sz w:val="28"/>
          <w:szCs w:val="28"/>
        </w:rPr>
      </w:pPr>
    </w:p>
    <w:p w:rsidR="00FC524B" w:rsidRPr="00DB076E" w:rsidRDefault="00DA0DF7" w:rsidP="00DB076E">
      <w:pPr>
        <w:pStyle w:val="a5"/>
        <w:numPr>
          <w:ilvl w:val="0"/>
          <w:numId w:val="8"/>
        </w:numPr>
        <w:ind w:firstLineChars="0"/>
        <w:rPr>
          <w:rFonts w:ascii="华文楷体" w:eastAsia="华文楷体" w:hAnsi="华文楷体"/>
          <w:sz w:val="28"/>
          <w:szCs w:val="28"/>
        </w:rPr>
      </w:pPr>
      <w:r w:rsidRPr="00DB076E">
        <w:rPr>
          <w:rFonts w:ascii="华文楷体" w:eastAsia="华文楷体" w:hAnsi="华文楷体" w:hint="eastAsia"/>
          <w:sz w:val="28"/>
          <w:szCs w:val="28"/>
        </w:rPr>
        <w:t>合同</w:t>
      </w:r>
      <w:r w:rsidR="009865F9" w:rsidRPr="00DB076E">
        <w:rPr>
          <w:rFonts w:ascii="华文楷体" w:eastAsia="华文楷体" w:hAnsi="华文楷体" w:hint="eastAsia"/>
          <w:sz w:val="28"/>
          <w:szCs w:val="28"/>
        </w:rPr>
        <w:t>信息的查询：</w:t>
      </w:r>
    </w:p>
    <w:p w:rsidR="009865F9" w:rsidRDefault="00FC524B" w:rsidP="00DB076E">
      <w:pPr>
        <w:pStyle w:val="a6"/>
        <w:numPr>
          <w:ilvl w:val="0"/>
          <w:numId w:val="14"/>
        </w:numPr>
        <w:rPr>
          <w:rFonts w:ascii="华文楷体" w:eastAsia="华文楷体" w:hAnsi="华文楷体"/>
          <w:sz w:val="28"/>
          <w:szCs w:val="28"/>
        </w:rPr>
      </w:pPr>
      <w:r w:rsidRPr="00E87990">
        <w:rPr>
          <w:rFonts w:ascii="华文楷体" w:eastAsia="华文楷体" w:hAnsi="华文楷体" w:hint="eastAsia"/>
          <w:sz w:val="28"/>
          <w:szCs w:val="28"/>
        </w:rPr>
        <w:t>查询合同信息</w:t>
      </w:r>
    </w:p>
    <w:p w:rsidR="00FC524B" w:rsidRPr="00BB5D49" w:rsidRDefault="00F3138A" w:rsidP="00DB076E">
      <w:pPr>
        <w:pStyle w:val="a6"/>
        <w:rPr>
          <w:rFonts w:ascii="华文楷体" w:eastAsia="华文楷体" w:hAnsi="华文楷体"/>
          <w:color w:val="FF0000"/>
          <w:sz w:val="28"/>
          <w:szCs w:val="28"/>
        </w:rPr>
      </w:pPr>
      <w:r>
        <w:rPr>
          <w:rFonts w:ascii="华文楷体" w:eastAsia="华文楷体" w:hAnsi="华文楷体" w:hint="eastAsia"/>
          <w:color w:val="FF0000"/>
          <w:sz w:val="28"/>
          <w:szCs w:val="28"/>
        </w:rPr>
        <w:t>[解决]</w:t>
      </w:r>
      <w:r w:rsidR="00FC524B" w:rsidRPr="00BB5D49">
        <w:rPr>
          <w:rFonts w:ascii="华文楷体" w:eastAsia="华文楷体" w:hAnsi="华文楷体" w:hint="eastAsia"/>
          <w:color w:val="FF0000"/>
          <w:sz w:val="28"/>
          <w:szCs w:val="28"/>
        </w:rPr>
        <w:t>分为</w:t>
      </w:r>
      <w:r w:rsidR="00DB3871">
        <w:rPr>
          <w:rFonts w:ascii="华文楷体" w:eastAsia="华文楷体" w:hAnsi="华文楷体" w:hint="eastAsia"/>
          <w:color w:val="FF0000"/>
          <w:sz w:val="28"/>
          <w:szCs w:val="28"/>
        </w:rPr>
        <w:t>两部分，一个是对现有合同登记信息（即录入的合同基本信息）的查询和对合同详细文本的查询</w:t>
      </w:r>
    </w:p>
    <w:p w:rsidR="00F3138A" w:rsidRDefault="00FC524B" w:rsidP="00DB076E">
      <w:pPr>
        <w:pStyle w:val="a6"/>
        <w:numPr>
          <w:ilvl w:val="0"/>
          <w:numId w:val="14"/>
        </w:numPr>
        <w:rPr>
          <w:rFonts w:ascii="华文楷体" w:eastAsia="华文楷体" w:hAnsi="华文楷体" w:hint="eastAsia"/>
          <w:sz w:val="28"/>
          <w:szCs w:val="28"/>
        </w:rPr>
      </w:pPr>
      <w:r w:rsidRPr="00DB076E">
        <w:rPr>
          <w:rFonts w:ascii="华文楷体" w:eastAsia="华文楷体" w:hAnsi="华文楷体" w:hint="eastAsia"/>
          <w:sz w:val="28"/>
          <w:szCs w:val="28"/>
        </w:rPr>
        <w:lastRenderedPageBreak/>
        <w:t>是否可以</w:t>
      </w:r>
      <w:r w:rsidR="00DB3871">
        <w:rPr>
          <w:rFonts w:ascii="华文楷体" w:eastAsia="华文楷体" w:hAnsi="华文楷体" w:hint="eastAsia"/>
          <w:sz w:val="28"/>
          <w:szCs w:val="28"/>
        </w:rPr>
        <w:t>在线编辑</w:t>
      </w:r>
    </w:p>
    <w:p w:rsidR="00DB076E" w:rsidRPr="00F3138A" w:rsidRDefault="00F3138A" w:rsidP="00F3138A">
      <w:pPr>
        <w:pStyle w:val="a6"/>
        <w:rPr>
          <w:rFonts w:ascii="华文楷体" w:eastAsia="华文楷体" w:hAnsi="华文楷体" w:hint="eastAsia"/>
          <w:sz w:val="28"/>
          <w:szCs w:val="28"/>
        </w:rPr>
      </w:pPr>
      <w:r>
        <w:rPr>
          <w:rFonts w:ascii="华文楷体" w:eastAsia="华文楷体" w:hAnsi="华文楷体" w:hint="eastAsia"/>
          <w:color w:val="FF0000"/>
          <w:sz w:val="28"/>
          <w:szCs w:val="28"/>
        </w:rPr>
        <w:t>[解决]</w:t>
      </w:r>
      <w:r w:rsidR="00DB076E" w:rsidRPr="00F3138A">
        <w:rPr>
          <w:rFonts w:ascii="华文楷体" w:eastAsia="华文楷体" w:hAnsi="华文楷体" w:hint="eastAsia"/>
          <w:color w:val="FF0000"/>
          <w:sz w:val="28"/>
          <w:szCs w:val="28"/>
        </w:rPr>
        <w:t>可以在线调出合同文本，并支持在线编辑功能。</w:t>
      </w:r>
    </w:p>
    <w:p w:rsidR="00A121B5" w:rsidRPr="00F3138A" w:rsidRDefault="00A121B5" w:rsidP="00DB076E">
      <w:pPr>
        <w:pStyle w:val="a6"/>
        <w:rPr>
          <w:rFonts w:ascii="华文楷体" w:eastAsia="华文楷体" w:hAnsi="华文楷体"/>
          <w:color w:val="FF0000"/>
          <w:sz w:val="28"/>
          <w:szCs w:val="28"/>
        </w:rPr>
      </w:pPr>
    </w:p>
    <w:p w:rsidR="00B06638" w:rsidRPr="00A121B5" w:rsidRDefault="00B06638" w:rsidP="00A121B5">
      <w:pPr>
        <w:pStyle w:val="a5"/>
        <w:numPr>
          <w:ilvl w:val="0"/>
          <w:numId w:val="8"/>
        </w:numPr>
        <w:ind w:firstLineChars="0"/>
        <w:rPr>
          <w:rFonts w:ascii="华文楷体" w:eastAsia="华文楷体" w:hAnsi="华文楷体"/>
          <w:sz w:val="28"/>
          <w:szCs w:val="28"/>
        </w:rPr>
      </w:pPr>
      <w:r w:rsidRPr="00A121B5">
        <w:rPr>
          <w:rFonts w:ascii="华文楷体" w:eastAsia="华文楷体" w:hAnsi="华文楷体" w:hint="eastAsia"/>
          <w:sz w:val="28"/>
          <w:szCs w:val="28"/>
        </w:rPr>
        <w:t>系统管理</w:t>
      </w:r>
      <w:r w:rsidR="00E738C0">
        <w:rPr>
          <w:rFonts w:ascii="华文楷体" w:eastAsia="华文楷体" w:hAnsi="华文楷体" w:hint="eastAsia"/>
          <w:sz w:val="28"/>
          <w:szCs w:val="28"/>
        </w:rPr>
        <w:t>相关</w:t>
      </w:r>
    </w:p>
    <w:p w:rsidR="00E738C0" w:rsidRPr="00620BA7" w:rsidRDefault="00F3138A" w:rsidP="00E738C0">
      <w:pPr>
        <w:rPr>
          <w:rFonts w:ascii="华文楷体" w:eastAsia="华文楷体" w:hAnsi="华文楷体" w:hint="eastAsia"/>
          <w:color w:val="FF0000"/>
          <w:sz w:val="28"/>
          <w:szCs w:val="28"/>
        </w:rPr>
      </w:pPr>
      <w:r>
        <w:rPr>
          <w:rFonts w:ascii="华文楷体" w:eastAsia="华文楷体" w:hAnsi="华文楷体" w:hint="eastAsia"/>
          <w:color w:val="FF0000"/>
          <w:sz w:val="28"/>
          <w:szCs w:val="28"/>
        </w:rPr>
        <w:t>[解决]</w:t>
      </w:r>
      <w:r w:rsidR="008A139F" w:rsidRPr="00620BA7">
        <w:rPr>
          <w:rFonts w:ascii="华文楷体" w:eastAsia="华文楷体" w:hAnsi="华文楷体" w:hint="eastAsia"/>
          <w:color w:val="FF0000"/>
          <w:sz w:val="28"/>
          <w:szCs w:val="28"/>
        </w:rPr>
        <w:t>后加的，但其中涉及的要管理的参数</w:t>
      </w:r>
      <w:r w:rsidR="00E738C0" w:rsidRPr="00620BA7">
        <w:rPr>
          <w:rFonts w:ascii="华文楷体" w:eastAsia="华文楷体" w:hAnsi="华文楷体" w:hint="eastAsia"/>
          <w:color w:val="FF0000"/>
          <w:sz w:val="28"/>
          <w:szCs w:val="28"/>
        </w:rPr>
        <w:t>并不</w:t>
      </w:r>
      <w:r w:rsidR="008A139F" w:rsidRPr="00620BA7">
        <w:rPr>
          <w:rFonts w:ascii="华文楷体" w:eastAsia="华文楷体" w:hAnsi="华文楷体" w:hint="eastAsia"/>
          <w:color w:val="FF0000"/>
          <w:sz w:val="28"/>
          <w:szCs w:val="28"/>
        </w:rPr>
        <w:t>不明确，</w:t>
      </w:r>
      <w:r w:rsidR="00E738C0" w:rsidRPr="00620BA7">
        <w:rPr>
          <w:rFonts w:ascii="华文楷体" w:eastAsia="华文楷体" w:hAnsi="华文楷体" w:hint="eastAsia"/>
          <w:color w:val="FF0000"/>
          <w:sz w:val="28"/>
          <w:szCs w:val="28"/>
        </w:rPr>
        <w:t>一般都是一些</w:t>
      </w:r>
      <w:r w:rsidR="002D20B2" w:rsidRPr="00620BA7">
        <w:rPr>
          <w:rFonts w:ascii="华文楷体" w:eastAsia="华文楷体" w:hAnsi="华文楷体" w:hint="eastAsia"/>
          <w:color w:val="FF0000"/>
          <w:sz w:val="28"/>
          <w:szCs w:val="28"/>
        </w:rPr>
        <w:t>会对系统整体生效的参数，可以在开发过程中根据实际需要将某些参数列入到系统管理的范畴中。</w:t>
      </w:r>
    </w:p>
    <w:p w:rsidR="00E738C0" w:rsidRPr="00F3138A" w:rsidRDefault="00E738C0" w:rsidP="00E738C0">
      <w:pPr>
        <w:rPr>
          <w:rFonts w:ascii="华文楷体" w:eastAsia="华文楷体" w:hAnsi="华文楷体" w:hint="eastAsia"/>
          <w:sz w:val="28"/>
          <w:szCs w:val="28"/>
        </w:rPr>
      </w:pPr>
    </w:p>
    <w:p w:rsidR="008A139F" w:rsidRPr="00E738C0" w:rsidRDefault="008A139F" w:rsidP="00E738C0">
      <w:pPr>
        <w:rPr>
          <w:rFonts w:ascii="华文楷体" w:eastAsia="华文楷体" w:hAnsi="华文楷体"/>
          <w:sz w:val="28"/>
          <w:szCs w:val="28"/>
        </w:rPr>
      </w:pPr>
    </w:p>
    <w:sectPr w:rsidR="008A139F" w:rsidRPr="00E738C0" w:rsidSect="00B216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989" w:rsidRDefault="00486989" w:rsidP="007969F1">
      <w:r>
        <w:separator/>
      </w:r>
    </w:p>
  </w:endnote>
  <w:endnote w:type="continuationSeparator" w:id="0">
    <w:p w:rsidR="00486989" w:rsidRDefault="00486989" w:rsidP="00796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989" w:rsidRDefault="00486989" w:rsidP="007969F1">
      <w:r>
        <w:separator/>
      </w:r>
    </w:p>
  </w:footnote>
  <w:footnote w:type="continuationSeparator" w:id="0">
    <w:p w:rsidR="00486989" w:rsidRDefault="00486989" w:rsidP="00796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7073"/>
    <w:multiLevelType w:val="hybridMultilevel"/>
    <w:tmpl w:val="F968A966"/>
    <w:lvl w:ilvl="0" w:tplc="0EBA5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3F316D"/>
    <w:multiLevelType w:val="hybridMultilevel"/>
    <w:tmpl w:val="427CE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2D18F5"/>
    <w:multiLevelType w:val="hybridMultilevel"/>
    <w:tmpl w:val="34E80C9A"/>
    <w:lvl w:ilvl="0" w:tplc="196CC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CA7582"/>
    <w:multiLevelType w:val="hybridMultilevel"/>
    <w:tmpl w:val="786E7548"/>
    <w:lvl w:ilvl="0" w:tplc="1A2EA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7C3218"/>
    <w:multiLevelType w:val="hybridMultilevel"/>
    <w:tmpl w:val="0C0EEBE6"/>
    <w:lvl w:ilvl="0" w:tplc="3AAE7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E77EDF"/>
    <w:multiLevelType w:val="hybridMultilevel"/>
    <w:tmpl w:val="A0DEF5EA"/>
    <w:lvl w:ilvl="0" w:tplc="C5980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203CE6"/>
    <w:multiLevelType w:val="hybridMultilevel"/>
    <w:tmpl w:val="247279DC"/>
    <w:lvl w:ilvl="0" w:tplc="58620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DC0342"/>
    <w:multiLevelType w:val="hybridMultilevel"/>
    <w:tmpl w:val="3C1EB180"/>
    <w:lvl w:ilvl="0" w:tplc="E70A2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580ED0"/>
    <w:multiLevelType w:val="hybridMultilevel"/>
    <w:tmpl w:val="C024C77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134D71"/>
    <w:multiLevelType w:val="hybridMultilevel"/>
    <w:tmpl w:val="8228DC5E"/>
    <w:lvl w:ilvl="0" w:tplc="51F6E01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6C2A69"/>
    <w:multiLevelType w:val="hybridMultilevel"/>
    <w:tmpl w:val="50E6DB66"/>
    <w:lvl w:ilvl="0" w:tplc="673A7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7D04BC"/>
    <w:multiLevelType w:val="hybridMultilevel"/>
    <w:tmpl w:val="F258D87E"/>
    <w:lvl w:ilvl="0" w:tplc="43241A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AE125C"/>
    <w:multiLevelType w:val="hybridMultilevel"/>
    <w:tmpl w:val="1CFC427C"/>
    <w:lvl w:ilvl="0" w:tplc="0EAAE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7"/>
  </w:num>
  <w:num w:numId="4">
    <w:abstractNumId w:val="1"/>
  </w:num>
  <w:num w:numId="5">
    <w:abstractNumId w:val="2"/>
  </w:num>
  <w:num w:numId="6">
    <w:abstractNumId w:val="12"/>
  </w:num>
  <w:num w:numId="7">
    <w:abstractNumId w:val="0"/>
  </w:num>
  <w:num w:numId="8">
    <w:abstractNumId w:val="3"/>
  </w:num>
  <w:num w:numId="9">
    <w:abstractNumId w:val="4"/>
  </w:num>
  <w:num w:numId="10">
    <w:abstractNumId w:val="5"/>
  </w:num>
  <w:num w:numId="11">
    <w:abstractNumId w:val="13"/>
  </w:num>
  <w:num w:numId="12">
    <w:abstractNumId w:val="11"/>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69F1"/>
    <w:rsid w:val="0002259F"/>
    <w:rsid w:val="00072F63"/>
    <w:rsid w:val="00073BE9"/>
    <w:rsid w:val="00083380"/>
    <w:rsid w:val="000A5257"/>
    <w:rsid w:val="000B218C"/>
    <w:rsid w:val="000F3E53"/>
    <w:rsid w:val="00103984"/>
    <w:rsid w:val="00123105"/>
    <w:rsid w:val="001B438E"/>
    <w:rsid w:val="001C338D"/>
    <w:rsid w:val="001C6A79"/>
    <w:rsid w:val="00216300"/>
    <w:rsid w:val="00224992"/>
    <w:rsid w:val="00236021"/>
    <w:rsid w:val="00271785"/>
    <w:rsid w:val="00285700"/>
    <w:rsid w:val="00291C54"/>
    <w:rsid w:val="002C00BE"/>
    <w:rsid w:val="002D07B6"/>
    <w:rsid w:val="002D20B2"/>
    <w:rsid w:val="002D4DE1"/>
    <w:rsid w:val="003350DA"/>
    <w:rsid w:val="00356DF3"/>
    <w:rsid w:val="003F25BB"/>
    <w:rsid w:val="004578CE"/>
    <w:rsid w:val="0046065B"/>
    <w:rsid w:val="00477741"/>
    <w:rsid w:val="00486989"/>
    <w:rsid w:val="00490EE0"/>
    <w:rsid w:val="004A021B"/>
    <w:rsid w:val="004F1C44"/>
    <w:rsid w:val="00553B70"/>
    <w:rsid w:val="00556F9A"/>
    <w:rsid w:val="00573E30"/>
    <w:rsid w:val="00584DB7"/>
    <w:rsid w:val="005B2317"/>
    <w:rsid w:val="006142EF"/>
    <w:rsid w:val="00620BA7"/>
    <w:rsid w:val="00637ED7"/>
    <w:rsid w:val="00660101"/>
    <w:rsid w:val="006C3978"/>
    <w:rsid w:val="006F06D6"/>
    <w:rsid w:val="00735C31"/>
    <w:rsid w:val="00776783"/>
    <w:rsid w:val="00777DAA"/>
    <w:rsid w:val="00781EAF"/>
    <w:rsid w:val="007842DF"/>
    <w:rsid w:val="007969F1"/>
    <w:rsid w:val="007979D2"/>
    <w:rsid w:val="007B7003"/>
    <w:rsid w:val="007D2C27"/>
    <w:rsid w:val="00816DC3"/>
    <w:rsid w:val="00837826"/>
    <w:rsid w:val="00873EC1"/>
    <w:rsid w:val="008A139F"/>
    <w:rsid w:val="008B10E2"/>
    <w:rsid w:val="009031C1"/>
    <w:rsid w:val="0090399A"/>
    <w:rsid w:val="00961178"/>
    <w:rsid w:val="0097710B"/>
    <w:rsid w:val="009865F9"/>
    <w:rsid w:val="00991D07"/>
    <w:rsid w:val="00A121B5"/>
    <w:rsid w:val="00A162BE"/>
    <w:rsid w:val="00A35F6A"/>
    <w:rsid w:val="00A372B5"/>
    <w:rsid w:val="00A458F3"/>
    <w:rsid w:val="00A535D8"/>
    <w:rsid w:val="00A547A7"/>
    <w:rsid w:val="00A73933"/>
    <w:rsid w:val="00A76459"/>
    <w:rsid w:val="00A94B10"/>
    <w:rsid w:val="00AA6064"/>
    <w:rsid w:val="00AB4AD0"/>
    <w:rsid w:val="00AE2F2B"/>
    <w:rsid w:val="00B06638"/>
    <w:rsid w:val="00B216F3"/>
    <w:rsid w:val="00B37142"/>
    <w:rsid w:val="00BB5D49"/>
    <w:rsid w:val="00C15955"/>
    <w:rsid w:val="00C270AE"/>
    <w:rsid w:val="00C273F1"/>
    <w:rsid w:val="00C725C0"/>
    <w:rsid w:val="00C810C4"/>
    <w:rsid w:val="00C8373E"/>
    <w:rsid w:val="00C8609B"/>
    <w:rsid w:val="00D27536"/>
    <w:rsid w:val="00D376A8"/>
    <w:rsid w:val="00D547B8"/>
    <w:rsid w:val="00D97008"/>
    <w:rsid w:val="00DA0DF7"/>
    <w:rsid w:val="00DA1F68"/>
    <w:rsid w:val="00DB076E"/>
    <w:rsid w:val="00DB3871"/>
    <w:rsid w:val="00DC3ED9"/>
    <w:rsid w:val="00DC7E43"/>
    <w:rsid w:val="00E2365F"/>
    <w:rsid w:val="00E3048F"/>
    <w:rsid w:val="00E4706A"/>
    <w:rsid w:val="00E738C0"/>
    <w:rsid w:val="00E83A94"/>
    <w:rsid w:val="00E87990"/>
    <w:rsid w:val="00E92186"/>
    <w:rsid w:val="00EA73C7"/>
    <w:rsid w:val="00F02208"/>
    <w:rsid w:val="00F03794"/>
    <w:rsid w:val="00F20FE7"/>
    <w:rsid w:val="00F3138A"/>
    <w:rsid w:val="00FC524B"/>
    <w:rsid w:val="00FF46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6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6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69F1"/>
    <w:rPr>
      <w:sz w:val="18"/>
      <w:szCs w:val="18"/>
    </w:rPr>
  </w:style>
  <w:style w:type="paragraph" w:styleId="a4">
    <w:name w:val="footer"/>
    <w:basedOn w:val="a"/>
    <w:link w:val="Char0"/>
    <w:uiPriority w:val="99"/>
    <w:semiHidden/>
    <w:unhideWhenUsed/>
    <w:rsid w:val="007969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69F1"/>
    <w:rPr>
      <w:sz w:val="18"/>
      <w:szCs w:val="18"/>
    </w:rPr>
  </w:style>
  <w:style w:type="paragraph" w:styleId="a5">
    <w:name w:val="List Paragraph"/>
    <w:basedOn w:val="a"/>
    <w:uiPriority w:val="34"/>
    <w:qFormat/>
    <w:rsid w:val="007969F1"/>
    <w:pPr>
      <w:ind w:firstLineChars="200" w:firstLine="420"/>
    </w:pPr>
  </w:style>
  <w:style w:type="paragraph" w:styleId="a6">
    <w:name w:val="No Spacing"/>
    <w:uiPriority w:val="1"/>
    <w:qFormat/>
    <w:rsid w:val="00FC524B"/>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131</Words>
  <Characters>747</Characters>
  <Application>Microsoft Office Word</Application>
  <DocSecurity>0</DocSecurity>
  <Lines>6</Lines>
  <Paragraphs>1</Paragraphs>
  <ScaleCrop>false</ScaleCrop>
  <Company>微软中国</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93</cp:revision>
  <dcterms:created xsi:type="dcterms:W3CDTF">2010-01-16T07:47:00Z</dcterms:created>
  <dcterms:modified xsi:type="dcterms:W3CDTF">2010-03-01T15:30:00Z</dcterms:modified>
</cp:coreProperties>
</file>