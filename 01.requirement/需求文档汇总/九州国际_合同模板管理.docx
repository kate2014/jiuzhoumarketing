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716ECB" w:rsidRPr="00090D6D" w:rsidRDefault="00716ECB" w:rsidP="00716ECB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090D6D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716ECB" w:rsidRPr="00090D6D" w:rsidTr="000E3991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090D6D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ECB" w:rsidRPr="00090D6D" w:rsidRDefault="00716ECB" w:rsidP="000E3991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090D6D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716ECB" w:rsidRPr="00090D6D" w:rsidRDefault="00716ECB" w:rsidP="00716ECB">
      <w:pPr>
        <w:rPr>
          <w:rFonts w:ascii="华文楷体" w:eastAsia="华文楷体" w:hAnsi="华文楷体"/>
        </w:rPr>
      </w:pPr>
    </w:p>
    <w:p w:rsidR="00716ECB" w:rsidRPr="00090D6D" w:rsidRDefault="00716ECB" w:rsidP="00716ECB">
      <w:pPr>
        <w:widowControl/>
        <w:jc w:val="left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kern w:val="0"/>
        </w:rPr>
        <w:br w:type="page"/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用例图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用例描述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主要参与者</w:t>
      </w:r>
    </w:p>
    <w:p w:rsidR="00716ECB" w:rsidRPr="00090D6D" w:rsidRDefault="000C5094" w:rsidP="000C5094">
      <w:pPr>
        <w:ind w:left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项目相关人员及其兴趣</w:t>
      </w:r>
      <w:r w:rsidR="00006111" w:rsidRPr="00090D6D">
        <w:rPr>
          <w:rFonts w:ascii="华文楷体" w:eastAsia="华文楷体" w:hAnsi="华文楷体" w:hint="eastAsia"/>
        </w:rPr>
        <w:t xml:space="preserve"> </w:t>
      </w:r>
    </w:p>
    <w:p w:rsidR="00CE5F10" w:rsidRDefault="00A865A7" w:rsidP="009F7933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合同模板管理人员</w:t>
      </w:r>
      <w:r w:rsidR="00CE5F10">
        <w:rPr>
          <w:rFonts w:ascii="华文楷体" w:eastAsia="华文楷体" w:hAnsi="华文楷体" w:cs="Times New Roman" w:hint="eastAsia"/>
          <w:sz w:val="24"/>
          <w:szCs w:val="24"/>
        </w:rPr>
        <w:t>：希望能够准确</w:t>
      </w:r>
    </w:p>
    <w:p w:rsidR="00716ECB" w:rsidRPr="00090D6D" w:rsidRDefault="00185061" w:rsidP="004D00AC">
      <w:pPr>
        <w:ind w:left="420"/>
        <w:rPr>
          <w:rFonts w:ascii="华文楷体" w:eastAsia="华文楷体" w:hAnsi="华文楷体" w:cs="Times New Roman"/>
          <w:sz w:val="24"/>
          <w:szCs w:val="24"/>
        </w:rPr>
      </w:pPr>
      <w:r w:rsidRPr="00090D6D">
        <w:rPr>
          <w:rFonts w:ascii="华文楷体" w:eastAsia="华文楷体" w:hAnsi="华文楷体" w:cs="Times New Roman" w:hint="eastAsia"/>
          <w:sz w:val="24"/>
          <w:szCs w:val="24"/>
        </w:rPr>
        <w:t>导入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、编辑</w:t>
      </w:r>
      <w:r w:rsidR="00B243C0" w:rsidRPr="00090D6D">
        <w:rPr>
          <w:rFonts w:ascii="华文楷体" w:eastAsia="华文楷体" w:hAnsi="华文楷体" w:cs="Times New Roman" w:hint="eastAsia"/>
          <w:sz w:val="24"/>
          <w:szCs w:val="24"/>
        </w:rPr>
        <w:t>合同模板，</w:t>
      </w:r>
      <w:r w:rsidR="008C5619" w:rsidRPr="00090D6D">
        <w:rPr>
          <w:rFonts w:ascii="华文楷体" w:eastAsia="华文楷体" w:hAnsi="华文楷体" w:cs="Times New Roman" w:hint="eastAsia"/>
          <w:sz w:val="24"/>
          <w:szCs w:val="24"/>
        </w:rPr>
        <w:t>且没有编辑错误。正确的合同模板是合同管理的基础。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触发条件</w:t>
      </w:r>
    </w:p>
    <w:p w:rsidR="00716ECB" w:rsidRPr="00090D6D" w:rsidRDefault="007B0342" w:rsidP="00FA7DAD">
      <w:pPr>
        <w:ind w:firstLine="42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合同模板管理人员在浏览器中选择合同模板管理的操作。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前置条件</w:t>
      </w:r>
    </w:p>
    <w:p w:rsidR="00716ECB" w:rsidRPr="00090D6D" w:rsidRDefault="00C272BA" w:rsidP="00BA473B">
      <w:pPr>
        <w:ind w:left="420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合同模板管理人员必须已经被识别和授权</w:t>
      </w:r>
      <w:r w:rsidR="00AB2A1C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成功后的保证（后置条件）</w:t>
      </w:r>
    </w:p>
    <w:p w:rsidR="008D1AFE" w:rsidRDefault="00002728" w:rsidP="000D5DE8">
      <w:pPr>
        <w:spacing w:line="360" w:lineRule="auto"/>
        <w:ind w:firstLine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通过</w:t>
      </w:r>
      <w:r w:rsidR="005F0B03" w:rsidRPr="00090D6D">
        <w:rPr>
          <w:rFonts w:ascii="华文楷体" w:eastAsia="华文楷体" w:hAnsi="华文楷体" w:hint="eastAsia"/>
          <w:sz w:val="24"/>
          <w:szCs w:val="24"/>
        </w:rPr>
        <w:t>对</w:t>
      </w:r>
      <w:r w:rsidR="005F0B03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</w:t>
      </w:r>
      <w:r w:rsidR="00CE5F10" w:rsidRPr="008D1AFE">
        <w:rPr>
          <w:rFonts w:ascii="华文楷体" w:eastAsia="华文楷体" w:hAnsi="华文楷体" w:hint="eastAsia"/>
          <w:color w:val="FF0000"/>
          <w:sz w:val="24"/>
          <w:szCs w:val="24"/>
        </w:rPr>
        <w:t>基本信息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="00CE5F10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</w:t>
      </w:r>
      <w:r w:rsidRPr="00321D39">
        <w:rPr>
          <w:rFonts w:ascii="华文楷体" w:eastAsia="华文楷体" w:hAnsi="华文楷体" w:hint="eastAsia"/>
          <w:color w:val="FFC000"/>
          <w:sz w:val="24"/>
          <w:szCs w:val="24"/>
        </w:rPr>
        <w:t>修改、删除</w:t>
      </w:r>
      <w:r>
        <w:rPr>
          <w:rFonts w:ascii="华文楷体" w:eastAsia="华文楷体" w:hAnsi="华文楷体" w:hint="eastAsia"/>
          <w:sz w:val="24"/>
          <w:szCs w:val="24"/>
        </w:rPr>
        <w:t>，对</w:t>
      </w:r>
      <w:r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合同模板明细</w:t>
      </w:r>
      <w:r>
        <w:rPr>
          <w:rFonts w:ascii="华文楷体" w:eastAsia="华文楷体" w:hAnsi="华文楷体" w:hint="eastAsia"/>
          <w:sz w:val="24"/>
          <w:szCs w:val="24"/>
        </w:rPr>
        <w:t>（合同</w:t>
      </w:r>
      <w:r w:rsidR="008D1AFE">
        <w:rPr>
          <w:rFonts w:ascii="华文楷体" w:eastAsia="华文楷体" w:hAnsi="华文楷体" w:hint="eastAsia"/>
          <w:sz w:val="24"/>
          <w:szCs w:val="24"/>
        </w:rPr>
        <w:t>的</w:t>
      </w:r>
    </w:p>
    <w:p w:rsidR="00C307EE" w:rsidRDefault="008D1AFE" w:rsidP="00C307EE">
      <w:pPr>
        <w:spacing w:line="360" w:lineRule="auto"/>
        <w:ind w:left="42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Word </w:t>
      </w:r>
      <w:r w:rsidR="00002728">
        <w:rPr>
          <w:rFonts w:ascii="华文楷体" w:eastAsia="华文楷体" w:hAnsi="华文楷体" w:hint="eastAsia"/>
          <w:sz w:val="24"/>
          <w:szCs w:val="24"/>
        </w:rPr>
        <w:t>文本）的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导入、修改、删除</w:t>
      </w:r>
      <w:r w:rsidR="00002728">
        <w:rPr>
          <w:rFonts w:ascii="华文楷体" w:eastAsia="华文楷体" w:hAnsi="华文楷体" w:hint="eastAsia"/>
          <w:sz w:val="24"/>
          <w:szCs w:val="24"/>
        </w:rPr>
        <w:t>，对</w:t>
      </w:r>
      <w:r w:rsidR="00002728" w:rsidRPr="008D1AFE">
        <w:rPr>
          <w:rFonts w:ascii="华文楷体" w:eastAsia="华文楷体" w:hAnsi="华文楷体" w:hint="eastAsia"/>
          <w:color w:val="FF0000"/>
          <w:sz w:val="24"/>
          <w:szCs w:val="24"/>
        </w:rPr>
        <w:t>合同模板条款标签</w:t>
      </w:r>
      <w:r w:rsidR="00002728">
        <w:rPr>
          <w:rFonts w:ascii="华文楷体" w:eastAsia="华文楷体" w:hAnsi="华文楷体" w:hint="eastAsia"/>
          <w:sz w:val="24"/>
          <w:szCs w:val="24"/>
        </w:rPr>
        <w:t>的</w:t>
      </w:r>
      <w:r w:rsidR="00002728" w:rsidRPr="00321D39">
        <w:rPr>
          <w:rFonts w:ascii="华文楷体" w:eastAsia="华文楷体" w:hAnsi="华文楷体" w:hint="eastAsia"/>
          <w:color w:val="FFC000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等操作</w:t>
      </w:r>
      <w:r w:rsidR="00002728">
        <w:rPr>
          <w:rFonts w:ascii="华文楷体" w:eastAsia="华文楷体" w:hAnsi="华文楷体" w:hint="eastAsia"/>
          <w:sz w:val="24"/>
          <w:szCs w:val="24"/>
        </w:rPr>
        <w:t>来实现对合同</w:t>
      </w:r>
      <w:r w:rsidR="001B1E82">
        <w:rPr>
          <w:rFonts w:ascii="华文楷体" w:eastAsia="华文楷体" w:hAnsi="华文楷体" w:hint="eastAsia"/>
          <w:sz w:val="24"/>
          <w:szCs w:val="24"/>
        </w:rPr>
        <w:t>模板的有效管理工作流</w:t>
      </w:r>
      <w:r w:rsidR="00DF750E">
        <w:rPr>
          <w:rFonts w:ascii="华文楷体" w:eastAsia="华文楷体" w:hAnsi="华文楷体" w:hint="eastAsia"/>
          <w:sz w:val="24"/>
          <w:szCs w:val="24"/>
        </w:rPr>
        <w:t>，为编辑合同文本的操作提供各种</w:t>
      </w:r>
    </w:p>
    <w:p w:rsidR="00CE5F10" w:rsidRPr="00C307EE" w:rsidRDefault="00DF750E" w:rsidP="00C307EE">
      <w:pPr>
        <w:spacing w:line="360" w:lineRule="auto"/>
        <w:ind w:firstLine="420"/>
        <w:rPr>
          <w:rFonts w:ascii="华文楷体" w:eastAsia="华文楷体" w:hAnsi="华文楷体"/>
          <w:color w:val="FFC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有效的</w:t>
      </w:r>
      <w:r w:rsidR="00CC10FF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模板。</w:t>
      </w:r>
      <w:r w:rsidR="00CE5F10">
        <w:rPr>
          <w:rFonts w:ascii="华文楷体" w:eastAsia="华文楷体" w:hAnsi="华文楷体" w:hint="eastAsia"/>
          <w:sz w:val="24"/>
          <w:szCs w:val="24"/>
        </w:rPr>
        <w:t xml:space="preserve">   </w:t>
      </w:r>
    </w:p>
    <w:p w:rsidR="00716ECB" w:rsidRPr="00090D6D" w:rsidRDefault="00716ECB" w:rsidP="00716ECB">
      <w:pPr>
        <w:pStyle w:val="2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事件流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基本事件流</w:t>
      </w:r>
    </w:p>
    <w:p w:rsidR="00BB7AC9" w:rsidRPr="00090D6D" w:rsidRDefault="00117720" w:rsidP="00A2287A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员在浏览器中选择“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管理 - 查询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Pr="00090D6D">
        <w:rPr>
          <w:rFonts w:ascii="华文楷体" w:eastAsia="华文楷体" w:hAnsi="华文楷体" w:hint="eastAsia"/>
          <w:sz w:val="24"/>
          <w:szCs w:val="24"/>
        </w:rPr>
        <w:t>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的基本信息或详细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（即合同模板</w:t>
      </w:r>
      <w:r w:rsidR="00323EF2" w:rsidRPr="00090D6D">
        <w:rPr>
          <w:rFonts w:ascii="华文楷体" w:eastAsia="华文楷体" w:hAnsi="华文楷体" w:hint="eastAsia"/>
          <w:sz w:val="24"/>
          <w:szCs w:val="24"/>
        </w:rPr>
        <w:t>具体</w:t>
      </w:r>
      <w:r w:rsidR="00F61C4D" w:rsidRPr="00090D6D">
        <w:rPr>
          <w:rFonts w:ascii="华文楷体" w:eastAsia="华文楷体" w:hAnsi="华文楷体" w:hint="eastAsia"/>
          <w:sz w:val="24"/>
          <w:szCs w:val="24"/>
        </w:rPr>
        <w:t>文本）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511870" w:rsidRPr="00090D6D">
        <w:rPr>
          <w:rFonts w:ascii="华文楷体" w:eastAsia="华文楷体" w:hAnsi="华文楷体" w:hint="eastAsia"/>
          <w:sz w:val="24"/>
          <w:szCs w:val="24"/>
        </w:rPr>
        <w:t>为后续的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导入、</w:t>
      </w:r>
      <w:r w:rsidR="006E3980" w:rsidRPr="00090D6D">
        <w:rPr>
          <w:rFonts w:ascii="华文楷体" w:eastAsia="华文楷体" w:hAnsi="华文楷体" w:hint="eastAsia"/>
          <w:sz w:val="24"/>
          <w:szCs w:val="24"/>
        </w:rPr>
        <w:t>添加、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删除、修改</w:t>
      </w:r>
      <w:r w:rsidR="005D4DFE" w:rsidRPr="00090D6D">
        <w:rPr>
          <w:rFonts w:ascii="华文楷体" w:eastAsia="华文楷体" w:hAnsi="华文楷体" w:hint="eastAsia"/>
          <w:sz w:val="24"/>
          <w:szCs w:val="24"/>
        </w:rPr>
        <w:t>等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BB7AC9" w:rsidRPr="00090D6D" w:rsidRDefault="004A01F6" w:rsidP="00BB7AC9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系统在屏幕上显示检索出的合同模板</w:t>
      </w:r>
      <w:r w:rsidR="00BB7AC9"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4465E7" w:rsidRPr="00090D6D" w:rsidRDefault="00BB7AC9" w:rsidP="00716ECB">
      <w:pPr>
        <w:pStyle w:val="a5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重复步骤1和2直到检索出所需要</w:t>
      </w:r>
      <w:r w:rsidR="0025045B" w:rsidRPr="00090D6D">
        <w:rPr>
          <w:rFonts w:ascii="华文楷体" w:eastAsia="华文楷体" w:hAnsi="华文楷体" w:hint="eastAsia"/>
          <w:sz w:val="24"/>
          <w:szCs w:val="24"/>
        </w:rPr>
        <w:t>的合同模板</w:t>
      </w:r>
      <w:r w:rsidRPr="00090D6D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16ECB" w:rsidRPr="00090D6D" w:rsidRDefault="00716ECB" w:rsidP="00716ECB">
      <w:pPr>
        <w:pStyle w:val="3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可选事件流</w:t>
      </w:r>
    </w:p>
    <w:p w:rsidR="008A6A8A" w:rsidRPr="00090D6D" w:rsidRDefault="001B3BB6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</w:t>
      </w:r>
      <w:r w:rsidR="008A6A8A" w:rsidRPr="00090D6D">
        <w:rPr>
          <w:rFonts w:ascii="华文楷体" w:eastAsia="华文楷体" w:hAnsi="华文楷体" w:hint="eastAsia"/>
        </w:rPr>
        <w:t>合同模板</w:t>
      </w:r>
      <w:r w:rsidRPr="00090D6D">
        <w:rPr>
          <w:rFonts w:ascii="华文楷体" w:eastAsia="华文楷体" w:hAnsi="华文楷体" w:hint="eastAsia"/>
        </w:rPr>
        <w:t>基本</w:t>
      </w:r>
      <w:r w:rsidR="008A6A8A" w:rsidRPr="00090D6D">
        <w:rPr>
          <w:rFonts w:ascii="华文楷体" w:eastAsia="华文楷体" w:hAnsi="华文楷体" w:hint="eastAsia"/>
        </w:rPr>
        <w:t>信息</w:t>
      </w:r>
    </w:p>
    <w:p w:rsidR="00893607" w:rsidRPr="00090D6D" w:rsidRDefault="004E418A" w:rsidP="00F00B6D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合同管理人员手动在线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创建</w:t>
      </w:r>
      <w:r w:rsidRPr="00090D6D">
        <w:rPr>
          <w:rFonts w:ascii="华文楷体" w:eastAsia="华文楷体" w:hAnsi="华文楷体" w:hint="eastAsia"/>
          <w:sz w:val="24"/>
          <w:szCs w:val="24"/>
        </w:rPr>
        <w:t>或导入合同模板信息，</w:t>
      </w:r>
      <w:r w:rsidR="00C8474D" w:rsidRPr="00090D6D">
        <w:rPr>
          <w:rFonts w:ascii="华文楷体" w:eastAsia="华文楷体" w:hAnsi="华文楷体" w:hint="eastAsia"/>
          <w:sz w:val="24"/>
          <w:szCs w:val="24"/>
        </w:rPr>
        <w:t>生成合同模板信息库，</w:t>
      </w:r>
      <w:r w:rsidR="009E3B04" w:rsidRPr="00090D6D">
        <w:rPr>
          <w:rFonts w:ascii="华文楷体" w:eastAsia="华文楷体" w:hAnsi="华文楷体" w:hint="eastAsia"/>
          <w:sz w:val="24"/>
          <w:szCs w:val="24"/>
        </w:rPr>
        <w:t>每个合同模板应该包含两方面信息：合同模板基本信息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和详细信息</w:t>
      </w:r>
      <w:r w:rsidR="0038578E" w:rsidRPr="00090D6D">
        <w:rPr>
          <w:rFonts w:ascii="华文楷体" w:eastAsia="华文楷体" w:hAnsi="华文楷体" w:hint="eastAsia"/>
          <w:sz w:val="24"/>
          <w:szCs w:val="24"/>
        </w:rPr>
        <w:t>（即合同文本）</w:t>
      </w:r>
      <w:r w:rsidR="00F00B6D" w:rsidRPr="00090D6D">
        <w:rPr>
          <w:rFonts w:ascii="华文楷体" w:eastAsia="华文楷体" w:hAnsi="华文楷体" w:hint="eastAsia"/>
          <w:sz w:val="24"/>
          <w:szCs w:val="24"/>
        </w:rPr>
        <w:t>，其中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="00145716" w:rsidRPr="00090D6D">
        <w:rPr>
          <w:rFonts w:ascii="华文楷体" w:eastAsia="华文楷体" w:hAnsi="华文楷体" w:hint="eastAsia"/>
          <w:sz w:val="24"/>
          <w:szCs w:val="24"/>
        </w:rPr>
        <w:t>包含如下</w:t>
      </w:r>
      <w:r w:rsidR="00893607" w:rsidRPr="00090D6D">
        <w:rPr>
          <w:rFonts w:ascii="华文楷体" w:eastAsia="华文楷体" w:hAnsi="华文楷体" w:hint="eastAsia"/>
          <w:sz w:val="24"/>
          <w:szCs w:val="24"/>
        </w:rPr>
        <w:t>：</w:t>
      </w:r>
    </w:p>
    <w:p w:rsidR="00E9501A" w:rsidRDefault="00E9501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合同模板标识（系统增量）</w:t>
      </w:r>
    </w:p>
    <w:p w:rsidR="00170884" w:rsidRPr="001F4562" w:rsidRDefault="0089360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711B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（人为</w:t>
      </w:r>
      <w:r w:rsidR="00E9501A">
        <w:rPr>
          <w:rFonts w:ascii="华文楷体" w:eastAsia="华文楷体" w:hAnsi="华文楷体" w:hint="eastAsia"/>
          <w:color w:val="0070C0"/>
          <w:sz w:val="24"/>
          <w:szCs w:val="24"/>
        </w:rPr>
        <w:t>指定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5D0134" w:rsidRPr="001F4562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 w:rsidR="00AA6E4B" w:rsidRPr="001F4562">
        <w:rPr>
          <w:rFonts w:ascii="华文楷体" w:eastAsia="华文楷体" w:hAnsi="华文楷体" w:hint="eastAsia"/>
          <w:color w:val="0070C0"/>
          <w:sz w:val="24"/>
          <w:szCs w:val="24"/>
        </w:rPr>
        <w:t>名称</w:t>
      </w:r>
    </w:p>
    <w:p w:rsidR="008D1227" w:rsidRDefault="008D122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录入</w:t>
      </w:r>
      <w:r w:rsidR="00B833AF">
        <w:rPr>
          <w:rFonts w:ascii="华文楷体" w:eastAsia="华文楷体" w:hAnsi="华文楷体" w:hint="eastAsia"/>
          <w:color w:val="0070C0"/>
          <w:sz w:val="24"/>
          <w:szCs w:val="24"/>
        </w:rPr>
        <w:t>用户编号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、录入时间</w:t>
      </w:r>
    </w:p>
    <w:p w:rsidR="00ED45CB" w:rsidRDefault="008D1227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最近一次修改</w:t>
      </w:r>
      <w:r w:rsidR="00B833AF">
        <w:rPr>
          <w:rFonts w:ascii="华文楷体" w:eastAsia="华文楷体" w:hAnsi="华文楷体" w:hint="eastAsia"/>
          <w:color w:val="0070C0"/>
          <w:sz w:val="24"/>
          <w:szCs w:val="24"/>
        </w:rPr>
        <w:t>用户编号、最近一次</w:t>
      </w:r>
      <w:r w:rsidR="004D344D">
        <w:rPr>
          <w:rFonts w:ascii="华文楷体" w:eastAsia="华文楷体" w:hAnsi="华文楷体" w:hint="eastAsia"/>
          <w:color w:val="0070C0"/>
          <w:sz w:val="24"/>
          <w:szCs w:val="24"/>
        </w:rPr>
        <w:t>操作</w:t>
      </w:r>
      <w:r w:rsidR="00ED45CB" w:rsidRPr="001F4562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035A8D" w:rsidRPr="001F4562">
        <w:rPr>
          <w:rFonts w:ascii="华文楷体" w:eastAsia="华文楷体" w:hAnsi="华文楷体" w:hint="eastAsia"/>
          <w:color w:val="0070C0"/>
          <w:sz w:val="24"/>
          <w:szCs w:val="24"/>
        </w:rPr>
        <w:t>、备注</w:t>
      </w:r>
    </w:p>
    <w:p w:rsidR="006D1E4A" w:rsidRDefault="006D1E4A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F364F9">
        <w:rPr>
          <w:rFonts w:ascii="华文楷体" w:eastAsia="华文楷体" w:hAnsi="华文楷体" w:hint="eastAsia"/>
          <w:color w:val="0070C0"/>
          <w:sz w:val="24"/>
          <w:szCs w:val="24"/>
        </w:rPr>
        <w:t>模板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文本</w:t>
      </w:r>
      <w:r w:rsidR="00D32683">
        <w:rPr>
          <w:rFonts w:ascii="华文楷体" w:eastAsia="华文楷体" w:hAnsi="华文楷体" w:hint="eastAsia"/>
          <w:color w:val="0070C0"/>
          <w:sz w:val="24"/>
          <w:szCs w:val="24"/>
        </w:rPr>
        <w:t>之存储</w:t>
      </w:r>
      <w:r w:rsidR="001F5BA0">
        <w:rPr>
          <w:rFonts w:ascii="华文楷体" w:eastAsia="华文楷体" w:hAnsi="华文楷体" w:hint="eastAsia"/>
          <w:color w:val="0070C0"/>
          <w:sz w:val="24"/>
          <w:szCs w:val="24"/>
        </w:rPr>
        <w:t>路径</w:t>
      </w:r>
    </w:p>
    <w:p w:rsidR="00B833AF" w:rsidRDefault="00B833AF" w:rsidP="005939AF">
      <w:pPr>
        <w:pStyle w:val="a5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删除标志</w:t>
      </w:r>
    </w:p>
    <w:p w:rsidR="00C8400F" w:rsidRDefault="006B184D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lastRenderedPageBreak/>
        <w:t>a</w:t>
      </w:r>
      <w:r w:rsidR="00487F5E">
        <w:rPr>
          <w:rFonts w:ascii="华文楷体" w:eastAsia="华文楷体" w:hAnsi="华文楷体" w:hint="eastAsia"/>
          <w:color w:val="000000" w:themeColor="text1"/>
          <w:sz w:val="24"/>
          <w:szCs w:val="24"/>
        </w:rPr>
        <w:t>1：</w:t>
      </w:r>
      <w:r w:rsidR="00C37FE1">
        <w:rPr>
          <w:rFonts w:ascii="华文楷体" w:eastAsia="华文楷体" w:hAnsi="华文楷体" w:hint="eastAsia"/>
          <w:color w:val="000000" w:themeColor="text1"/>
          <w:sz w:val="24"/>
          <w:szCs w:val="24"/>
        </w:rPr>
        <w:t>操作人、操作时间是指针对该模板基本信息最近一次操作的操作人、操作时</w:t>
      </w:r>
    </w:p>
    <w:p w:rsidR="004D344D" w:rsidRPr="00487F5E" w:rsidRDefault="00C37FE1" w:rsidP="004D344D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  <w:szCs w:val="24"/>
        </w:rPr>
        <w:t>间。</w:t>
      </w:r>
    </w:p>
    <w:p w:rsidR="009A5A0F" w:rsidRPr="00090D6D" w:rsidRDefault="009A5A0F" w:rsidP="00DE6982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在手动录入单条</w:t>
      </w:r>
      <w:r w:rsidR="00E75E4A" w:rsidRPr="00090D6D">
        <w:rPr>
          <w:rFonts w:ascii="华文楷体" w:eastAsia="华文楷体" w:hAnsi="华文楷体" w:hint="eastAsia"/>
          <w:sz w:val="24"/>
          <w:szCs w:val="24"/>
        </w:rPr>
        <w:t>合同模板基本信息</w:t>
      </w:r>
      <w:r w:rsidRPr="00090D6D">
        <w:rPr>
          <w:rFonts w:ascii="华文楷体" w:eastAsia="华文楷体" w:hAnsi="华文楷体" w:hint="eastAsia"/>
          <w:sz w:val="24"/>
          <w:szCs w:val="24"/>
        </w:rPr>
        <w:t>的过程中，在输入助记符后，会给出提示，该助记符是否可用或已经被占用，防止重复。</w:t>
      </w:r>
    </w:p>
    <w:p w:rsidR="00072643" w:rsidRPr="00090D6D" w:rsidRDefault="009A5A0F" w:rsidP="00072643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在执行添加操作前，会有确认添加的提示。如果用户选择取消，则该用例结束；如果用户选择确认，则执行添加操作。</w:t>
      </w:r>
    </w:p>
    <w:p w:rsidR="00554424" w:rsidRPr="00E93360" w:rsidRDefault="0027184A" w:rsidP="00E93360">
      <w:pPr>
        <w:pStyle w:val="a5"/>
        <w:numPr>
          <w:ilvl w:val="0"/>
          <w:numId w:val="10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系统按照录入的合同模板基本信息，将其存入合同模板信息</w:t>
      </w:r>
      <w:r w:rsidR="009A5A0F" w:rsidRPr="00090D6D">
        <w:rPr>
          <w:rFonts w:ascii="华文楷体" w:eastAsia="华文楷体" w:hAnsi="华文楷体" w:hint="eastAsia"/>
          <w:sz w:val="24"/>
          <w:szCs w:val="24"/>
        </w:rPr>
        <w:t>库。</w:t>
      </w:r>
      <w:r w:rsidR="00E93360">
        <w:rPr>
          <w:rFonts w:ascii="华文楷体" w:eastAsia="华文楷体" w:hAnsi="华文楷体" w:hint="eastAsia"/>
          <w:sz w:val="24"/>
          <w:szCs w:val="24"/>
        </w:rPr>
        <w:t>模板中可以设定</w:t>
      </w:r>
      <w:r w:rsidR="001E4AF5">
        <w:rPr>
          <w:rFonts w:ascii="华文楷体" w:eastAsia="华文楷体" w:hAnsi="华文楷体" w:hint="eastAsia"/>
          <w:sz w:val="24"/>
          <w:szCs w:val="24"/>
        </w:rPr>
        <w:t>该</w:t>
      </w:r>
      <w:r w:rsidR="00E93360">
        <w:rPr>
          <w:rFonts w:ascii="华文楷体" w:eastAsia="华文楷体" w:hAnsi="华文楷体" w:hint="eastAsia"/>
          <w:sz w:val="24"/>
          <w:szCs w:val="24"/>
        </w:rPr>
        <w:t>合同选项是否可变更，对于可变更的</w:t>
      </w:r>
      <w:r w:rsidR="001601FC">
        <w:rPr>
          <w:rFonts w:ascii="华文楷体" w:eastAsia="华文楷体" w:hAnsi="华文楷体" w:hint="eastAsia"/>
          <w:sz w:val="24"/>
          <w:szCs w:val="24"/>
        </w:rPr>
        <w:t>合同选项</w:t>
      </w:r>
      <w:r w:rsidR="00E93360">
        <w:rPr>
          <w:rFonts w:ascii="华文楷体" w:eastAsia="华文楷体" w:hAnsi="华文楷体" w:hint="eastAsia"/>
          <w:sz w:val="24"/>
          <w:szCs w:val="24"/>
        </w:rPr>
        <w:t>可以申请合同变更。</w:t>
      </w:r>
    </w:p>
    <w:p w:rsidR="00554424" w:rsidRPr="00090D6D" w:rsidRDefault="00055B77" w:rsidP="00CE1E7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导入合同模板明细信息</w:t>
      </w:r>
      <w:r w:rsidR="006C4B80" w:rsidRPr="00090D6D">
        <w:rPr>
          <w:rFonts w:ascii="华文楷体" w:eastAsia="华文楷体" w:hAnsi="华文楷体" w:hint="eastAsia"/>
        </w:rPr>
        <w:t>（即合同</w:t>
      </w:r>
      <w:r w:rsidR="00150CDA" w:rsidRPr="00090D6D">
        <w:rPr>
          <w:rFonts w:ascii="华文楷体" w:eastAsia="华文楷体" w:hAnsi="华文楷体" w:hint="eastAsia"/>
        </w:rPr>
        <w:t>文本</w:t>
      </w:r>
      <w:r w:rsidR="006C4B80" w:rsidRPr="00090D6D">
        <w:rPr>
          <w:rFonts w:ascii="华文楷体" w:eastAsia="华文楷体" w:hAnsi="华文楷体" w:hint="eastAsia"/>
        </w:rPr>
        <w:t>）</w:t>
      </w:r>
      <w:r w:rsidR="00554424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41E3" w:rsidRPr="00090D6D" w:rsidRDefault="0018190D" w:rsidP="00E541E3">
      <w:pPr>
        <w:pStyle w:val="a5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在添加了合同模板基本信息后，</w:t>
      </w:r>
      <w:r w:rsidR="00F56497" w:rsidRPr="00090D6D">
        <w:rPr>
          <w:rFonts w:ascii="华文楷体" w:eastAsia="华文楷体" w:hAnsi="华文楷体" w:hint="eastAsia"/>
          <w:sz w:val="24"/>
          <w:szCs w:val="24"/>
        </w:rPr>
        <w:t>可以对其导入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相关</w:t>
      </w:r>
      <w:r w:rsidR="00FF2F8E" w:rsidRPr="00090D6D">
        <w:rPr>
          <w:rFonts w:ascii="华文楷体" w:eastAsia="华文楷体" w:hAnsi="华文楷体" w:hint="eastAsia"/>
          <w:sz w:val="24"/>
          <w:szCs w:val="24"/>
        </w:rPr>
        <w:t>的</w:t>
      </w:r>
      <w:r w:rsidR="00FF2F8E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合同</w:t>
      </w:r>
      <w:r w:rsidR="00D03F88" w:rsidRPr="001F4562">
        <w:rPr>
          <w:rFonts w:ascii="华文楷体" w:eastAsia="华文楷体" w:hAnsi="华文楷体" w:hint="eastAsia"/>
          <w:color w:val="000000" w:themeColor="text1"/>
          <w:sz w:val="24"/>
          <w:szCs w:val="24"/>
        </w:rPr>
        <w:t>模板明细信息（即合同文本）</w:t>
      </w:r>
      <w:r w:rsidR="00D03F88" w:rsidRPr="00090D6D">
        <w:rPr>
          <w:rFonts w:ascii="华文楷体" w:eastAsia="华文楷体" w:hAnsi="华文楷体" w:hint="eastAsia"/>
          <w:sz w:val="24"/>
          <w:szCs w:val="24"/>
        </w:rPr>
        <w:t>。</w:t>
      </w:r>
    </w:p>
    <w:p w:rsidR="003D2B4C" w:rsidRPr="00090D6D" w:rsidRDefault="00F048D3" w:rsidP="00241E0D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手动录入的合同模板基本信息和详细文本信息应该是一一对应的，不可为某合同模板基本信息录入多条详细文本信息。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修改合同模板信息</w:t>
      </w:r>
    </w:p>
    <w:p w:rsidR="00E368F6" w:rsidRPr="00090D6D" w:rsidRDefault="0036375C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修改合同模板信息应该包含两方面内容：修改合同</w:t>
      </w:r>
      <w:r w:rsidR="00B32025" w:rsidRPr="00090D6D">
        <w:rPr>
          <w:rFonts w:ascii="华文楷体" w:eastAsia="华文楷体" w:hAnsi="华文楷体" w:hint="eastAsia"/>
          <w:sz w:val="24"/>
          <w:szCs w:val="24"/>
        </w:rPr>
        <w:t>模板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基本信息、修改合同模板</w:t>
      </w:r>
      <w:r w:rsidR="00F85073" w:rsidRPr="00090D6D">
        <w:rPr>
          <w:rFonts w:ascii="华文楷体" w:eastAsia="华文楷体" w:hAnsi="华文楷体" w:hint="eastAsia"/>
          <w:sz w:val="24"/>
          <w:szCs w:val="24"/>
        </w:rPr>
        <w:t>详细文本。首先通过查询获取</w:t>
      </w:r>
      <w:r w:rsidR="00FC157A" w:rsidRPr="00090D6D">
        <w:rPr>
          <w:rFonts w:ascii="华文楷体" w:eastAsia="华文楷体" w:hAnsi="华文楷体" w:hint="eastAsia"/>
          <w:sz w:val="24"/>
          <w:szCs w:val="24"/>
        </w:rPr>
        <w:t>功能获得合同模板的基本信息或详细文本</w:t>
      </w:r>
      <w:r w:rsidR="00892BD8" w:rsidRPr="00090D6D">
        <w:rPr>
          <w:rFonts w:ascii="华文楷体" w:eastAsia="华文楷体" w:hAnsi="华文楷体" w:hint="eastAsia"/>
          <w:sz w:val="24"/>
          <w:szCs w:val="24"/>
        </w:rPr>
        <w:t>。</w:t>
      </w:r>
      <w:r w:rsidR="00AD63FE" w:rsidRPr="00090D6D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3F90" w:rsidRPr="00090D6D" w:rsidRDefault="00D61FF7" w:rsidP="0030009E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3216B7" w:rsidRPr="00090D6D">
        <w:rPr>
          <w:rFonts w:ascii="华文楷体" w:eastAsia="华文楷体" w:hAnsi="华文楷体" w:hint="eastAsia"/>
          <w:sz w:val="24"/>
          <w:szCs w:val="24"/>
        </w:rPr>
        <w:t>对查询出的合同模板基本信息可以直接执行修改操作</w:t>
      </w:r>
      <w:r w:rsidR="00113CC7" w:rsidRPr="00090D6D">
        <w:rPr>
          <w:rFonts w:ascii="华文楷体" w:eastAsia="华文楷体" w:hAnsi="华文楷体" w:hint="eastAsia"/>
          <w:sz w:val="24"/>
          <w:szCs w:val="24"/>
        </w:rPr>
        <w:t>；对合同模板之详细文本的修改可以有如下三种方式：</w:t>
      </w:r>
    </w:p>
    <w:p w:rsidR="00113CC7" w:rsidRPr="00090D6D" w:rsidRDefault="00113CC7" w:rsidP="004F2F00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通过线编辑器来直接编辑合同文本</w:t>
      </w:r>
    </w:p>
    <w:p w:rsidR="00113CC7" w:rsidRPr="00090D6D" w:rsidRDefault="0084292E" w:rsidP="00504306">
      <w:pPr>
        <w:pStyle w:val="a5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通过拖拽的方式来引入</w:t>
      </w:r>
      <w:r w:rsidR="00C8207B" w:rsidRPr="00090D6D">
        <w:rPr>
          <w:rFonts w:ascii="华文楷体" w:eastAsia="华文楷体" w:hAnsi="华文楷体" w:hint="eastAsia"/>
          <w:sz w:val="24"/>
          <w:szCs w:val="24"/>
        </w:rPr>
        <w:t>一些新的合同条款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t>（这些合同条款也是可维护</w:t>
      </w:r>
      <w:r w:rsidR="00F202EC" w:rsidRPr="00090D6D">
        <w:rPr>
          <w:rFonts w:ascii="华文楷体" w:eastAsia="华文楷体" w:hAnsi="华文楷体" w:hint="eastAsia"/>
          <w:sz w:val="24"/>
          <w:szCs w:val="24"/>
        </w:rPr>
        <w:lastRenderedPageBreak/>
        <w:t>的）。</w:t>
      </w:r>
    </w:p>
    <w:p w:rsidR="001E3F90" w:rsidRPr="00090D6D" w:rsidRDefault="00E077B1" w:rsidP="001E3F90">
      <w:pPr>
        <w:pStyle w:val="a5"/>
        <w:numPr>
          <w:ilvl w:val="0"/>
          <w:numId w:val="1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在执行修改操作前，会有确认修改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的提</w:t>
      </w:r>
      <w:r w:rsidR="009B64A0" w:rsidRPr="00090D6D"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示。如果用户选择取消，则该用例结束；如果用户选择确认，则执行修改</w:t>
      </w:r>
      <w:r w:rsidR="00E72D62" w:rsidRPr="00090D6D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8A6A8A" w:rsidRPr="00090D6D" w:rsidRDefault="008A6A8A" w:rsidP="00716ECB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删除合同模板信息</w:t>
      </w:r>
    </w:p>
    <w:p w:rsidR="00E368F6" w:rsidRPr="00090D6D" w:rsidRDefault="00B32025" w:rsidP="00D61FF7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删除合同模板信息应包含两方面内容：删除合同模板基本信息，删除合同模板详细文本。</w:t>
      </w:r>
    </w:p>
    <w:p w:rsidR="009C711A" w:rsidRPr="00090D6D" w:rsidRDefault="002F0993" w:rsidP="009C711A">
      <w:pPr>
        <w:pStyle w:val="a5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用户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对查询出的合同模板</w:t>
      </w:r>
      <w:r w:rsidR="002005C1" w:rsidRPr="00090D6D">
        <w:rPr>
          <w:rFonts w:ascii="华文楷体" w:eastAsia="华文楷体" w:hAnsi="华文楷体" w:hint="eastAsia"/>
          <w:sz w:val="24"/>
          <w:szCs w:val="24"/>
        </w:rPr>
        <w:t>基本信息、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详细文本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均</w:t>
      </w:r>
      <w:r w:rsidR="000C557D" w:rsidRPr="00090D6D">
        <w:rPr>
          <w:rFonts w:ascii="华文楷体" w:eastAsia="华文楷体" w:hAnsi="华文楷体" w:hint="eastAsia"/>
          <w:sz w:val="24"/>
          <w:szCs w:val="24"/>
        </w:rPr>
        <w:t>可以直接执行删除操作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！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如果</w:t>
      </w:r>
      <w:r w:rsidR="00273E13" w:rsidRPr="00090D6D">
        <w:rPr>
          <w:rFonts w:ascii="华文楷体" w:eastAsia="华文楷体" w:hAnsi="华文楷体" w:hint="eastAsia"/>
          <w:sz w:val="24"/>
          <w:szCs w:val="24"/>
        </w:rPr>
        <w:t>是</w:t>
      </w:r>
      <w:r w:rsidR="00723337" w:rsidRPr="00090D6D">
        <w:rPr>
          <w:rFonts w:ascii="华文楷体" w:eastAsia="华文楷体" w:hAnsi="华文楷体" w:hint="eastAsia"/>
          <w:sz w:val="24"/>
          <w:szCs w:val="24"/>
        </w:rPr>
        <w:t>直接删除合同模板基本信息，</w:t>
      </w:r>
      <w:r w:rsidR="00CD74FB" w:rsidRPr="00090D6D">
        <w:rPr>
          <w:rFonts w:ascii="华文楷体" w:eastAsia="华文楷体" w:hAnsi="华文楷体" w:hint="eastAsia"/>
          <w:sz w:val="24"/>
          <w:szCs w:val="24"/>
        </w:rPr>
        <w:t>则会连带删除其</w:t>
      </w:r>
      <w:r w:rsidR="00942535" w:rsidRPr="00090D6D">
        <w:rPr>
          <w:rFonts w:ascii="华文楷体" w:eastAsia="华文楷体" w:hAnsi="华文楷体" w:hint="eastAsia"/>
          <w:sz w:val="24"/>
          <w:szCs w:val="24"/>
        </w:rPr>
        <w:t>关联的详细文本；如果只是删除合同详细文本，则不会影响</w:t>
      </w:r>
      <w:r w:rsidR="00696169" w:rsidRPr="00090D6D">
        <w:rPr>
          <w:rFonts w:ascii="华文楷体" w:eastAsia="华文楷体" w:hAnsi="华文楷体" w:hint="eastAsia"/>
          <w:sz w:val="24"/>
          <w:szCs w:val="24"/>
        </w:rPr>
        <w:t>其关联的</w:t>
      </w:r>
      <w:r w:rsidR="00F20697" w:rsidRPr="00090D6D">
        <w:rPr>
          <w:rFonts w:ascii="华文楷体" w:eastAsia="华文楷体" w:hAnsi="华文楷体" w:hint="eastAsia"/>
          <w:sz w:val="24"/>
          <w:szCs w:val="24"/>
        </w:rPr>
        <w:t>合同基本信息。</w:t>
      </w:r>
    </w:p>
    <w:p w:rsidR="00853741" w:rsidRPr="00090D6D" w:rsidRDefault="00A856B4" w:rsidP="00853741">
      <w:pPr>
        <w:pStyle w:val="a5"/>
        <w:numPr>
          <w:ilvl w:val="0"/>
          <w:numId w:val="20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在执行</w:t>
      </w:r>
      <w:r w:rsidR="00DF5B59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操作前，会有确认</w:t>
      </w:r>
      <w:r w:rsidR="00332332" w:rsidRPr="00090D6D">
        <w:rPr>
          <w:rFonts w:ascii="华文楷体" w:eastAsia="华文楷体" w:hAnsi="华文楷体" w:hint="eastAsia"/>
          <w:sz w:val="24"/>
          <w:szCs w:val="24"/>
        </w:rPr>
        <w:t>删除</w:t>
      </w:r>
      <w:r w:rsidRPr="00090D6D">
        <w:rPr>
          <w:rFonts w:ascii="华文楷体" w:eastAsia="华文楷体" w:hAnsi="华文楷体" w:hint="eastAsia"/>
          <w:sz w:val="24"/>
          <w:szCs w:val="24"/>
        </w:rPr>
        <w:t>的提示。如果用户选择取消，则该用例结束；如果用户选择确认，则执行修改操作。</w:t>
      </w:r>
    </w:p>
    <w:p w:rsidR="00B56A94" w:rsidRPr="00090D6D" w:rsidRDefault="00B56A94" w:rsidP="00B56A94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添加合同模板条款标签</w:t>
      </w:r>
    </w:p>
    <w:p w:rsidR="00301A27" w:rsidRPr="00090D6D" w:rsidRDefault="00301A27" w:rsidP="00301A27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在使用合同模板在线编辑合同的时候，</w:t>
      </w:r>
      <w:r w:rsidR="000404DE" w:rsidRPr="00090D6D">
        <w:rPr>
          <w:rFonts w:ascii="华文楷体" w:eastAsia="华文楷体" w:hAnsi="华文楷体" w:hint="eastAsia"/>
          <w:sz w:val="24"/>
          <w:szCs w:val="24"/>
        </w:rPr>
        <w:t>希望在合同模板左侧出现一个合同条款的标签，这些条款可以被动态的引入到当前的合同模板中，本操作就用于维护这些合同条款的标签</w:t>
      </w:r>
      <w:r w:rsidR="00E40ABB" w:rsidRPr="00090D6D">
        <w:rPr>
          <w:rFonts w:ascii="华文楷体" w:eastAsia="华文楷体" w:hAnsi="华文楷体" w:hint="eastAsia"/>
          <w:sz w:val="24"/>
          <w:szCs w:val="24"/>
        </w:rPr>
        <w:t>，在合同模板信息库中的合同条款标签，应该包含如下信息：</w:t>
      </w:r>
    </w:p>
    <w:p w:rsidR="00E40ABB" w:rsidRPr="00EC67D8" w:rsidRDefault="00E40ABB" w:rsidP="001F4562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合同条款标签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标识（系统增量）</w:t>
      </w:r>
    </w:p>
    <w:p w:rsidR="00E40ABB" w:rsidRDefault="00E40ABB" w:rsidP="00E40ABB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EC67D8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2058C9" w:rsidRPr="00EC67D8">
        <w:rPr>
          <w:rFonts w:ascii="华文楷体" w:eastAsia="华文楷体" w:hAnsi="华文楷体" w:hint="eastAsia"/>
          <w:color w:val="0070C0"/>
          <w:sz w:val="24"/>
          <w:szCs w:val="24"/>
        </w:rPr>
        <w:t>条款标签名称</w:t>
      </w:r>
    </w:p>
    <w:p w:rsidR="00234D62" w:rsidRPr="002E2DC5" w:rsidRDefault="00EB51C4" w:rsidP="002E2DC5">
      <w:pPr>
        <w:pStyle w:val="a5"/>
        <w:numPr>
          <w:ilvl w:val="0"/>
          <w:numId w:val="25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所属合同模板编号</w:t>
      </w:r>
    </w:p>
    <w:p w:rsidR="00CA74F3" w:rsidRPr="00090D6D" w:rsidRDefault="00CA74F3" w:rsidP="00CA74F3">
      <w:pPr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a0:</w:t>
      </w:r>
      <w:r w:rsidRPr="00090D6D">
        <w:rPr>
          <w:rFonts w:ascii="华文楷体" w:eastAsia="华文楷体" w:hAnsi="华文楷体" w:hint="eastAsia"/>
          <w:sz w:val="24"/>
          <w:szCs w:val="24"/>
        </w:rPr>
        <w:tab/>
        <w:t>合同模板条款标签是通用的，针对任何合同模板均可使用！</w:t>
      </w:r>
    </w:p>
    <w:p w:rsidR="00853741" w:rsidRPr="00090D6D" w:rsidRDefault="00B56A94" w:rsidP="00B40067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lastRenderedPageBreak/>
        <w:t>修改合同模板条款标签</w:t>
      </w:r>
    </w:p>
    <w:p w:rsidR="00CA74F3" w:rsidRPr="00090D6D" w:rsidRDefault="00B8248C" w:rsidP="00090D6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对合同模板条款标签进行修改，没有限制</w:t>
      </w:r>
      <w:r w:rsidR="00C3284C" w:rsidRPr="00090D6D">
        <w:rPr>
          <w:rFonts w:ascii="华文楷体" w:eastAsia="华文楷体" w:hAnsi="华文楷体" w:hint="eastAsia"/>
          <w:sz w:val="24"/>
          <w:szCs w:val="24"/>
        </w:rPr>
        <w:t>，对所有合同模板均有效。</w:t>
      </w:r>
    </w:p>
    <w:p w:rsidR="00853741" w:rsidRPr="00090D6D" w:rsidRDefault="00B56A94" w:rsidP="00CA74F3">
      <w:pPr>
        <w:pStyle w:val="4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删除合同模板条款标签</w:t>
      </w:r>
    </w:p>
    <w:p w:rsidR="00C3284C" w:rsidRPr="00090D6D" w:rsidRDefault="00C3284C" w:rsidP="00090D6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对合同模板条款标签进行删除，没有限制，对所有合同模板均有效。</w:t>
      </w:r>
    </w:p>
    <w:p w:rsidR="00154AA4" w:rsidRPr="007717EE" w:rsidRDefault="00716ECB" w:rsidP="00154AA4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流程图</w:t>
      </w:r>
    </w:p>
    <w:p w:rsidR="00716ECB" w:rsidRPr="00090D6D" w:rsidRDefault="00716ECB" w:rsidP="00716ECB">
      <w:pPr>
        <w:pStyle w:val="1"/>
        <w:rPr>
          <w:rFonts w:ascii="华文楷体" w:eastAsia="华文楷体" w:hAnsi="华文楷体"/>
        </w:rPr>
      </w:pPr>
      <w:r w:rsidRPr="00090D6D">
        <w:rPr>
          <w:rFonts w:ascii="华文楷体" w:eastAsia="华文楷体" w:hAnsi="华文楷体" w:hint="eastAsia"/>
        </w:rPr>
        <w:t>补充业务说明</w:t>
      </w:r>
    </w:p>
    <w:p w:rsidR="00716ECB" w:rsidRPr="00090D6D" w:rsidRDefault="00481F01" w:rsidP="00572E69">
      <w:pPr>
        <w:pStyle w:val="a5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合同模板管理的意义：</w:t>
      </w:r>
    </w:p>
    <w:p w:rsidR="00B42ADC" w:rsidRPr="00090D6D" w:rsidRDefault="00DD2C63" w:rsidP="00C429D0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合同管理人员</w:t>
      </w:r>
      <w:r w:rsidR="004A441D" w:rsidRPr="00090D6D">
        <w:rPr>
          <w:rFonts w:ascii="华文楷体" w:eastAsia="华文楷体" w:hAnsi="华文楷体" w:hint="eastAsia"/>
          <w:sz w:val="24"/>
          <w:szCs w:val="24"/>
        </w:rPr>
        <w:t>创建合同时，可以直接调用现有的合同模板。通过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在线编辑</w:t>
      </w:r>
      <w:r w:rsidR="004A7E72" w:rsidRPr="00090D6D">
        <w:rPr>
          <w:rFonts w:ascii="华文楷体" w:eastAsia="华文楷体" w:hAnsi="华文楷体" w:hint="eastAsia"/>
          <w:sz w:val="24"/>
          <w:szCs w:val="24"/>
        </w:rPr>
        <w:t>功能</w:t>
      </w:r>
      <w:r w:rsidR="00C429D0" w:rsidRPr="00090D6D">
        <w:rPr>
          <w:rFonts w:ascii="华文楷体" w:eastAsia="华文楷体" w:hAnsi="华文楷体" w:hint="eastAsia"/>
          <w:sz w:val="24"/>
          <w:szCs w:val="24"/>
        </w:rPr>
        <w:t>，</w:t>
      </w:r>
      <w:r w:rsidR="00A5656F" w:rsidRPr="00090D6D">
        <w:rPr>
          <w:rFonts w:ascii="华文楷体" w:eastAsia="华文楷体" w:hAnsi="华文楷体" w:hint="eastAsia"/>
          <w:sz w:val="24"/>
          <w:szCs w:val="24"/>
        </w:rPr>
        <w:t>实现快速定制合同的效果。</w:t>
      </w:r>
    </w:p>
    <w:p w:rsidR="007C16C4" w:rsidRPr="00372925" w:rsidRDefault="005C5FB3" w:rsidP="00372925">
      <w:pPr>
        <w:pStyle w:val="a5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90D6D">
        <w:rPr>
          <w:rFonts w:ascii="华文楷体" w:eastAsia="华文楷体" w:hAnsi="华文楷体" w:hint="eastAsia"/>
          <w:sz w:val="24"/>
          <w:szCs w:val="24"/>
        </w:rPr>
        <w:t>对于一些常用的合同模板，可以在编辑后进行保存，并为其维护相关的</w:t>
      </w:r>
      <w:r w:rsidR="00BA2975" w:rsidRPr="00090D6D">
        <w:rPr>
          <w:rFonts w:ascii="华文楷体" w:eastAsia="华文楷体" w:hAnsi="华文楷体" w:hint="eastAsia"/>
          <w:sz w:val="24"/>
          <w:szCs w:val="24"/>
        </w:rPr>
        <w:t>合同</w:t>
      </w:r>
      <w:r w:rsidRPr="00090D6D">
        <w:rPr>
          <w:rFonts w:ascii="华文楷体" w:eastAsia="华文楷体" w:hAnsi="华文楷体" w:hint="eastAsia"/>
          <w:sz w:val="24"/>
          <w:szCs w:val="24"/>
        </w:rPr>
        <w:t>基本信息。</w:t>
      </w:r>
    </w:p>
    <w:sectPr w:rsidR="007C16C4" w:rsidRPr="00372925" w:rsidSect="00A53C8E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116" w:rsidRDefault="00133116" w:rsidP="00E160F3">
      <w:r>
        <w:separator/>
      </w:r>
    </w:p>
  </w:endnote>
  <w:endnote w:type="continuationSeparator" w:id="0">
    <w:p w:rsidR="00133116" w:rsidRDefault="00133116" w:rsidP="00E16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0393"/>
      <w:docPartObj>
        <w:docPartGallery w:val="Page Numbers (Bottom of Page)"/>
        <w:docPartUnique/>
      </w:docPartObj>
    </w:sdtPr>
    <w:sdtContent>
      <w:p w:rsidR="008B1B78" w:rsidRDefault="009F60E8">
        <w:pPr>
          <w:pStyle w:val="a4"/>
          <w:jc w:val="center"/>
        </w:pPr>
        <w:fldSimple w:instr=" PAGE   \* MERGEFORMAT ">
          <w:r w:rsidR="007717EE" w:rsidRPr="007717EE">
            <w:rPr>
              <w:noProof/>
              <w:lang w:val="zh-CN"/>
            </w:rPr>
            <w:t>6</w:t>
          </w:r>
        </w:fldSimple>
      </w:p>
    </w:sdtContent>
  </w:sdt>
  <w:p w:rsidR="008B1B78" w:rsidRDefault="008B1B7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116" w:rsidRDefault="00133116" w:rsidP="00E160F3">
      <w:r>
        <w:separator/>
      </w:r>
    </w:p>
  </w:footnote>
  <w:footnote w:type="continuationSeparator" w:id="0">
    <w:p w:rsidR="00133116" w:rsidRDefault="00133116" w:rsidP="00E160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D58ED"/>
    <w:multiLevelType w:val="hybridMultilevel"/>
    <w:tmpl w:val="E96ED29A"/>
    <w:lvl w:ilvl="0" w:tplc="1D3848F0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DD1C18"/>
    <w:multiLevelType w:val="hybridMultilevel"/>
    <w:tmpl w:val="EFDC734C"/>
    <w:lvl w:ilvl="0" w:tplc="3404F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B188E"/>
    <w:multiLevelType w:val="hybridMultilevel"/>
    <w:tmpl w:val="E2E0382A"/>
    <w:lvl w:ilvl="0" w:tplc="95A08E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F3CCA"/>
    <w:multiLevelType w:val="hybridMultilevel"/>
    <w:tmpl w:val="866EC208"/>
    <w:lvl w:ilvl="0" w:tplc="886AB7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32272"/>
    <w:multiLevelType w:val="hybridMultilevel"/>
    <w:tmpl w:val="99F24F8C"/>
    <w:lvl w:ilvl="0" w:tplc="977AB7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070AEC"/>
    <w:multiLevelType w:val="hybridMultilevel"/>
    <w:tmpl w:val="14FEAB3C"/>
    <w:lvl w:ilvl="0" w:tplc="E356D6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0D4C5E"/>
    <w:multiLevelType w:val="hybridMultilevel"/>
    <w:tmpl w:val="E4427330"/>
    <w:lvl w:ilvl="0" w:tplc="0E7C2B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AF000E"/>
    <w:multiLevelType w:val="hybridMultilevel"/>
    <w:tmpl w:val="7EB8B804"/>
    <w:lvl w:ilvl="0" w:tplc="175227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B12A4"/>
    <w:multiLevelType w:val="hybridMultilevel"/>
    <w:tmpl w:val="7F98506E"/>
    <w:lvl w:ilvl="0" w:tplc="6BA05F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850EB6"/>
    <w:multiLevelType w:val="hybridMultilevel"/>
    <w:tmpl w:val="45DEAA60"/>
    <w:lvl w:ilvl="0" w:tplc="A1FA7B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BA5"/>
    <w:multiLevelType w:val="hybridMultilevel"/>
    <w:tmpl w:val="89DEAFF2"/>
    <w:lvl w:ilvl="0" w:tplc="31E6D2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73694F"/>
    <w:multiLevelType w:val="hybridMultilevel"/>
    <w:tmpl w:val="CD6A0508"/>
    <w:lvl w:ilvl="0" w:tplc="93801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A75D0"/>
    <w:multiLevelType w:val="hybridMultilevel"/>
    <w:tmpl w:val="D6728A56"/>
    <w:lvl w:ilvl="0" w:tplc="2CD8C5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CA1FC8"/>
    <w:multiLevelType w:val="hybridMultilevel"/>
    <w:tmpl w:val="8DAC6FFA"/>
    <w:lvl w:ilvl="0" w:tplc="508EA762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8E87EC9"/>
    <w:multiLevelType w:val="hybridMultilevel"/>
    <w:tmpl w:val="7B947674"/>
    <w:lvl w:ilvl="0" w:tplc="048AA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59752E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5A0C487F"/>
    <w:multiLevelType w:val="hybridMultilevel"/>
    <w:tmpl w:val="4DC4E418"/>
    <w:lvl w:ilvl="0" w:tplc="14E0401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100F9D"/>
    <w:multiLevelType w:val="hybridMultilevel"/>
    <w:tmpl w:val="349CC3B0"/>
    <w:lvl w:ilvl="0" w:tplc="D3F616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0437A6"/>
    <w:multiLevelType w:val="multilevel"/>
    <w:tmpl w:val="5184C6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3710893"/>
    <w:multiLevelType w:val="hybridMultilevel"/>
    <w:tmpl w:val="0290CBF6"/>
    <w:lvl w:ilvl="0" w:tplc="B45A7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5D3E2D"/>
    <w:multiLevelType w:val="hybridMultilevel"/>
    <w:tmpl w:val="2CCE5A9C"/>
    <w:lvl w:ilvl="0" w:tplc="6C987FFC">
      <w:start w:val="1"/>
      <w:numFmt w:val="decimal"/>
      <w:lvlText w:val="%1)"/>
      <w:lvlJc w:val="left"/>
      <w:pPr>
        <w:ind w:left="108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22"/>
  </w:num>
  <w:num w:numId="3">
    <w:abstractNumId w:val="21"/>
  </w:num>
  <w:num w:numId="4">
    <w:abstractNumId w:val="4"/>
  </w:num>
  <w:num w:numId="5">
    <w:abstractNumId w:val="15"/>
  </w:num>
  <w:num w:numId="6">
    <w:abstractNumId w:val="24"/>
  </w:num>
  <w:num w:numId="7">
    <w:abstractNumId w:val="14"/>
  </w:num>
  <w:num w:numId="8">
    <w:abstractNumId w:val="8"/>
  </w:num>
  <w:num w:numId="9">
    <w:abstractNumId w:val="19"/>
  </w:num>
  <w:num w:numId="10">
    <w:abstractNumId w:val="5"/>
  </w:num>
  <w:num w:numId="11">
    <w:abstractNumId w:val="25"/>
  </w:num>
  <w:num w:numId="12">
    <w:abstractNumId w:val="26"/>
  </w:num>
  <w:num w:numId="13">
    <w:abstractNumId w:val="17"/>
  </w:num>
  <w:num w:numId="14">
    <w:abstractNumId w:val="7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20"/>
  </w:num>
  <w:num w:numId="20">
    <w:abstractNumId w:val="23"/>
  </w:num>
  <w:num w:numId="21">
    <w:abstractNumId w:val="13"/>
  </w:num>
  <w:num w:numId="22">
    <w:abstractNumId w:val="10"/>
  </w:num>
  <w:num w:numId="23">
    <w:abstractNumId w:val="19"/>
  </w:num>
  <w:num w:numId="24">
    <w:abstractNumId w:val="2"/>
  </w:num>
  <w:num w:numId="25">
    <w:abstractNumId w:val="0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60F3"/>
    <w:rsid w:val="00002728"/>
    <w:rsid w:val="00006111"/>
    <w:rsid w:val="000330FF"/>
    <w:rsid w:val="00035A8D"/>
    <w:rsid w:val="000404DE"/>
    <w:rsid w:val="00053F45"/>
    <w:rsid w:val="00055B77"/>
    <w:rsid w:val="0007124E"/>
    <w:rsid w:val="00072643"/>
    <w:rsid w:val="00074A47"/>
    <w:rsid w:val="00090D6D"/>
    <w:rsid w:val="000C5094"/>
    <w:rsid w:val="000C557D"/>
    <w:rsid w:val="000D17F2"/>
    <w:rsid w:val="000D5DE8"/>
    <w:rsid w:val="000E5948"/>
    <w:rsid w:val="00113CC7"/>
    <w:rsid w:val="00117720"/>
    <w:rsid w:val="00133116"/>
    <w:rsid w:val="00145716"/>
    <w:rsid w:val="00150CDA"/>
    <w:rsid w:val="00154AA4"/>
    <w:rsid w:val="001601FC"/>
    <w:rsid w:val="00170884"/>
    <w:rsid w:val="00176358"/>
    <w:rsid w:val="0018190D"/>
    <w:rsid w:val="00185061"/>
    <w:rsid w:val="001937EC"/>
    <w:rsid w:val="001B1E82"/>
    <w:rsid w:val="001B3BB6"/>
    <w:rsid w:val="001E3F90"/>
    <w:rsid w:val="001E4AF5"/>
    <w:rsid w:val="001F4562"/>
    <w:rsid w:val="001F5BA0"/>
    <w:rsid w:val="002005C1"/>
    <w:rsid w:val="002058C9"/>
    <w:rsid w:val="00234D62"/>
    <w:rsid w:val="0023738C"/>
    <w:rsid w:val="002409FC"/>
    <w:rsid w:val="00241E0D"/>
    <w:rsid w:val="0025045B"/>
    <w:rsid w:val="0027184A"/>
    <w:rsid w:val="00273E13"/>
    <w:rsid w:val="002D0426"/>
    <w:rsid w:val="002E2DC5"/>
    <w:rsid w:val="002F0993"/>
    <w:rsid w:val="0030009E"/>
    <w:rsid w:val="00301A27"/>
    <w:rsid w:val="003216B7"/>
    <w:rsid w:val="00321CD8"/>
    <w:rsid w:val="00321D39"/>
    <w:rsid w:val="00323EF2"/>
    <w:rsid w:val="00332332"/>
    <w:rsid w:val="0036375C"/>
    <w:rsid w:val="00372925"/>
    <w:rsid w:val="0038578E"/>
    <w:rsid w:val="003917B1"/>
    <w:rsid w:val="00395A72"/>
    <w:rsid w:val="003D2B4C"/>
    <w:rsid w:val="003E3F69"/>
    <w:rsid w:val="00410428"/>
    <w:rsid w:val="004465E7"/>
    <w:rsid w:val="00481F01"/>
    <w:rsid w:val="00484D39"/>
    <w:rsid w:val="00487F5E"/>
    <w:rsid w:val="00492E62"/>
    <w:rsid w:val="004A01F6"/>
    <w:rsid w:val="004A441D"/>
    <w:rsid w:val="004A69DA"/>
    <w:rsid w:val="004A7E72"/>
    <w:rsid w:val="004D00AC"/>
    <w:rsid w:val="004D344D"/>
    <w:rsid w:val="004E418A"/>
    <w:rsid w:val="004F2F00"/>
    <w:rsid w:val="00500F18"/>
    <w:rsid w:val="005013DB"/>
    <w:rsid w:val="00504306"/>
    <w:rsid w:val="00511870"/>
    <w:rsid w:val="00535FFE"/>
    <w:rsid w:val="00536991"/>
    <w:rsid w:val="00544BA7"/>
    <w:rsid w:val="00551DE6"/>
    <w:rsid w:val="00554424"/>
    <w:rsid w:val="00572E69"/>
    <w:rsid w:val="0057464A"/>
    <w:rsid w:val="005939AF"/>
    <w:rsid w:val="005B5DF4"/>
    <w:rsid w:val="005C5FB3"/>
    <w:rsid w:val="005D0134"/>
    <w:rsid w:val="005D0F23"/>
    <w:rsid w:val="005D4DFE"/>
    <w:rsid w:val="005F0B03"/>
    <w:rsid w:val="00613ABC"/>
    <w:rsid w:val="00617D5A"/>
    <w:rsid w:val="00620C09"/>
    <w:rsid w:val="00641BE5"/>
    <w:rsid w:val="00653132"/>
    <w:rsid w:val="00696169"/>
    <w:rsid w:val="006B184D"/>
    <w:rsid w:val="006C13EE"/>
    <w:rsid w:val="006C3819"/>
    <w:rsid w:val="006C4B80"/>
    <w:rsid w:val="006D1E4A"/>
    <w:rsid w:val="006E3980"/>
    <w:rsid w:val="00711B4B"/>
    <w:rsid w:val="00715DDC"/>
    <w:rsid w:val="00716ECB"/>
    <w:rsid w:val="00723337"/>
    <w:rsid w:val="007404BC"/>
    <w:rsid w:val="007404CE"/>
    <w:rsid w:val="00766138"/>
    <w:rsid w:val="007717EE"/>
    <w:rsid w:val="00781C49"/>
    <w:rsid w:val="00793DB6"/>
    <w:rsid w:val="007A4EBE"/>
    <w:rsid w:val="007B0342"/>
    <w:rsid w:val="007C019D"/>
    <w:rsid w:val="007C16C4"/>
    <w:rsid w:val="00807C9F"/>
    <w:rsid w:val="0082415F"/>
    <w:rsid w:val="00827500"/>
    <w:rsid w:val="00835C4C"/>
    <w:rsid w:val="0084292E"/>
    <w:rsid w:val="00853741"/>
    <w:rsid w:val="00892BD8"/>
    <w:rsid w:val="00893607"/>
    <w:rsid w:val="008A6A8A"/>
    <w:rsid w:val="008B1B78"/>
    <w:rsid w:val="008C5619"/>
    <w:rsid w:val="008D1227"/>
    <w:rsid w:val="008D1AFE"/>
    <w:rsid w:val="008E5F26"/>
    <w:rsid w:val="00931280"/>
    <w:rsid w:val="00942535"/>
    <w:rsid w:val="00951E99"/>
    <w:rsid w:val="00977E0F"/>
    <w:rsid w:val="009A04B3"/>
    <w:rsid w:val="009A5A0F"/>
    <w:rsid w:val="009B64A0"/>
    <w:rsid w:val="009C1A64"/>
    <w:rsid w:val="009C711A"/>
    <w:rsid w:val="009D5037"/>
    <w:rsid w:val="009D6DC8"/>
    <w:rsid w:val="009D7904"/>
    <w:rsid w:val="009E3B04"/>
    <w:rsid w:val="009E44BB"/>
    <w:rsid w:val="009E7117"/>
    <w:rsid w:val="009F60E8"/>
    <w:rsid w:val="009F7933"/>
    <w:rsid w:val="00A00EBF"/>
    <w:rsid w:val="00A1149E"/>
    <w:rsid w:val="00A2287A"/>
    <w:rsid w:val="00A53C8E"/>
    <w:rsid w:val="00A53DF1"/>
    <w:rsid w:val="00A5656F"/>
    <w:rsid w:val="00A76E19"/>
    <w:rsid w:val="00A856B4"/>
    <w:rsid w:val="00A865A7"/>
    <w:rsid w:val="00AA6E4B"/>
    <w:rsid w:val="00AB2A1C"/>
    <w:rsid w:val="00AD63FE"/>
    <w:rsid w:val="00AE7BD6"/>
    <w:rsid w:val="00B243C0"/>
    <w:rsid w:val="00B32025"/>
    <w:rsid w:val="00B40067"/>
    <w:rsid w:val="00B42ADC"/>
    <w:rsid w:val="00B515E0"/>
    <w:rsid w:val="00B56A94"/>
    <w:rsid w:val="00B74B23"/>
    <w:rsid w:val="00B8248C"/>
    <w:rsid w:val="00B833AF"/>
    <w:rsid w:val="00B93A5D"/>
    <w:rsid w:val="00B960C8"/>
    <w:rsid w:val="00BA27FB"/>
    <w:rsid w:val="00BA2975"/>
    <w:rsid w:val="00BA473B"/>
    <w:rsid w:val="00BB7AC9"/>
    <w:rsid w:val="00BD1EA7"/>
    <w:rsid w:val="00C03665"/>
    <w:rsid w:val="00C05430"/>
    <w:rsid w:val="00C115BB"/>
    <w:rsid w:val="00C272BA"/>
    <w:rsid w:val="00C307EE"/>
    <w:rsid w:val="00C3284C"/>
    <w:rsid w:val="00C37FE1"/>
    <w:rsid w:val="00C429D0"/>
    <w:rsid w:val="00C60FD6"/>
    <w:rsid w:val="00C769AD"/>
    <w:rsid w:val="00C8207B"/>
    <w:rsid w:val="00C8400F"/>
    <w:rsid w:val="00C8474D"/>
    <w:rsid w:val="00CA74F3"/>
    <w:rsid w:val="00CC10FF"/>
    <w:rsid w:val="00CD74FB"/>
    <w:rsid w:val="00CE1E7B"/>
    <w:rsid w:val="00CE5F10"/>
    <w:rsid w:val="00CF2603"/>
    <w:rsid w:val="00CF6F63"/>
    <w:rsid w:val="00D02CC4"/>
    <w:rsid w:val="00D03F88"/>
    <w:rsid w:val="00D27CD9"/>
    <w:rsid w:val="00D32683"/>
    <w:rsid w:val="00D45AC3"/>
    <w:rsid w:val="00D57EED"/>
    <w:rsid w:val="00D61FF7"/>
    <w:rsid w:val="00DA65C7"/>
    <w:rsid w:val="00DC3FFD"/>
    <w:rsid w:val="00DD2C63"/>
    <w:rsid w:val="00DE3009"/>
    <w:rsid w:val="00DE6982"/>
    <w:rsid w:val="00DE7A97"/>
    <w:rsid w:val="00DF473E"/>
    <w:rsid w:val="00DF5B59"/>
    <w:rsid w:val="00DF750E"/>
    <w:rsid w:val="00E077B1"/>
    <w:rsid w:val="00E14AD1"/>
    <w:rsid w:val="00E160F3"/>
    <w:rsid w:val="00E16722"/>
    <w:rsid w:val="00E368F6"/>
    <w:rsid w:val="00E40ABB"/>
    <w:rsid w:val="00E46039"/>
    <w:rsid w:val="00E541E3"/>
    <w:rsid w:val="00E72D62"/>
    <w:rsid w:val="00E75E4A"/>
    <w:rsid w:val="00E76742"/>
    <w:rsid w:val="00E93360"/>
    <w:rsid w:val="00E9501A"/>
    <w:rsid w:val="00EB51C4"/>
    <w:rsid w:val="00EC5819"/>
    <w:rsid w:val="00EC67D8"/>
    <w:rsid w:val="00ED45CB"/>
    <w:rsid w:val="00EF6D1D"/>
    <w:rsid w:val="00F00B6D"/>
    <w:rsid w:val="00F048D3"/>
    <w:rsid w:val="00F202EC"/>
    <w:rsid w:val="00F20697"/>
    <w:rsid w:val="00F26306"/>
    <w:rsid w:val="00F364F9"/>
    <w:rsid w:val="00F56497"/>
    <w:rsid w:val="00F61C4D"/>
    <w:rsid w:val="00F70362"/>
    <w:rsid w:val="00F840F0"/>
    <w:rsid w:val="00F85073"/>
    <w:rsid w:val="00FA7DAD"/>
    <w:rsid w:val="00FC157A"/>
    <w:rsid w:val="00FF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C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ECB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ECB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ECB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ECB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ECB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ECB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ECB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ECB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ECB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60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0F3"/>
    <w:rPr>
      <w:sz w:val="18"/>
      <w:szCs w:val="18"/>
    </w:rPr>
  </w:style>
  <w:style w:type="paragraph" w:styleId="a5">
    <w:name w:val="List Paragraph"/>
    <w:basedOn w:val="a"/>
    <w:uiPriority w:val="34"/>
    <w:qFormat/>
    <w:rsid w:val="00E160F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16EC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E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E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E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E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EC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E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ECB"/>
    <w:rPr>
      <w:rFonts w:asciiTheme="majorHAnsi" w:eastAsiaTheme="majorEastAsia" w:hAnsiTheme="majorHAnsi" w:cstheme="majorBidi"/>
      <w:szCs w:val="21"/>
    </w:rPr>
  </w:style>
  <w:style w:type="character" w:styleId="a6">
    <w:name w:val="annotation reference"/>
    <w:basedOn w:val="a0"/>
    <w:semiHidden/>
    <w:rsid w:val="00716ECB"/>
    <w:rPr>
      <w:sz w:val="21"/>
      <w:szCs w:val="21"/>
    </w:rPr>
  </w:style>
  <w:style w:type="paragraph" w:styleId="a7">
    <w:name w:val="Note Heading"/>
    <w:basedOn w:val="a"/>
    <w:next w:val="a"/>
    <w:link w:val="Char1"/>
    <w:rsid w:val="00716ECB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注释标题 Char"/>
    <w:basedOn w:val="a0"/>
    <w:link w:val="a7"/>
    <w:rsid w:val="00716ECB"/>
    <w:rPr>
      <w:rFonts w:ascii="Times New Roman" w:eastAsia="宋体" w:hAnsi="Times New Roman" w:cs="Times New Roman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716EC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16EC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282</Words>
  <Characters>1612</Characters>
  <Application>Microsoft Office Word</Application>
  <DocSecurity>0</DocSecurity>
  <Lines>13</Lines>
  <Paragraphs>3</Paragraphs>
  <ScaleCrop>false</ScaleCrop>
  <Company>微软中国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231</cp:revision>
  <dcterms:created xsi:type="dcterms:W3CDTF">2010-01-16T10:49:00Z</dcterms:created>
  <dcterms:modified xsi:type="dcterms:W3CDTF">2010-02-01T07:36:00Z</dcterms:modified>
</cp:coreProperties>
</file>