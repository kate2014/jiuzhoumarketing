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E3F47" w:rsidRDefault="002D7C61" w:rsidP="002D7C61">
      <w:pPr>
        <w:rPr>
          <w:rFonts w:ascii="华文楷体" w:eastAsia="华文楷体" w:hAnsi="华文楷体"/>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2D7C61" w:rsidRPr="009E3F47" w:rsidRDefault="002D7C61" w:rsidP="002D7C61">
      <w:pPr>
        <w:jc w:val="center"/>
        <w:rPr>
          <w:rFonts w:ascii="华文楷体" w:eastAsia="华文楷体" w:hAnsi="华文楷体"/>
          <w:b/>
          <w:bCs/>
          <w:sz w:val="72"/>
          <w:szCs w:val="72"/>
        </w:rPr>
      </w:pPr>
    </w:p>
    <w:p w:rsidR="002D7C61" w:rsidRPr="001D5170" w:rsidRDefault="002D7C61" w:rsidP="002D7C61">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E3F47" w:rsidTr="000D09A7">
        <w:trPr>
          <w:trHeight w:val="454"/>
          <w:jc w:val="center"/>
        </w:trPr>
        <w:tc>
          <w:tcPr>
            <w:tcW w:w="1576"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2D7C61" w:rsidRPr="009E3F47"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2D7C61" w:rsidRPr="009E3F47" w:rsidRDefault="002D7C61" w:rsidP="002D7C61">
      <w:pPr>
        <w:rPr>
          <w:rFonts w:ascii="华文楷体" w:eastAsia="华文楷体" w:hAnsi="华文楷体"/>
        </w:rPr>
      </w:pPr>
    </w:p>
    <w:p w:rsidR="002D7C61" w:rsidRPr="00C201B2" w:rsidRDefault="002D7C61" w:rsidP="002D7C61">
      <w:pPr>
        <w:widowControl/>
        <w:jc w:val="left"/>
        <w:rPr>
          <w:rFonts w:ascii="华文楷体" w:eastAsia="华文楷体" w:hAnsi="华文楷体"/>
        </w:rPr>
      </w:pPr>
      <w:r w:rsidRPr="009E3F47">
        <w:rPr>
          <w:rFonts w:ascii="华文楷体" w:eastAsia="华文楷体" w:hAnsi="华文楷体"/>
        </w:rPr>
        <w:br w:type="page"/>
      </w:r>
    </w:p>
    <w:p w:rsidR="002D7C61" w:rsidRPr="00C201B2"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2D7C61" w:rsidRDefault="002D7C61" w:rsidP="002D7C6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5pt;height:328.7pt" o:ole="">
            <v:imagedata r:id="rId8" o:title=""/>
          </v:shape>
          <o:OLEObject Type="Embed" ProgID="Visio.Drawing.11" ShapeID="_x0000_i1025" DrawAspect="Content" ObjectID="_1328137689" r:id="rId9"/>
        </w:object>
      </w:r>
    </w:p>
    <w:p w:rsidR="002D7C61" w:rsidRPr="00C201B2"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2D7C61" w:rsidRPr="00F07D4A" w:rsidRDefault="002D7C61" w:rsidP="002D7C61">
      <w:pPr>
        <w:pStyle w:val="2"/>
        <w:rPr>
          <w:rFonts w:ascii="华文楷体" w:eastAsia="华文楷体" w:hAnsi="华文楷体"/>
        </w:rPr>
      </w:pPr>
      <w:r w:rsidRPr="00F07D4A">
        <w:rPr>
          <w:rFonts w:ascii="华文楷体" w:eastAsia="华文楷体" w:hAnsi="华文楷体" w:hint="eastAsia"/>
        </w:rPr>
        <w:t>主要参与者</w:t>
      </w:r>
    </w:p>
    <w:p w:rsidR="002D7C61" w:rsidRPr="00F07D4A"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Pr>
          <w:rFonts w:ascii="华文楷体" w:eastAsia="华文楷体" w:hAnsi="华文楷体" w:hint="eastAsia"/>
          <w:sz w:val="24"/>
          <w:szCs w:val="24"/>
        </w:rPr>
        <w:t>、招商评审委员</w:t>
      </w:r>
    </w:p>
    <w:p w:rsidR="002D7C61" w:rsidRPr="00ED15B4" w:rsidRDefault="002D7C61" w:rsidP="002D7C61">
      <w:pPr>
        <w:pStyle w:val="2"/>
        <w:rPr>
          <w:rFonts w:ascii="华文楷体" w:eastAsia="华文楷体" w:hAnsi="华文楷体"/>
        </w:rPr>
      </w:pPr>
      <w:r>
        <w:rPr>
          <w:rFonts w:ascii="华文楷体" w:eastAsia="华文楷体" w:hAnsi="华文楷体" w:hint="eastAsia"/>
        </w:rPr>
        <w:t>项目相关人员及其兴趣</w:t>
      </w:r>
    </w:p>
    <w:p w:rsidR="002D7C61"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2D7C61" w:rsidRDefault="002D7C61" w:rsidP="002D7C61">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2D7C61" w:rsidRDefault="002D7C61" w:rsidP="002D7C61">
      <w:pPr>
        <w:pStyle w:val="2"/>
        <w:rPr>
          <w:rFonts w:ascii="华文楷体" w:eastAsia="华文楷体" w:hAnsi="华文楷体"/>
          <w:szCs w:val="24"/>
        </w:rPr>
      </w:pPr>
      <w:r w:rsidRPr="00BE39C4">
        <w:rPr>
          <w:rFonts w:ascii="华文楷体" w:eastAsia="华文楷体" w:hAnsi="华文楷体" w:hint="eastAsia"/>
          <w:szCs w:val="24"/>
        </w:rPr>
        <w:t>触发条件</w:t>
      </w:r>
    </w:p>
    <w:p w:rsidR="002D7C61" w:rsidRPr="00616AC3" w:rsidRDefault="002D7C61" w:rsidP="002D7C61">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2D7C61" w:rsidRPr="0074376F" w:rsidRDefault="002D7C61" w:rsidP="002D7C61">
      <w:pPr>
        <w:pStyle w:val="2"/>
        <w:rPr>
          <w:rFonts w:ascii="华文楷体" w:eastAsia="华文楷体" w:hAnsi="华文楷体"/>
        </w:rPr>
      </w:pPr>
      <w:r w:rsidRPr="0074376F">
        <w:rPr>
          <w:rFonts w:ascii="华文楷体" w:eastAsia="华文楷体" w:hAnsi="华文楷体" w:hint="eastAsia"/>
        </w:rPr>
        <w:t>前置条件</w:t>
      </w:r>
    </w:p>
    <w:p w:rsidR="002D7C61" w:rsidRPr="001A5E76" w:rsidRDefault="002D7C61" w:rsidP="002D7C61">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招商人员、招商评审委员必须已经被识别和授权</w:t>
      </w:r>
    </w:p>
    <w:p w:rsidR="002D7C61" w:rsidRPr="00302A33" w:rsidRDefault="002D7C61" w:rsidP="002D7C61">
      <w:pPr>
        <w:pStyle w:val="2"/>
        <w:rPr>
          <w:rFonts w:ascii="华文楷体" w:eastAsia="华文楷体" w:hAnsi="华文楷体"/>
        </w:rPr>
      </w:pPr>
      <w:r>
        <w:rPr>
          <w:rFonts w:ascii="华文楷体" w:eastAsia="华文楷体" w:hAnsi="华文楷体" w:hint="eastAsia"/>
        </w:rPr>
        <w:t>成功后的保证（后置条件）</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进行增删改查、导入导出，形成有效的招商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管理工作流。准确记录商场每个招商记录</w:t>
      </w:r>
      <w:r w:rsidRPr="003C0A75">
        <w:rPr>
          <w:rFonts w:ascii="华文楷体" w:eastAsia="华文楷体" w:hAnsi="华文楷体" w:hint="eastAsia"/>
          <w:sz w:val="24"/>
          <w:szCs w:val="24"/>
        </w:rPr>
        <w:t>的信息，及时更新数据库。</w:t>
      </w:r>
    </w:p>
    <w:p w:rsidR="002D7C61" w:rsidRPr="00A103F0" w:rsidRDefault="002D7C61" w:rsidP="002D7C61">
      <w:pPr>
        <w:pStyle w:val="2"/>
        <w:rPr>
          <w:rFonts w:ascii="华文楷体" w:eastAsia="华文楷体" w:hAnsi="华文楷体"/>
        </w:rPr>
      </w:pPr>
      <w:r w:rsidRPr="00ED1003">
        <w:rPr>
          <w:rFonts w:ascii="华文楷体" w:eastAsia="华文楷体" w:hAnsi="华文楷体" w:hint="eastAsia"/>
        </w:rPr>
        <w:t>事件流</w:t>
      </w:r>
    </w:p>
    <w:p w:rsidR="002D7C61" w:rsidRDefault="002D7C61" w:rsidP="002D7C61">
      <w:pPr>
        <w:pStyle w:val="3"/>
        <w:rPr>
          <w:rFonts w:ascii="华文楷体" w:eastAsia="华文楷体" w:hAnsi="华文楷体"/>
        </w:rPr>
      </w:pPr>
      <w:r w:rsidRPr="00A103F0">
        <w:rPr>
          <w:rFonts w:ascii="华文楷体" w:eastAsia="华文楷体" w:hAnsi="华文楷体" w:hint="eastAsia"/>
        </w:rPr>
        <w:t>基本事件流</w:t>
      </w:r>
    </w:p>
    <w:p w:rsidR="002D7C61" w:rsidRPr="0041135F" w:rsidRDefault="002D7C61" w:rsidP="002D7C61">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Default="002D7C61" w:rsidP="002D7C61">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w:t>
      </w:r>
      <w:r w:rsidR="0090035D">
        <w:rPr>
          <w:rFonts w:ascii="华文楷体" w:eastAsia="华文楷体" w:hAnsi="华文楷体" w:hint="eastAsia"/>
          <w:sz w:val="24"/>
          <w:szCs w:val="24"/>
        </w:rPr>
        <w:t>对</w:t>
      </w:r>
      <w:r w:rsidR="0090035D" w:rsidRPr="0090035D">
        <w:rPr>
          <w:rFonts w:ascii="华文楷体" w:eastAsia="华文楷体" w:hAnsi="华文楷体" w:hint="eastAsia"/>
          <w:color w:val="FF0000"/>
          <w:sz w:val="24"/>
          <w:szCs w:val="24"/>
        </w:rPr>
        <w:t>招商信息</w:t>
      </w:r>
      <w:r w:rsidR="0090035D">
        <w:rPr>
          <w:rFonts w:ascii="华文楷体" w:eastAsia="华文楷体" w:hAnsi="华文楷体" w:hint="eastAsia"/>
          <w:sz w:val="24"/>
          <w:szCs w:val="24"/>
        </w:rPr>
        <w:t>的</w:t>
      </w:r>
      <w:r w:rsidRPr="0090035D">
        <w:rPr>
          <w:rFonts w:ascii="华文楷体" w:eastAsia="华文楷体" w:hAnsi="华文楷体" w:hint="eastAsia"/>
          <w:color w:val="F79646" w:themeColor="accent6"/>
          <w:sz w:val="24"/>
          <w:szCs w:val="24"/>
        </w:rPr>
        <w:t>行查</w:t>
      </w:r>
      <w:r>
        <w:rPr>
          <w:rFonts w:ascii="华文楷体" w:eastAsia="华文楷体" w:hAnsi="华文楷体" w:hint="eastAsia"/>
          <w:sz w:val="24"/>
          <w:szCs w:val="24"/>
        </w:rPr>
        <w:t>询操作是为后续的添加或</w:t>
      </w:r>
      <w:r w:rsidRPr="0090035D">
        <w:rPr>
          <w:rFonts w:ascii="华文楷体" w:eastAsia="华文楷体" w:hAnsi="华文楷体" w:hint="eastAsia"/>
          <w:color w:val="F79646" w:themeColor="accent6"/>
          <w:sz w:val="24"/>
          <w:szCs w:val="24"/>
        </w:rPr>
        <w:t>导入、删除、修改、注销、恢复、导出</w:t>
      </w:r>
      <w:r>
        <w:rPr>
          <w:rFonts w:ascii="华文楷体" w:eastAsia="华文楷体" w:hAnsi="华文楷体" w:hint="eastAsia"/>
          <w:sz w:val="24"/>
          <w:szCs w:val="24"/>
        </w:rPr>
        <w:t>操作提供参考依据。</w:t>
      </w:r>
    </w:p>
    <w:p w:rsidR="002D7C61" w:rsidRPr="000C2D79" w:rsidRDefault="002D7C61" w:rsidP="002D7C61">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系统在屏幕上显示检索出的招商信息。</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Pr>
          <w:rFonts w:ascii="华文楷体" w:eastAsia="华文楷体" w:hAnsi="华文楷体" w:hint="eastAsia"/>
          <w:sz w:val="24"/>
          <w:szCs w:val="24"/>
        </w:rPr>
        <w:t>a</w:t>
      </w:r>
      <w:r w:rsidRPr="009E36C1">
        <w:rPr>
          <w:rFonts w:ascii="华文楷体" w:eastAsia="华文楷体" w:hAnsi="华文楷体" w:hint="eastAsia"/>
          <w:sz w:val="24"/>
          <w:szCs w:val="24"/>
        </w:rPr>
        <w:t>和</w:t>
      </w:r>
      <w:r>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直到检索出所需要的招商信息。</w:t>
      </w:r>
    </w:p>
    <w:p w:rsidR="002D7C61" w:rsidRPr="00863F63" w:rsidRDefault="002D7C61" w:rsidP="002D7C61">
      <w:pPr>
        <w:pStyle w:val="3"/>
        <w:rPr>
          <w:rFonts w:ascii="华文楷体" w:eastAsia="华文楷体" w:hAnsi="华文楷体"/>
        </w:rPr>
      </w:pPr>
      <w:r w:rsidRPr="00292DEF">
        <w:rPr>
          <w:rFonts w:ascii="华文楷体" w:eastAsia="华文楷体" w:hAnsi="华文楷体" w:hint="eastAsia"/>
        </w:rPr>
        <w:t>可选事件流</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添加</w:t>
      </w:r>
      <w:r>
        <w:rPr>
          <w:rFonts w:ascii="华文楷体" w:eastAsia="华文楷体" w:hAnsi="华文楷体" w:hint="eastAsia"/>
        </w:rPr>
        <w:t>、导入</w:t>
      </w:r>
      <w:r w:rsidRPr="00062ACC">
        <w:rPr>
          <w:rFonts w:ascii="华文楷体" w:eastAsia="华文楷体" w:hAnsi="华文楷体" w:hint="eastAsia"/>
        </w:rPr>
        <w:t>招商信息</w:t>
      </w:r>
    </w:p>
    <w:p w:rsidR="002D7C61" w:rsidRDefault="002D7C61" w:rsidP="002D7C61">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招商人员手动录入或导入招商信息，生成招商信息库，每条招商记录应该包括如下信息:</w:t>
      </w:r>
    </w:p>
    <w:p w:rsidR="002D7C61" w:rsidRDefault="0051657F" w:rsidP="002D7C61">
      <w:pPr>
        <w:pStyle w:val="aa"/>
        <w:numPr>
          <w:ilvl w:val="0"/>
          <w:numId w:val="12"/>
        </w:numPr>
        <w:spacing w:line="360" w:lineRule="auto"/>
        <w:ind w:firstLineChars="0"/>
        <w:rPr>
          <w:rFonts w:ascii="华文楷体" w:eastAsia="华文楷体" w:hAnsi="华文楷体" w:hint="eastAsia"/>
          <w:color w:val="0070C0"/>
          <w:sz w:val="24"/>
          <w:szCs w:val="24"/>
        </w:rPr>
      </w:pPr>
      <w:r>
        <w:rPr>
          <w:rFonts w:ascii="华文楷体" w:eastAsia="华文楷体" w:hAnsi="华文楷体" w:hint="eastAsia"/>
          <w:color w:val="0070C0"/>
          <w:sz w:val="24"/>
          <w:szCs w:val="24"/>
        </w:rPr>
        <w:t>商户标识</w:t>
      </w:r>
      <w:r w:rsidR="002D7C61" w:rsidRPr="009925E7">
        <w:rPr>
          <w:rFonts w:ascii="华文楷体" w:eastAsia="华文楷体" w:hAnsi="华文楷体" w:hint="eastAsia"/>
          <w:color w:val="0070C0"/>
          <w:sz w:val="24"/>
          <w:szCs w:val="24"/>
        </w:rPr>
        <w:t>（以系统增量，无法用于标识区分）</w:t>
      </w:r>
    </w:p>
    <w:p w:rsidR="0051657F" w:rsidRPr="009925E7"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商户编号</w:t>
      </w:r>
    </w:p>
    <w:p w:rsidR="009A2CEB" w:rsidRDefault="002D7C61" w:rsidP="002D7C61">
      <w:pPr>
        <w:pStyle w:val="aa"/>
        <w:numPr>
          <w:ilvl w:val="0"/>
          <w:numId w:val="12"/>
        </w:numPr>
        <w:spacing w:line="360" w:lineRule="auto"/>
        <w:ind w:firstLineChars="0"/>
        <w:rPr>
          <w:rFonts w:ascii="华文楷体" w:eastAsia="华文楷体" w:hAnsi="华文楷体" w:hint="eastAsia"/>
          <w:color w:val="0070C0"/>
          <w:sz w:val="24"/>
          <w:szCs w:val="24"/>
        </w:rPr>
      </w:pPr>
      <w:r w:rsidRPr="009925E7">
        <w:rPr>
          <w:rFonts w:ascii="华文楷体" w:eastAsia="华文楷体" w:hAnsi="华文楷体" w:hint="eastAsia"/>
          <w:color w:val="0070C0"/>
          <w:sz w:val="24"/>
          <w:szCs w:val="24"/>
        </w:rPr>
        <w:t>商户名称、</w:t>
      </w:r>
    </w:p>
    <w:p w:rsidR="009A2CEB" w:rsidRPr="009925E7" w:rsidRDefault="009A2CEB" w:rsidP="009A2CEB">
      <w:pPr>
        <w:pStyle w:val="aa"/>
        <w:numPr>
          <w:ilvl w:val="0"/>
          <w:numId w:val="12"/>
        </w:numPr>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助记符（拼音缩写，对于助记符重复的商户，由管理人员对其进行维护修改，例如：可在助记符后面追加编号）</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经营品牌、经销级别（总代理还是厂家直销）</w:t>
      </w:r>
    </w:p>
    <w:p w:rsidR="002D7C61" w:rsidRPr="009925E7" w:rsidRDefault="002D7C61" w:rsidP="002D7C61">
      <w:pPr>
        <w:pStyle w:val="aa"/>
        <w:numPr>
          <w:ilvl w:val="0"/>
          <w:numId w:val="12"/>
        </w:numPr>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商户或厂家所在地、联系人、联系方法、商户网址</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招商信息的来源，需求意向（价位区间，面积区间）</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是否缴纳保证金，保证金金额</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是否缴纳诚意金，诚意金金额</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招商记录状态（已删除、待确认、已确认、待评审、准商户、正式商户）</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备注</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最近一次修改用户编号、最近一次修改时间</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a0：</w:t>
      </w:r>
      <w:r w:rsidRPr="004E4C91">
        <w:rPr>
          <w:rFonts w:ascii="华文楷体" w:eastAsia="华文楷体" w:hAnsi="华文楷体" w:hint="eastAsia"/>
          <w:sz w:val="24"/>
          <w:szCs w:val="24"/>
        </w:rPr>
        <w:t>经办人在录入招商信息时，可以手动录入单条记录，也可以通过文件导</w:t>
      </w:r>
      <w:r>
        <w:rPr>
          <w:rFonts w:ascii="华文楷体" w:eastAsia="华文楷体" w:hAnsi="华文楷体" w:hint="eastAsia"/>
          <w:sz w:val="24"/>
          <w:szCs w:val="24"/>
        </w:rPr>
        <w:t>入批量记录。</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lastRenderedPageBreak/>
        <w:t>a1:</w:t>
      </w:r>
      <w:r>
        <w:rPr>
          <w:rFonts w:ascii="华文楷体" w:eastAsia="华文楷体" w:hAnsi="华文楷体" w:hint="eastAsia"/>
          <w:sz w:val="24"/>
          <w:szCs w:val="24"/>
        </w:rPr>
        <w:tab/>
        <w:t>无论是手动方式，还是文件方式，</w:t>
      </w:r>
      <w:r w:rsidRPr="00AC5A53">
        <w:rPr>
          <w:rFonts w:ascii="华文楷体" w:eastAsia="华文楷体" w:hAnsi="华文楷体" w:hint="eastAsia"/>
          <w:sz w:val="24"/>
          <w:szCs w:val="24"/>
        </w:rPr>
        <w:t>当</w:t>
      </w:r>
      <w:r>
        <w:rPr>
          <w:rFonts w:ascii="华文楷体" w:eastAsia="华文楷体" w:hAnsi="华文楷体" w:hint="eastAsia"/>
          <w:sz w:val="24"/>
          <w:szCs w:val="24"/>
        </w:rPr>
        <w:t>其</w:t>
      </w:r>
      <w:r w:rsidRPr="00AC5A53">
        <w:rPr>
          <w:rFonts w:ascii="华文楷体" w:eastAsia="华文楷体" w:hAnsi="华文楷体" w:hint="eastAsia"/>
          <w:sz w:val="24"/>
          <w:szCs w:val="24"/>
        </w:rPr>
        <w:t>录入</w:t>
      </w:r>
      <w:r>
        <w:rPr>
          <w:rFonts w:ascii="华文楷体" w:eastAsia="华文楷体" w:hAnsi="华文楷体" w:hint="eastAsia"/>
          <w:sz w:val="24"/>
          <w:szCs w:val="24"/>
        </w:rPr>
        <w:t>的信息格式有误时，要有</w:t>
      </w:r>
      <w:r w:rsidRPr="00AC5A53">
        <w:rPr>
          <w:rFonts w:ascii="华文楷体" w:eastAsia="华文楷体" w:hAnsi="华文楷体" w:hint="eastAsia"/>
          <w:sz w:val="24"/>
          <w:szCs w:val="24"/>
        </w:rPr>
        <w:t>必要的</w:t>
      </w:r>
    </w:p>
    <w:p w:rsidR="002D7C61" w:rsidRDefault="002D7C61" w:rsidP="002D7C61">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2D7C61" w:rsidRPr="003E6F89" w:rsidRDefault="002D7C61" w:rsidP="002D7C61">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在手动录入单条招商信息的过程中，在输入助记符后，会给出提示，该助记符是否可用或已经被占用，防止重复。</w:t>
      </w:r>
    </w:p>
    <w:p w:rsidR="002D7C61" w:rsidRPr="00831DB6" w:rsidRDefault="002D7C61" w:rsidP="002D7C61">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存在该商户的同名助记符，如果不存在则通过验证，如果存在给出提示，则给出提示是否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Pr>
          <w:rFonts w:ascii="华文楷体" w:eastAsia="华文楷体" w:hAnsi="华文楷体" w:hint="eastAsia"/>
          <w:sz w:val="24"/>
          <w:szCs w:val="24"/>
        </w:rPr>
        <w:t>：</w:t>
      </w:r>
    </w:p>
    <w:p w:rsidR="002D7C61" w:rsidRDefault="002D7C61" w:rsidP="002D7C61">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商户编号属于系统增量，无法作为区分标识，故只可通过助记符来实现区分，其也被作为检索条件。</w:t>
      </w:r>
    </w:p>
    <w:p w:rsidR="002D7C61" w:rsidRPr="00987189"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2D7C61" w:rsidRPr="006C00F4"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2D7C61" w:rsidRPr="00D603ED"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2D7C61" w:rsidRPr="001D5CCA" w:rsidRDefault="002D7C61" w:rsidP="002D7C61">
      <w:pPr>
        <w:pStyle w:val="4"/>
        <w:rPr>
          <w:rFonts w:ascii="华文楷体" w:eastAsia="华文楷体" w:hAnsi="华文楷体"/>
        </w:rPr>
      </w:pPr>
      <w:r>
        <w:rPr>
          <w:rFonts w:ascii="华文楷体" w:eastAsia="华文楷体" w:hAnsi="华文楷体" w:hint="eastAsia"/>
        </w:rPr>
        <w:t>核实确认</w:t>
      </w:r>
      <w:r w:rsidRPr="001D5CCA">
        <w:rPr>
          <w:rFonts w:ascii="华文楷体" w:eastAsia="华文楷体" w:hAnsi="华文楷体" w:hint="eastAsia"/>
        </w:rPr>
        <w:t>招商</w:t>
      </w:r>
      <w:r>
        <w:rPr>
          <w:rFonts w:ascii="华文楷体" w:eastAsia="华文楷体" w:hAnsi="华文楷体" w:hint="eastAsia"/>
        </w:rPr>
        <w:t>信息</w:t>
      </w:r>
    </w:p>
    <w:p w:rsidR="002D7C61" w:rsidRPr="002B29FA" w:rsidRDefault="002D7C61" w:rsidP="002D7C61">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r>
        <w:rPr>
          <w:rFonts w:ascii="华文楷体" w:eastAsia="华文楷体" w:hAnsi="华文楷体" w:hint="eastAsia"/>
          <w:sz w:val="24"/>
          <w:szCs w:val="24"/>
        </w:rPr>
        <w:t>。</w:t>
      </w:r>
    </w:p>
    <w:p w:rsidR="002D7C61"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CC6F9D"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系统将该招商信息的状态置为“已确认”，表示该信息真实有效。</w:t>
      </w:r>
    </w:p>
    <w:p w:rsidR="002D7C61" w:rsidRDefault="002D7C61" w:rsidP="002D7C61">
      <w:pPr>
        <w:pStyle w:val="4"/>
        <w:rPr>
          <w:rFonts w:ascii="华文楷体" w:eastAsia="华文楷体" w:hAnsi="华文楷体"/>
        </w:rPr>
      </w:pPr>
      <w:r>
        <w:rPr>
          <w:rFonts w:ascii="华文楷体" w:eastAsia="华文楷体" w:hAnsi="华文楷体" w:hint="eastAsia"/>
        </w:rPr>
        <w:t>圈定待评审的</w:t>
      </w:r>
      <w:r w:rsidRPr="001D5CCA">
        <w:rPr>
          <w:rFonts w:ascii="华文楷体" w:eastAsia="华文楷体" w:hAnsi="华文楷体" w:hint="eastAsia"/>
        </w:rPr>
        <w:t>招商</w:t>
      </w:r>
      <w:r>
        <w:rPr>
          <w:rFonts w:ascii="华文楷体" w:eastAsia="华文楷体" w:hAnsi="华文楷体" w:hint="eastAsia"/>
        </w:rPr>
        <w:t>信息</w:t>
      </w:r>
    </w:p>
    <w:p w:rsidR="002D7C61" w:rsidRDefault="002D7C61" w:rsidP="002D7C61">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Pr>
          <w:rFonts w:ascii="华文楷体" w:eastAsia="华文楷体" w:hAnsi="华文楷体" w:cs="Times New Roman" w:hint="eastAsia"/>
          <w:sz w:val="24"/>
          <w:szCs w:val="24"/>
        </w:rPr>
        <w:t>通过查询获取已确认的招商信息，并进行进一步筛选，选中一批招商信息，将其列入待评审的范围。</w:t>
      </w:r>
    </w:p>
    <w:p w:rsidR="002D7C6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BC32A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系统将该招商信息的状态置为“待评审”，表示评审委员会可以对该招商信息进行评审。</w:t>
      </w:r>
    </w:p>
    <w:p w:rsidR="002D7C61" w:rsidRPr="006D7665"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删除招商信息</w:t>
      </w:r>
    </w:p>
    <w:p w:rsidR="002D7C61" w:rsidRPr="00587C18" w:rsidRDefault="002D7C61" w:rsidP="002D7C61">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招商人员从查询出的招商信息中选择待删除的招商记录，执行删除操作。</w:t>
      </w:r>
    </w:p>
    <w:p w:rsidR="002D7C61" w:rsidRPr="000A2958"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2D7C61"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86124E" w:rsidRDefault="002D7C61" w:rsidP="002D7C61">
      <w:pPr>
        <w:rPr>
          <w:rFonts w:ascii="华文楷体" w:eastAsia="华文楷体" w:hAnsi="华文楷体"/>
          <w:sz w:val="24"/>
          <w:szCs w:val="24"/>
        </w:rPr>
      </w:pPr>
      <w:r w:rsidRPr="00971F36">
        <w:rPr>
          <w:rFonts w:ascii="华文楷体" w:eastAsia="华文楷体" w:hAnsi="华文楷体" w:hint="eastAsia"/>
          <w:sz w:val="24"/>
          <w:szCs w:val="24"/>
        </w:rPr>
        <w:t>c1: 只有在招商信息处于</w:t>
      </w:r>
      <w:r>
        <w:rPr>
          <w:rFonts w:ascii="华文楷体" w:eastAsia="华文楷体" w:hAnsi="华文楷体" w:hint="eastAsia"/>
          <w:sz w:val="24"/>
          <w:szCs w:val="24"/>
        </w:rPr>
        <w:t>未确认的状态下，才可对其进行删除，</w:t>
      </w:r>
      <w:r w:rsidRPr="00971F36">
        <w:rPr>
          <w:rFonts w:ascii="华文楷体" w:eastAsia="华文楷体" w:hAnsi="华文楷体" w:hint="eastAsia"/>
          <w:sz w:val="24"/>
          <w:szCs w:val="24"/>
        </w:rPr>
        <w:t>一旦其被</w:t>
      </w:r>
      <w:r>
        <w:rPr>
          <w:rFonts w:ascii="华文楷体" w:eastAsia="华文楷体" w:hAnsi="华文楷体" w:hint="eastAsia"/>
          <w:sz w:val="24"/>
          <w:szCs w:val="24"/>
        </w:rPr>
        <w:t>确认后</w:t>
      </w:r>
      <w:r>
        <w:rPr>
          <w:rFonts w:ascii="华文楷体" w:eastAsia="华文楷体" w:hAnsi="华文楷体" w:hint="eastAsia"/>
          <w:sz w:val="24"/>
          <w:szCs w:val="24"/>
        </w:rPr>
        <w:lastRenderedPageBreak/>
        <w:t>就不允许删除了；</w:t>
      </w:r>
      <w:r w:rsidRPr="00F911B0">
        <w:rPr>
          <w:rFonts w:ascii="华文楷体" w:eastAsia="华文楷体" w:hAnsi="华文楷体" w:hint="eastAsia"/>
          <w:sz w:val="24"/>
          <w:szCs w:val="24"/>
        </w:rPr>
        <w:t>招商信息被确认后，如果对其数据有异议或有发现其有错误，可以修改或注销，但无法删除。</w:t>
      </w:r>
    </w:p>
    <w:p w:rsidR="002D7C61" w:rsidRPr="00F05444"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系统将该招商信息的状态置为“已删除”。</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修改招商信息</w:t>
      </w:r>
    </w:p>
    <w:p w:rsidR="002D7C61" w:rsidRPr="00587C18" w:rsidRDefault="002D7C61" w:rsidP="002D7C61">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68729C" w:rsidRDefault="002D7C61" w:rsidP="002D7C61">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Pr="00B05430">
        <w:rPr>
          <w:rFonts w:ascii="华文楷体" w:eastAsia="华文楷体" w:hAnsi="华文楷体" w:hint="eastAsia"/>
          <w:sz w:val="24"/>
          <w:szCs w:val="24"/>
        </w:rPr>
        <w:t>可以对明细信息中可修改的部分进行更改，然后提交修改。</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b1: 某招商信息仅可被其对应的录入人或更高权限的人来修改，其他人无权维护。</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b2:</w:t>
      </w:r>
      <w:r>
        <w:rPr>
          <w:rFonts w:ascii="华文楷体" w:eastAsia="华文楷体" w:hAnsi="华文楷体" w:hint="eastAsia"/>
          <w:sz w:val="24"/>
          <w:szCs w:val="24"/>
        </w:rPr>
        <w:tab/>
        <w:t>关于招商信息在不同时期可被修改的部分：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p>
    <w:p w:rsidR="002D7C61"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2D7C61" w:rsidRPr="00B60F5A"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在“正式商户”状态时，若要修改，则需要上级授权。</w:t>
      </w:r>
    </w:p>
    <w:p w:rsidR="002D7C61" w:rsidRPr="00C17A1A"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2D7C61" w:rsidRPr="00E859B0"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119BE" w:rsidRDefault="002D7C61" w:rsidP="002D7C61">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lastRenderedPageBreak/>
        <w:t>录入招商信息后，其初始状态为“未确认”。（默认自动）</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当有需要招商时，招商人员会通过检索选中预期数据，并进行人工确认。确认通过后，其状态将置为“已确认”。（</w:t>
      </w:r>
      <w:r>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2D7C61" w:rsidRPr="00E859B0" w:rsidRDefault="002D7C61" w:rsidP="002D7C61">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某招商信息经过评审后，合同管理人员创建合同后并同商户签订合同</w:t>
      </w:r>
      <w:r w:rsidRPr="00556C7B">
        <w:rPr>
          <w:rFonts w:ascii="华文楷体" w:eastAsia="华文楷体" w:hAnsi="华文楷体" w:hint="eastAsia"/>
          <w:sz w:val="24"/>
          <w:szCs w:val="24"/>
        </w:rPr>
        <w:t>，</w:t>
      </w:r>
      <w:r w:rsidRPr="00E859B0">
        <w:rPr>
          <w:rFonts w:ascii="华文楷体" w:eastAsia="华文楷体" w:hAnsi="华文楷体" w:hint="eastAsia"/>
          <w:sz w:val="24"/>
          <w:szCs w:val="24"/>
        </w:rPr>
        <w:t>同时生成相关的缴费通知单，其状态将置为“准商户”。（签订合同后人工修改）。</w:t>
      </w:r>
    </w:p>
    <w:p w:rsidR="002D7C61" w:rsidRPr="00FE206C" w:rsidRDefault="002D7C61" w:rsidP="002D7C61">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注销招商信息</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2D7C61" w:rsidRPr="00CB57B1" w:rsidRDefault="002D7C61" w:rsidP="002D7C6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2D7C6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Pr="0018697F">
        <w:rPr>
          <w:rFonts w:ascii="华文楷体" w:eastAsia="华文楷体" w:hAnsi="华文楷体" w:hint="eastAsia"/>
          <w:sz w:val="24"/>
          <w:szCs w:val="24"/>
        </w:rPr>
        <w:tab/>
        <w:t xml:space="preserve">招商记录已经注销 </w:t>
      </w:r>
    </w:p>
    <w:p w:rsidR="002D7C61" w:rsidRPr="0012432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Pr="00124321">
        <w:rPr>
          <w:rFonts w:ascii="华文楷体" w:eastAsia="华文楷体" w:hAnsi="华文楷体" w:hint="eastAsia"/>
          <w:sz w:val="24"/>
          <w:szCs w:val="24"/>
        </w:rPr>
        <w:t>系统发现待注销的招商记录状态是“注销”，则会给出提示“该招商记录已注销，不可重复注销。” 用户选择确认，可以重新选择待注销的招商记录；用户选择取消，则会结束该用例。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c2:</w:t>
      </w:r>
      <w:r>
        <w:rPr>
          <w:rFonts w:ascii="华文楷体" w:eastAsia="华文楷体" w:hAnsi="华文楷体" w:hint="eastAsia"/>
          <w:sz w:val="24"/>
          <w:szCs w:val="24"/>
        </w:rPr>
        <w:tab/>
        <w:t>对于某招商信息，在其进入待评审状态之后若要注销，则需要上级授权；在此之前是可以被注销的！</w:t>
      </w:r>
    </w:p>
    <w:p w:rsidR="002D7C61" w:rsidRPr="00F8264D" w:rsidRDefault="002D7C61" w:rsidP="002D7C61">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lastRenderedPageBreak/>
        <w:t>系统将该招商记录的状态置为“注销”。</w:t>
      </w:r>
    </w:p>
    <w:p w:rsidR="002D7C61" w:rsidRPr="00CD3CC4" w:rsidRDefault="002D7C61" w:rsidP="002D7C61">
      <w:pPr>
        <w:pStyle w:val="4"/>
        <w:rPr>
          <w:rFonts w:ascii="华文楷体" w:eastAsia="华文楷体" w:hAnsi="华文楷体"/>
        </w:rPr>
      </w:pPr>
      <w:r w:rsidRPr="00062ACC">
        <w:rPr>
          <w:rFonts w:ascii="华文楷体" w:eastAsia="华文楷体" w:hAnsi="华文楷体" w:hint="eastAsia"/>
        </w:rPr>
        <w:t>恢复招商信息</w:t>
      </w:r>
    </w:p>
    <w:p w:rsidR="002D7C61" w:rsidRPr="009C5385" w:rsidRDefault="002D7C61" w:rsidP="002D7C61">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招商人员从查询出的已注销招商信息中选择待恢复的招商记录，执行恢复操作。</w:t>
      </w:r>
    </w:p>
    <w:p w:rsidR="002D7C61" w:rsidRDefault="002D7C61" w:rsidP="002D7C61">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2D7C61" w:rsidRPr="008F04F7" w:rsidRDefault="002D7C61" w:rsidP="002D7C61">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2D7C61" w:rsidRPr="0000209E" w:rsidRDefault="002D7C61" w:rsidP="002D7C61">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2D7C61" w:rsidRPr="00062AC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D7C61" w:rsidRDefault="002D7C61" w:rsidP="002D7C61">
      <w:pPr>
        <w:pStyle w:val="a3"/>
        <w:spacing w:after="156"/>
      </w:pPr>
      <w:r w:rsidRPr="009E3F47">
        <w:object w:dxaOrig="16060" w:dyaOrig="12850">
          <v:shape id="_x0000_i1026" type="#_x0000_t75" style="width:415.1pt;height:332.45pt" o:ole="">
            <v:imagedata r:id="rId10" o:title=""/>
          </v:shape>
          <o:OLEObject Type="Embed" ProgID="Visio.Drawing.11" ShapeID="_x0000_i1026" DrawAspect="Content" ObjectID="_1328137690" r:id="rId11"/>
        </w:object>
      </w:r>
    </w:p>
    <w:p w:rsidR="002D7C61" w:rsidRDefault="002D7C61" w:rsidP="002D7C61">
      <w:pPr>
        <w:pStyle w:val="1"/>
        <w:rPr>
          <w:rFonts w:ascii="华文楷体" w:eastAsia="华文楷体" w:hAnsi="华文楷体"/>
        </w:rPr>
      </w:pPr>
      <w:r>
        <w:rPr>
          <w:rFonts w:ascii="华文楷体" w:eastAsia="华文楷体" w:hAnsi="华文楷体" w:hint="eastAsia"/>
        </w:rPr>
        <w:t>补充</w:t>
      </w:r>
      <w:r w:rsidRPr="00C96C4B">
        <w:rPr>
          <w:rFonts w:ascii="华文楷体" w:eastAsia="华文楷体" w:hAnsi="华文楷体" w:hint="eastAsia"/>
        </w:rPr>
        <w:t>业务说明</w:t>
      </w:r>
      <w:r>
        <w:rPr>
          <w:rFonts w:ascii="华文楷体" w:eastAsia="华文楷体" w:hAnsi="华文楷体" w:hint="eastAsia"/>
        </w:rPr>
        <w:t xml:space="preserve"> </w:t>
      </w:r>
    </w:p>
    <w:p w:rsidR="002D7C61" w:rsidRDefault="002D7C61" w:rsidP="002D7C61">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2D7C61" w:rsidRDefault="002D7C61" w:rsidP="002D7C61">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2D7C61" w:rsidRDefault="002D7C61" w:rsidP="002D7C61">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在某招商信息通过评审成为签约的正式商户后，要在商户管理中追加对</w:t>
      </w:r>
      <w:r>
        <w:rPr>
          <w:rFonts w:ascii="华文楷体" w:eastAsia="华文楷体" w:hAnsi="华文楷体" w:hint="eastAsia"/>
          <w:sz w:val="24"/>
          <w:szCs w:val="24"/>
        </w:rPr>
        <w:lastRenderedPageBreak/>
        <w:t>商户详细信息的维护，当然这部分信息在招商管理时维护进去也是可以的。</w:t>
      </w:r>
    </w:p>
    <w:p w:rsidR="002D7C61" w:rsidRDefault="002D7C61" w:rsidP="002D7C61">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商户信息的分类：基本信息、明细信息、证照信息</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商户的基本信息（详见如上）：</w:t>
      </w:r>
    </w:p>
    <w:p w:rsidR="002D7C61"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主要是招商时录入的商户资质信息，其实就是商户的基本信息，这部分</w:t>
      </w:r>
    </w:p>
    <w:p w:rsidR="002D7C61" w:rsidRPr="00076665"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应该在招商管理中维护。</w:t>
      </w:r>
    </w:p>
    <w:p w:rsidR="002D7C61" w:rsidRDefault="002D7C61" w:rsidP="002D7C61">
      <w:pPr>
        <w:pStyle w:val="aa"/>
        <w:numPr>
          <w:ilvl w:val="1"/>
          <w:numId w:val="14"/>
        </w:numPr>
        <w:ind w:firstLineChars="0"/>
        <w:rPr>
          <w:rFonts w:ascii="华文楷体" w:eastAsia="华文楷体" w:hAnsi="华文楷体"/>
          <w:sz w:val="24"/>
          <w:szCs w:val="24"/>
        </w:rPr>
      </w:pPr>
      <w:r w:rsidRPr="00737101">
        <w:rPr>
          <w:rFonts w:ascii="华文楷体" w:eastAsia="华文楷体" w:hAnsi="华文楷体" w:hint="eastAsia"/>
          <w:sz w:val="24"/>
          <w:szCs w:val="24"/>
        </w:rPr>
        <w:t>商户的明细信息</w:t>
      </w:r>
      <w:r>
        <w:rPr>
          <w:rFonts w:ascii="华文楷体" w:eastAsia="华文楷体" w:hAnsi="华文楷体" w:hint="eastAsia"/>
          <w:sz w:val="24"/>
          <w:szCs w:val="24"/>
        </w:rPr>
        <w:t>（详见商户管理）：</w:t>
      </w:r>
    </w:p>
    <w:p w:rsidR="002D7C61" w:rsidRDefault="002D7C61" w:rsidP="002D7C61">
      <w:pPr>
        <w:pStyle w:val="aa"/>
        <w:ind w:left="840" w:firstLineChars="0" w:firstLine="0"/>
        <w:rPr>
          <w:rFonts w:ascii="华文楷体" w:eastAsia="华文楷体" w:hAnsi="华文楷体"/>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一般和商户的资质信息无关，只是属于和商户有关的一系列明细，当然如果在招商审核对这部分信息有需要，则也</w:t>
      </w:r>
      <w:r>
        <w:rPr>
          <w:rFonts w:ascii="华文楷体" w:eastAsia="华文楷体" w:hAnsi="华文楷体" w:hint="eastAsia"/>
          <w:sz w:val="24"/>
          <w:szCs w:val="24"/>
        </w:rPr>
        <w:t>可以对其进行录入。不过这部分信息一般都是在成为正式商户后，对该商户进行后补充的。</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商户的证照信息（详见商户管理）：</w:t>
      </w:r>
    </w:p>
    <w:p w:rsidR="002D7C61" w:rsidRDefault="002D7C61" w:rsidP="002D7C61">
      <w:pPr>
        <w:pStyle w:val="aa"/>
        <w:ind w:left="840" w:firstLineChars="0" w:firstLine="0"/>
        <w:rPr>
          <w:rFonts w:ascii="华文楷体" w:eastAsia="华文楷体" w:hAnsi="华文楷体"/>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（例如：经营执照等），个性化的各种证照。前者便于管理，放于商户的基本信息或明细信息中均可以；后者只可个性化管理，即为指定商户添加新的证照记录并对其进行维护。</w:t>
      </w:r>
    </w:p>
    <w:p w:rsidR="002D7C61" w:rsidRPr="002A4C4F" w:rsidRDefault="002D7C61" w:rsidP="002D7C61">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Pr="0035640C">
        <w:rPr>
          <w:rFonts w:ascii="华文楷体" w:eastAsia="华文楷体" w:hAnsi="华文楷体" w:cstheme="minorBidi" w:hint="eastAsia"/>
          <w:sz w:val="24"/>
          <w:szCs w:val="24"/>
        </w:rPr>
        <w:t>关系为1 : 1 : N</w:t>
      </w:r>
      <w:r>
        <w:rPr>
          <w:rFonts w:ascii="华文楷体" w:eastAsia="华文楷体" w:hAnsi="华文楷体" w:cstheme="minorBidi" w:hint="eastAsia"/>
          <w:sz w:val="24"/>
          <w:szCs w:val="24"/>
        </w:rPr>
        <w:t>！</w:t>
      </w:r>
    </w:p>
    <w:p w:rsidR="002D7C61" w:rsidRPr="0054632F" w:rsidRDefault="002D7C61" w:rsidP="002D7C61">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Pr="0054632F">
        <w:rPr>
          <w:rFonts w:ascii="华文楷体" w:eastAsia="华文楷体" w:hAnsi="华文楷体" w:hint="eastAsia"/>
          <w:sz w:val="24"/>
          <w:szCs w:val="24"/>
        </w:rPr>
        <w:t>系统增量的形式出现，即使重名商户也无法用其区分，解决方法如下：</w:t>
      </w:r>
    </w:p>
    <w:p w:rsidR="002D7C61" w:rsidRDefault="002D7C61" w:rsidP="002D7C61">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Pr="0054632F">
        <w:rPr>
          <w:rFonts w:ascii="华文楷体" w:eastAsia="华文楷体" w:hAnsi="华文楷体" w:hint="eastAsia"/>
          <w:sz w:val="24"/>
          <w:szCs w:val="24"/>
        </w:rPr>
        <w:t>（</w:t>
      </w:r>
      <w:r w:rsidRPr="00B51EEB">
        <w:rPr>
          <w:rFonts w:ascii="华文楷体" w:eastAsia="华文楷体" w:hAnsi="华文楷体" w:hint="eastAsia"/>
          <w:color w:val="000000" w:themeColor="text1"/>
          <w:sz w:val="24"/>
          <w:szCs w:val="24"/>
        </w:rPr>
        <w:t>类似注册邮箱时的现有名称提示</w:t>
      </w:r>
      <w:r w:rsidRPr="0054632F">
        <w:rPr>
          <w:rFonts w:ascii="华文楷体" w:eastAsia="华文楷体" w:hAnsi="华文楷体" w:hint="eastAsia"/>
          <w:sz w:val="24"/>
          <w:szCs w:val="24"/>
        </w:rPr>
        <w:t>）</w:t>
      </w:r>
    </w:p>
    <w:p w:rsidR="002D7C61" w:rsidRPr="00C527DD" w:rsidRDefault="002D7C61" w:rsidP="002D7C61">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w:t>
      </w:r>
      <w:r w:rsidRPr="0054632F">
        <w:rPr>
          <w:rFonts w:ascii="华文楷体" w:eastAsia="华文楷体" w:hAnsi="华文楷体" w:hint="eastAsia"/>
          <w:sz w:val="24"/>
          <w:szCs w:val="24"/>
        </w:rPr>
        <w:lastRenderedPageBreak/>
        <w:t>方式等来去区分彼此，也可通过联系来确认对方身份。</w:t>
      </w:r>
    </w:p>
    <w:p w:rsidR="002D7C61" w:rsidRPr="00B324C6" w:rsidRDefault="002D7C61" w:rsidP="002D7C61">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2D7C61" w:rsidRDefault="002D7C61" w:rsidP="002D7C61">
      <w:pPr>
        <w:spacing w:line="360" w:lineRule="auto"/>
      </w:pPr>
      <w:r>
        <w:object w:dxaOrig="11223" w:dyaOrig="6177">
          <v:shape id="_x0000_i1027" type="#_x0000_t75" style="width:415.1pt;height:228.5pt" o:ole="">
            <v:imagedata r:id="rId12" o:title=""/>
          </v:shape>
          <o:OLEObject Type="Embed" ProgID="Visio.Drawing.11" ShapeID="_x0000_i1027" DrawAspect="Content" ObjectID="_1328137691" r:id="rId13"/>
        </w:objec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D7C61" w:rsidRPr="00904BD1" w:rsidRDefault="002D7C61" w:rsidP="002D7C61">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D7C61" w:rsidRDefault="002D7C61" w:rsidP="002D7C61">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D7C61" w:rsidRDefault="002D7C61"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w:t>
      </w:r>
      <w:r w:rsidRPr="00096585">
        <w:rPr>
          <w:rFonts w:ascii="华文楷体" w:eastAsia="华文楷体" w:hAnsi="华文楷体" w:hint="eastAsia"/>
          <w:sz w:val="24"/>
          <w:szCs w:val="24"/>
        </w:rPr>
        <w:lastRenderedPageBreak/>
        <w:t>有在商户缴纳了保证金并且得到财务确认后，其才可以进入评审范围，其状态变为待评审。如果该商户最终成为正式商户，该保证金可以被计入租金等；如果该商户最终没有成为正式商户，则其被重新置为已确认的有效商户，同时退换其保证金</w:t>
      </w:r>
      <w:r w:rsidR="00F1491E">
        <w:rPr>
          <w:rFonts w:ascii="华文楷体" w:eastAsia="华文楷体" w:hAnsi="华文楷体" w:hint="eastAsia"/>
          <w:sz w:val="24"/>
          <w:szCs w:val="24"/>
        </w:rPr>
        <w:t>。</w:t>
      </w:r>
    </w:p>
    <w:p w:rsidR="00F1491E" w:rsidRPr="00B51EEB" w:rsidRDefault="00F1491E" w:rsidP="00F1491E">
      <w:pPr>
        <w:pStyle w:val="aa"/>
        <w:ind w:left="360" w:firstLineChars="0" w:firstLine="0"/>
        <w:rPr>
          <w:rFonts w:ascii="华文楷体" w:eastAsia="华文楷体" w:hAnsi="华文楷体"/>
          <w:sz w:val="24"/>
          <w:szCs w:val="24"/>
        </w:rPr>
      </w:pPr>
      <w:r>
        <w:rPr>
          <w:rFonts w:ascii="华文楷体" w:eastAsia="华文楷体" w:hAnsi="华文楷体" w:hint="eastAsia"/>
          <w:sz w:val="24"/>
          <w:szCs w:val="24"/>
        </w:rPr>
        <w:t>--- 具体保证进入和处理，属于业务流程，完全由卖场决定，系统中主要做好记录就行</w:t>
      </w:r>
      <w:r w:rsidR="00CE6FD5">
        <w:rPr>
          <w:rFonts w:ascii="华文楷体" w:eastAsia="华文楷体" w:hAnsi="华文楷体" w:hint="eastAsia"/>
          <w:sz w:val="24"/>
          <w:szCs w:val="24"/>
        </w:rPr>
        <w:t>，如何使用不用考虑。</w:t>
      </w:r>
    </w:p>
    <w:p w:rsidR="002D7C61" w:rsidRPr="00625463" w:rsidRDefault="002D7C61"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2D7C61" w:rsidRPr="00B74DF3"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合同一经签订就意味着合同生效，但其中应该包含对缴费期限的限定，即逾期不进行缴费确认的话，合同自动终止(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2D7C61" w:rsidRPr="00E572C2"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D7C61"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B73D13"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关于诚意金</w:t>
      </w:r>
    </w:p>
    <w:p w:rsidR="002D7C61" w:rsidRPr="002B556C" w:rsidRDefault="002D7C61" w:rsidP="002D7C61">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3703B2"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4C7DCC" w:rsidRDefault="002D7C61" w:rsidP="002D7C61">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2D7C61"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2D7C61" w:rsidRPr="00F61240"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r w:rsidR="00677827">
        <w:rPr>
          <w:rFonts w:ascii="华文楷体" w:eastAsia="华文楷体" w:hAnsi="华文楷体" w:hint="eastAsia"/>
          <w:sz w:val="24"/>
          <w:szCs w:val="24"/>
        </w:rPr>
        <w:t xml:space="preserve"> </w:t>
      </w:r>
    </w:p>
    <w:p w:rsidR="002D7C61" w:rsidRPr="003703B2" w:rsidRDefault="002D7C61" w:rsidP="002D7C61">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2D7C61" w:rsidRPr="004C7DCC" w:rsidRDefault="002D7C61" w:rsidP="002D7C61">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p w:rsidR="002D7C61" w:rsidRPr="00C0169C" w:rsidRDefault="002D7C61" w:rsidP="002D7C61"/>
    <w:p w:rsidR="003959C2" w:rsidRPr="002D7C61" w:rsidRDefault="003959C2" w:rsidP="002D7C61">
      <w:pPr>
        <w:rPr>
          <w:szCs w:val="24"/>
        </w:rPr>
      </w:pPr>
    </w:p>
    <w:sectPr w:rsidR="003959C2" w:rsidRPr="002D7C61"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80D" w:rsidRDefault="00AB480D" w:rsidP="00E846A9">
      <w:r>
        <w:separator/>
      </w:r>
    </w:p>
  </w:endnote>
  <w:endnote w:type="continuationSeparator" w:id="1">
    <w:p w:rsidR="00AB480D" w:rsidRDefault="00AB480D"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72603C">
        <w:pPr>
          <w:pStyle w:val="a9"/>
          <w:jc w:val="center"/>
        </w:pPr>
        <w:r>
          <w:fldChar w:fldCharType="begin"/>
        </w:r>
        <w:r w:rsidR="00AD6878">
          <w:instrText xml:space="preserve"> PAGE   \* MERGEFORMAT </w:instrText>
        </w:r>
        <w:r>
          <w:fldChar w:fldCharType="separate"/>
        </w:r>
        <w:r w:rsidR="00DD3122" w:rsidRPr="00DD3122">
          <w:rPr>
            <w:noProof/>
            <w:lang w:val="zh-CN"/>
          </w:rPr>
          <w:t>4</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80D" w:rsidRDefault="00AB480D" w:rsidP="00E846A9">
      <w:r>
        <w:separator/>
      </w:r>
    </w:p>
  </w:footnote>
  <w:footnote w:type="continuationSeparator" w:id="1">
    <w:p w:rsidR="00AB480D" w:rsidRDefault="00AB480D"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39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46F4"/>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D7C61"/>
    <w:rsid w:val="002E4C58"/>
    <w:rsid w:val="002E7350"/>
    <w:rsid w:val="002E7861"/>
    <w:rsid w:val="002F5EA4"/>
    <w:rsid w:val="002F7EEF"/>
    <w:rsid w:val="00302A33"/>
    <w:rsid w:val="00303DDF"/>
    <w:rsid w:val="0030477B"/>
    <w:rsid w:val="00306465"/>
    <w:rsid w:val="00307C2A"/>
    <w:rsid w:val="0031302B"/>
    <w:rsid w:val="00313435"/>
    <w:rsid w:val="00314CC9"/>
    <w:rsid w:val="00315B6F"/>
    <w:rsid w:val="00316132"/>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2649"/>
    <w:rsid w:val="00423D21"/>
    <w:rsid w:val="004244B6"/>
    <w:rsid w:val="004252E8"/>
    <w:rsid w:val="00430020"/>
    <w:rsid w:val="00434976"/>
    <w:rsid w:val="00435296"/>
    <w:rsid w:val="00437135"/>
    <w:rsid w:val="0044124F"/>
    <w:rsid w:val="00441BAA"/>
    <w:rsid w:val="00442EA4"/>
    <w:rsid w:val="004431BC"/>
    <w:rsid w:val="00443C8C"/>
    <w:rsid w:val="004440B9"/>
    <w:rsid w:val="004460A7"/>
    <w:rsid w:val="00452FE3"/>
    <w:rsid w:val="00455B04"/>
    <w:rsid w:val="00464B2F"/>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0508B"/>
    <w:rsid w:val="00510920"/>
    <w:rsid w:val="00511DE9"/>
    <w:rsid w:val="0051657F"/>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101A2"/>
    <w:rsid w:val="00711835"/>
    <w:rsid w:val="00711B6D"/>
    <w:rsid w:val="00713513"/>
    <w:rsid w:val="00716A3A"/>
    <w:rsid w:val="0072276E"/>
    <w:rsid w:val="00722C15"/>
    <w:rsid w:val="007239DE"/>
    <w:rsid w:val="007240D9"/>
    <w:rsid w:val="0072603C"/>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AB6"/>
    <w:rsid w:val="007D7150"/>
    <w:rsid w:val="007E5B73"/>
    <w:rsid w:val="007E734D"/>
    <w:rsid w:val="007F2C4F"/>
    <w:rsid w:val="007F595A"/>
    <w:rsid w:val="0080156A"/>
    <w:rsid w:val="00804761"/>
    <w:rsid w:val="0081001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035D"/>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7493"/>
    <w:rsid w:val="0092797B"/>
    <w:rsid w:val="0093615C"/>
    <w:rsid w:val="0093691D"/>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25E7"/>
    <w:rsid w:val="0099617F"/>
    <w:rsid w:val="009A1610"/>
    <w:rsid w:val="009A2CEB"/>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3416"/>
    <w:rsid w:val="00AA3CBA"/>
    <w:rsid w:val="00AA4227"/>
    <w:rsid w:val="00AA4BE3"/>
    <w:rsid w:val="00AB078B"/>
    <w:rsid w:val="00AB480D"/>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3D44"/>
    <w:rsid w:val="00AF4FBE"/>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717E"/>
    <w:rsid w:val="00B80F9C"/>
    <w:rsid w:val="00B83CC1"/>
    <w:rsid w:val="00B86B60"/>
    <w:rsid w:val="00B96498"/>
    <w:rsid w:val="00BA60BA"/>
    <w:rsid w:val="00BB5AA0"/>
    <w:rsid w:val="00BB7B07"/>
    <w:rsid w:val="00BC0D10"/>
    <w:rsid w:val="00BC0E6A"/>
    <w:rsid w:val="00BC1D1C"/>
    <w:rsid w:val="00BC32A1"/>
    <w:rsid w:val="00BC3838"/>
    <w:rsid w:val="00BD3B8B"/>
    <w:rsid w:val="00BD4B57"/>
    <w:rsid w:val="00BD5638"/>
    <w:rsid w:val="00BD7F59"/>
    <w:rsid w:val="00BE2ED1"/>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0E0A"/>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6FD5"/>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0A7"/>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3122"/>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7A84"/>
    <w:rsid w:val="00EB251C"/>
    <w:rsid w:val="00EB60A6"/>
    <w:rsid w:val="00EB77F9"/>
    <w:rsid w:val="00EB7E1A"/>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0CDC"/>
    <w:rsid w:val="00F148FA"/>
    <w:rsid w:val="00F1491E"/>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911B0"/>
    <w:rsid w:val="00F97212"/>
    <w:rsid w:val="00FA0831"/>
    <w:rsid w:val="00FA6D42"/>
    <w:rsid w:val="00FA7989"/>
    <w:rsid w:val="00FB0AEA"/>
    <w:rsid w:val="00FB312F"/>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23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58D8E-E68D-4E41-9C7F-8DC42740A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14</Pages>
  <Words>806</Words>
  <Characters>4600</Characters>
  <Application>Microsoft Office Word</Application>
  <DocSecurity>0</DocSecurity>
  <Lines>38</Lines>
  <Paragraphs>10</Paragraphs>
  <ScaleCrop>false</ScaleCrop>
  <Company>Peking University</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855</cp:revision>
  <dcterms:created xsi:type="dcterms:W3CDTF">2009-12-23T03:54:00Z</dcterms:created>
  <dcterms:modified xsi:type="dcterms:W3CDTF">2010-02-19T18:22:00Z</dcterms:modified>
</cp:coreProperties>
</file>