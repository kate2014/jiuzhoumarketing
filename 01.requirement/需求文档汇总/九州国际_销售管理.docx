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widowControl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kern w:val="0"/>
        </w:rPr>
        <w:br w:type="page"/>
      </w:r>
    </w:p>
    <w:p w:rsidR="004B60DD" w:rsidRDefault="004B60DD" w:rsidP="001E412E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lastRenderedPageBreak/>
        <w:t>销售</w:t>
      </w:r>
      <w:r w:rsidRPr="009E3F47">
        <w:rPr>
          <w:rFonts w:ascii="华文楷体" w:eastAsia="华文楷体" w:hAnsi="华文楷体" w:hint="eastAsia"/>
          <w:b/>
          <w:sz w:val="28"/>
          <w:szCs w:val="28"/>
        </w:rPr>
        <w:t>管理</w:t>
      </w:r>
    </w:p>
    <w:p w:rsidR="004B60DD" w:rsidRPr="004B60DD" w:rsidRDefault="004B60DD" w:rsidP="001E412E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4B60DD">
        <w:rPr>
          <w:rFonts w:ascii="华文楷体" w:eastAsia="华文楷体" w:hAnsi="华文楷体" w:hint="eastAsia"/>
          <w:b/>
          <w:sz w:val="28"/>
          <w:szCs w:val="28"/>
        </w:rPr>
        <w:t>用例图</w:t>
      </w:r>
    </w:p>
    <w:p w:rsidR="004B60DD" w:rsidRPr="00186CBF" w:rsidRDefault="001E412E" w:rsidP="004B60DD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w:ins w:id="0" w:author="Wangrui" w:date="2010-01-28T00:06:00Z">
        <w:r>
          <w:object w:dxaOrig="6212" w:dyaOrig="71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style="width:310.55pt;height:358.4pt" o:ole="">
              <v:imagedata r:id="rId8" o:title=""/>
            </v:shape>
            <o:OLEObject Type="Embed" ProgID="Visio.Drawing.11" ShapeID="_x0000_i1026" DrawAspect="Content" ObjectID="_1326142711" r:id="rId9"/>
          </w:object>
        </w:r>
      </w:ins>
      <w:del w:id="1" w:author="Wangrui" w:date="2010-01-28T00:06:00Z">
        <w:r w:rsidR="00A25A75" w:rsidDel="001E412E">
          <w:object w:dxaOrig="6212" w:dyaOrig="6281">
            <v:shape id="_x0000_i1025" type="#_x0000_t75" style="width:310.55pt;height:313.25pt" o:ole="">
              <v:imagedata r:id="rId10" o:title=""/>
            </v:shape>
            <o:OLEObject Type="Embed" ProgID="Visio.Drawing.11" ShapeID="_x0000_i1025" DrawAspect="Content" ObjectID="_1326142712" r:id="rId11"/>
          </w:object>
        </w:r>
      </w:del>
    </w:p>
    <w:p w:rsidR="004B60DD" w:rsidRPr="004B60DD" w:rsidRDefault="004B60DD" w:rsidP="001E412E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4B60DD">
        <w:rPr>
          <w:rFonts w:ascii="华文楷体" w:eastAsia="华文楷体" w:hAnsi="华文楷体" w:hint="eastAsia"/>
          <w:b/>
          <w:sz w:val="28"/>
          <w:szCs w:val="28"/>
        </w:rPr>
        <w:t>用例描述</w:t>
      </w:r>
    </w:p>
    <w:p w:rsidR="004B60DD" w:rsidRPr="004B60DD" w:rsidRDefault="004B60DD" w:rsidP="001E412E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主要参与者</w:t>
      </w:r>
    </w:p>
    <w:p w:rsidR="004B60DD" w:rsidRPr="00C7281A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7281A">
        <w:rPr>
          <w:rFonts w:ascii="华文楷体" w:eastAsia="华文楷体" w:hAnsi="华文楷体" w:hint="eastAsia"/>
          <w:sz w:val="24"/>
          <w:szCs w:val="24"/>
        </w:rPr>
        <w:t>市场管理人员</w:t>
      </w:r>
    </w:p>
    <w:p w:rsidR="004B60DD" w:rsidRPr="004B60DD" w:rsidRDefault="004B60DD" w:rsidP="001E412E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项目相关人员及其兴趣</w:t>
      </w:r>
    </w:p>
    <w:p w:rsidR="004B60DD" w:rsidRPr="00C7281A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7281A">
        <w:rPr>
          <w:rFonts w:ascii="华文楷体" w:eastAsia="华文楷体" w:hAnsi="华文楷体" w:hint="eastAsia"/>
          <w:sz w:val="24"/>
          <w:szCs w:val="24"/>
        </w:rPr>
        <w:t>市场管理人员：市场管理人员可以在系统中</w:t>
      </w:r>
      <w:r>
        <w:rPr>
          <w:rFonts w:ascii="华文楷体" w:eastAsia="华文楷体" w:hAnsi="华文楷体" w:hint="eastAsia"/>
          <w:sz w:val="24"/>
          <w:szCs w:val="24"/>
        </w:rPr>
        <w:t>创建小票数据，并向商户发放；对于商户通过小票反馈的商户销售记录，进行编辑和查询，通过统计功能可以查询并导出销售数据排名。</w:t>
      </w:r>
    </w:p>
    <w:p w:rsidR="004B60DD" w:rsidRPr="004B60DD" w:rsidRDefault="00A25A75" w:rsidP="001E412E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前置条件</w:t>
      </w:r>
    </w:p>
    <w:p w:rsidR="004B60DD" w:rsidRPr="00C7281A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7281A">
        <w:rPr>
          <w:rFonts w:ascii="华文楷体" w:eastAsia="华文楷体" w:hAnsi="华文楷体" w:hint="eastAsia"/>
          <w:sz w:val="24"/>
          <w:szCs w:val="24"/>
        </w:rPr>
        <w:t>市场管理人员必须已经被识别和授权。</w:t>
      </w:r>
    </w:p>
    <w:p w:rsidR="004B60DD" w:rsidRPr="004B60DD" w:rsidRDefault="004B60DD" w:rsidP="00965456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  <w:pPrChange w:id="2" w:author="Wangrui" w:date="2010-01-28T00:11:00Z">
          <w:pPr>
            <w:numPr>
              <w:ilvl w:val="3"/>
              <w:numId w:val="1"/>
            </w:numPr>
            <w:tabs>
              <w:tab w:val="num" w:pos="851"/>
            </w:tabs>
            <w:adjustRightInd w:val="0"/>
            <w:snapToGrid w:val="0"/>
            <w:spacing w:beforeLines="50" w:afterLines="50" w:line="360" w:lineRule="auto"/>
            <w:ind w:left="851" w:hanging="851"/>
            <w:outlineLvl w:val="3"/>
          </w:pPr>
        </w:pPrChange>
      </w:pPr>
      <w:r w:rsidRPr="004B60DD">
        <w:rPr>
          <w:rFonts w:ascii="华文楷体" w:eastAsia="华文楷体" w:hAnsi="华文楷体" w:hint="eastAsia"/>
          <w:b/>
          <w:sz w:val="28"/>
          <w:szCs w:val="28"/>
        </w:rPr>
        <w:t>成功后的保证（后置条件）：</w:t>
      </w:r>
    </w:p>
    <w:p w:rsidR="004B60DD" w:rsidRPr="00C7281A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7281A">
        <w:rPr>
          <w:rFonts w:ascii="华文楷体" w:eastAsia="华文楷体" w:hAnsi="华文楷体" w:hint="eastAsia"/>
          <w:sz w:val="24"/>
          <w:szCs w:val="24"/>
        </w:rPr>
        <w:lastRenderedPageBreak/>
        <w:t>成功存储</w:t>
      </w:r>
      <w:r>
        <w:rPr>
          <w:rFonts w:ascii="华文楷体" w:eastAsia="华文楷体" w:hAnsi="华文楷体" w:hint="eastAsia"/>
          <w:sz w:val="24"/>
          <w:szCs w:val="24"/>
        </w:rPr>
        <w:t>小票</w:t>
      </w:r>
      <w:r w:rsidRPr="00C7281A">
        <w:rPr>
          <w:rFonts w:ascii="华文楷体" w:eastAsia="华文楷体" w:hAnsi="华文楷体" w:hint="eastAsia"/>
          <w:sz w:val="24"/>
          <w:szCs w:val="24"/>
        </w:rPr>
        <w:t>信息</w:t>
      </w:r>
      <w:r>
        <w:rPr>
          <w:rFonts w:ascii="华文楷体" w:eastAsia="华文楷体" w:hAnsi="华文楷体" w:hint="eastAsia"/>
          <w:sz w:val="24"/>
          <w:szCs w:val="24"/>
        </w:rPr>
        <w:t>和销售信息。</w:t>
      </w:r>
    </w:p>
    <w:p w:rsidR="004B60DD" w:rsidRPr="004B60DD" w:rsidRDefault="00A25A75" w:rsidP="00965456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  <w:pPrChange w:id="3" w:author="Wangrui" w:date="2010-01-28T00:11:00Z">
          <w:pPr>
            <w:numPr>
              <w:ilvl w:val="3"/>
              <w:numId w:val="1"/>
            </w:numPr>
            <w:tabs>
              <w:tab w:val="num" w:pos="851"/>
            </w:tabs>
            <w:adjustRightInd w:val="0"/>
            <w:snapToGrid w:val="0"/>
            <w:spacing w:beforeLines="50" w:afterLines="50" w:line="360" w:lineRule="auto"/>
            <w:ind w:left="851" w:hanging="851"/>
            <w:outlineLvl w:val="3"/>
          </w:pPr>
        </w:pPrChange>
      </w:pPr>
      <w:r>
        <w:rPr>
          <w:rFonts w:ascii="华文楷体" w:eastAsia="华文楷体" w:hAnsi="华文楷体" w:hint="eastAsia"/>
          <w:b/>
          <w:sz w:val="28"/>
          <w:szCs w:val="28"/>
        </w:rPr>
        <w:t>基本事件流</w:t>
      </w:r>
    </w:p>
    <w:p w:rsidR="00A25A75" w:rsidRPr="00D41F39" w:rsidRDefault="00A25A75" w:rsidP="00965456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  <w:pPrChange w:id="4" w:author="Wangrui" w:date="2010-01-28T00:11:00Z">
          <w:pPr>
            <w:numPr>
              <w:ilvl w:val="4"/>
              <w:numId w:val="1"/>
            </w:numPr>
            <w:tabs>
              <w:tab w:val="num" w:pos="992"/>
            </w:tabs>
            <w:adjustRightInd w:val="0"/>
            <w:snapToGrid w:val="0"/>
            <w:spacing w:beforeLines="50" w:afterLines="50" w:line="360" w:lineRule="auto"/>
            <w:ind w:left="992" w:hanging="992"/>
            <w:outlineLvl w:val="4"/>
          </w:pPr>
        </w:pPrChange>
      </w:pPr>
      <w:r>
        <w:rPr>
          <w:rFonts w:ascii="华文楷体" w:eastAsia="华文楷体" w:hAnsi="华文楷体" w:hint="eastAsia"/>
          <w:sz w:val="28"/>
          <w:szCs w:val="28"/>
        </w:rPr>
        <w:t>销售记录维护</w:t>
      </w:r>
    </w:p>
    <w:p w:rsidR="00263BC6" w:rsidRDefault="00263BC6" w:rsidP="00965456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  <w:pPrChange w:id="5" w:author="Wangrui" w:date="2010-01-28T00:11:00Z">
          <w:pPr>
            <w:pStyle w:val="a4"/>
            <w:numPr>
              <w:numId w:val="35"/>
            </w:numPr>
            <w:spacing w:afterLines="50" w:line="360" w:lineRule="auto"/>
            <w:ind w:leftChars="0" w:left="993" w:hanging="660"/>
          </w:pPr>
        </w:pPrChange>
      </w:pPr>
      <w:r>
        <w:rPr>
          <w:rFonts w:ascii="华文楷体" w:eastAsia="华文楷体" w:hAnsi="华文楷体" w:hint="eastAsia"/>
          <w:sz w:val="24"/>
        </w:rPr>
        <w:t>市场管理人员在系统中创建销售记录</w:t>
      </w:r>
    </w:p>
    <w:p w:rsidR="00263BC6" w:rsidRDefault="00263BC6" w:rsidP="00965456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  <w:pPrChange w:id="6" w:author="Wangrui" w:date="2010-01-28T00:11:00Z">
          <w:pPr>
            <w:pStyle w:val="a4"/>
            <w:spacing w:afterLines="50" w:line="360" w:lineRule="auto"/>
            <w:ind w:leftChars="0" w:left="993"/>
          </w:pPr>
        </w:pPrChange>
      </w:pPr>
      <w:r>
        <w:rPr>
          <w:rFonts w:ascii="华文楷体" w:eastAsia="华文楷体" w:hAnsi="华文楷体" w:hint="eastAsia"/>
          <w:sz w:val="24"/>
        </w:rPr>
        <w:t>销售记录内容包括：</w:t>
      </w:r>
    </w:p>
    <w:p w:rsidR="00263BC6" w:rsidRDefault="00263BC6" w:rsidP="001E412E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  <w:pPrChange w:id="7" w:author="Wangrui" w:date="2010-01-28T00:09:00Z">
          <w:pPr>
            <w:pStyle w:val="a4"/>
            <w:spacing w:afterLines="50" w:line="360" w:lineRule="auto"/>
            <w:ind w:leftChars="0" w:left="993"/>
          </w:pPr>
        </w:pPrChange>
      </w:pPr>
      <w:r>
        <w:rPr>
          <w:rFonts w:ascii="华文楷体" w:eastAsia="华文楷体" w:hAnsi="华文楷体" w:hint="eastAsia"/>
          <w:sz w:val="24"/>
        </w:rPr>
        <w:t>单据类别、单据号（如何编排？）、商户号、商户名称、商户位置、合同号、客户名称、客户电话、客户通信地址、商品类别、商品品牌、商品金额、</w:t>
      </w:r>
      <w:ins w:id="8" w:author="Wangrui" w:date="2010-01-28T00:02:00Z">
        <w:r w:rsidR="001E412E">
          <w:rPr>
            <w:rFonts w:ascii="华文楷体" w:eastAsia="华文楷体" w:hAnsi="华文楷体" w:hint="eastAsia"/>
            <w:sz w:val="24"/>
          </w:rPr>
          <w:t>商品详细数据、</w:t>
        </w:r>
      </w:ins>
      <w:r>
        <w:rPr>
          <w:rFonts w:ascii="华文楷体" w:eastAsia="华文楷体" w:hAnsi="华文楷体" w:hint="eastAsia"/>
          <w:sz w:val="24"/>
        </w:rPr>
        <w:t>优惠金额、销售金额、</w:t>
      </w:r>
      <w:ins w:id="9" w:author="Wangrui" w:date="2010-01-28T00:03:00Z">
        <w:r w:rsidR="001E412E">
          <w:rPr>
            <w:rFonts w:ascii="华文楷体" w:eastAsia="华文楷体" w:hAnsi="华文楷体" w:hint="eastAsia"/>
            <w:sz w:val="24"/>
          </w:rPr>
          <w:t>定金金额、定金缴纳状态、全款缴纳状态、</w:t>
        </w:r>
      </w:ins>
      <w:r>
        <w:rPr>
          <w:rFonts w:ascii="华文楷体" w:eastAsia="华文楷体" w:hAnsi="华文楷体" w:hint="eastAsia"/>
          <w:sz w:val="24"/>
        </w:rPr>
        <w:t>经手人、销售时间、创建时间</w:t>
      </w:r>
      <w:ins w:id="10" w:author="Wangrui" w:date="2010-01-28T00:02:00Z">
        <w:r w:rsidR="001E412E">
          <w:rPr>
            <w:rFonts w:ascii="华文楷体" w:eastAsia="华文楷体" w:hAnsi="华文楷体" w:hint="eastAsia"/>
            <w:sz w:val="24"/>
          </w:rPr>
          <w:t>、收银类型</w:t>
        </w:r>
        <w:r w:rsidR="001E412E">
          <w:rPr>
            <w:rFonts w:ascii="华文楷体" w:eastAsia="华文楷体" w:hAnsi="华文楷体" w:hint="eastAsia"/>
            <w:sz w:val="24"/>
          </w:rPr>
          <w:t>、统一收银状态、转账</w:t>
        </w:r>
      </w:ins>
      <w:ins w:id="11" w:author="Wangrui" w:date="2010-01-28T00:05:00Z">
        <w:r w:rsidR="001E412E">
          <w:rPr>
            <w:rFonts w:ascii="华文楷体" w:eastAsia="华文楷体" w:hAnsi="华文楷体" w:hint="eastAsia"/>
            <w:sz w:val="24"/>
          </w:rPr>
          <w:t>流水号</w:t>
        </w:r>
      </w:ins>
      <w:ins w:id="12" w:author="Wangrui" w:date="2010-01-28T00:02:00Z">
        <w:r w:rsidR="001E412E">
          <w:rPr>
            <w:rFonts w:ascii="华文楷体" w:eastAsia="华文楷体" w:hAnsi="华文楷体" w:hint="eastAsia"/>
            <w:sz w:val="24"/>
          </w:rPr>
          <w:t>。</w:t>
        </w:r>
      </w:ins>
    </w:p>
    <w:p w:rsidR="00263BC6" w:rsidRDefault="00263BC6" w:rsidP="00965456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  <w:pPrChange w:id="13" w:author="Wangrui" w:date="2010-01-28T00:11:00Z">
          <w:pPr>
            <w:pStyle w:val="a4"/>
            <w:numPr>
              <w:numId w:val="35"/>
            </w:numPr>
            <w:spacing w:afterLines="50" w:line="360" w:lineRule="auto"/>
            <w:ind w:leftChars="0" w:left="993" w:hanging="660"/>
          </w:pPr>
        </w:pPrChange>
      </w:pPr>
      <w:r>
        <w:rPr>
          <w:rFonts w:ascii="华文楷体" w:eastAsia="华文楷体" w:hAnsi="华文楷体" w:hint="eastAsia"/>
          <w:sz w:val="24"/>
        </w:rPr>
        <w:t>市场管理人员对已有的销售记录可以编辑和修改</w:t>
      </w:r>
    </w:p>
    <w:p w:rsidR="00263BC6" w:rsidRPr="00D41F39" w:rsidRDefault="00263BC6" w:rsidP="00965456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  <w:pPrChange w:id="14" w:author="Wangrui" w:date="2010-01-28T00:11:00Z">
          <w:pPr>
            <w:numPr>
              <w:ilvl w:val="4"/>
              <w:numId w:val="1"/>
            </w:numPr>
            <w:tabs>
              <w:tab w:val="num" w:pos="992"/>
            </w:tabs>
            <w:adjustRightInd w:val="0"/>
            <w:snapToGrid w:val="0"/>
            <w:spacing w:beforeLines="50" w:afterLines="50" w:line="360" w:lineRule="auto"/>
            <w:ind w:left="992" w:hanging="992"/>
            <w:outlineLvl w:val="4"/>
          </w:pPr>
        </w:pPrChange>
      </w:pPr>
      <w:r>
        <w:rPr>
          <w:rFonts w:ascii="华文楷体" w:eastAsia="华文楷体" w:hAnsi="华文楷体" w:hint="eastAsia"/>
          <w:sz w:val="28"/>
          <w:szCs w:val="28"/>
        </w:rPr>
        <w:t>小票创建和发放</w:t>
      </w:r>
    </w:p>
    <w:p w:rsidR="00263BC6" w:rsidRDefault="00263BC6" w:rsidP="00965456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  <w:pPrChange w:id="15" w:author="Wangrui" w:date="2010-01-28T00:11:00Z">
          <w:pPr>
            <w:pStyle w:val="a4"/>
            <w:numPr>
              <w:numId w:val="36"/>
            </w:numPr>
            <w:spacing w:afterLines="50" w:line="360" w:lineRule="auto"/>
            <w:ind w:leftChars="0" w:left="993" w:hanging="660"/>
          </w:pPr>
        </w:pPrChange>
      </w:pPr>
      <w:r>
        <w:rPr>
          <w:rFonts w:ascii="华文楷体" w:eastAsia="华文楷体" w:hAnsi="华文楷体" w:hint="eastAsia"/>
          <w:sz w:val="24"/>
        </w:rPr>
        <w:t>市场管理人员在系统中创建小票记录，小票记录内容与销售记录相同，创建时只需要填写单据号和单据类别</w:t>
      </w:r>
    </w:p>
    <w:p w:rsidR="00263BC6" w:rsidRDefault="00263BC6" w:rsidP="00965456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  <w:pPrChange w:id="16" w:author="Wangrui" w:date="2010-01-28T00:11:00Z">
          <w:pPr>
            <w:pStyle w:val="a4"/>
            <w:numPr>
              <w:numId w:val="36"/>
            </w:numPr>
            <w:spacing w:afterLines="50" w:line="360" w:lineRule="auto"/>
            <w:ind w:leftChars="0" w:left="993" w:hanging="660"/>
          </w:pPr>
        </w:pPrChange>
      </w:pPr>
      <w:r>
        <w:rPr>
          <w:rFonts w:ascii="华文楷体" w:eastAsia="华文楷体" w:hAnsi="华文楷体" w:hint="eastAsia"/>
          <w:sz w:val="24"/>
        </w:rPr>
        <w:t>对于已创建的小票记录，管理人员可以批量发放，即选定一组小票，为其分配商户。</w:t>
      </w:r>
    </w:p>
    <w:p w:rsidR="00F627DD" w:rsidRPr="00D41F39" w:rsidRDefault="00F627DD" w:rsidP="00965456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  <w:pPrChange w:id="17" w:author="Wangrui" w:date="2010-01-28T00:11:00Z">
          <w:pPr>
            <w:numPr>
              <w:ilvl w:val="4"/>
              <w:numId w:val="1"/>
            </w:numPr>
            <w:tabs>
              <w:tab w:val="num" w:pos="992"/>
            </w:tabs>
            <w:adjustRightInd w:val="0"/>
            <w:snapToGrid w:val="0"/>
            <w:spacing w:beforeLines="50" w:afterLines="50" w:line="360" w:lineRule="auto"/>
            <w:ind w:left="992" w:hanging="992"/>
            <w:outlineLvl w:val="4"/>
          </w:pPr>
        </w:pPrChange>
      </w:pPr>
      <w:r>
        <w:rPr>
          <w:rFonts w:ascii="华文楷体" w:eastAsia="华文楷体" w:hAnsi="华文楷体" w:hint="eastAsia"/>
          <w:sz w:val="28"/>
          <w:szCs w:val="28"/>
        </w:rPr>
        <w:t>销售数据统计</w:t>
      </w:r>
    </w:p>
    <w:p w:rsidR="00F627DD" w:rsidRDefault="00F627DD" w:rsidP="00965456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  <w:pPrChange w:id="18" w:author="Wangrui" w:date="2010-01-28T00:11:00Z">
          <w:pPr>
            <w:pStyle w:val="a4"/>
            <w:numPr>
              <w:numId w:val="37"/>
            </w:numPr>
            <w:spacing w:afterLines="50" w:line="360" w:lineRule="auto"/>
            <w:ind w:leftChars="0" w:left="993" w:hanging="660"/>
          </w:pPr>
        </w:pPrChange>
      </w:pPr>
      <w:r>
        <w:rPr>
          <w:rFonts w:ascii="华文楷体" w:eastAsia="华文楷体" w:hAnsi="华文楷体" w:hint="eastAsia"/>
          <w:sz w:val="24"/>
        </w:rPr>
        <w:t>市场管理人员设置统计范围，可设置的项目包括：</w:t>
      </w:r>
    </w:p>
    <w:p w:rsidR="00F627DD" w:rsidRDefault="00F627DD" w:rsidP="00965456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  <w:pPrChange w:id="19" w:author="Wangrui" w:date="2010-01-28T00:11:00Z">
          <w:pPr>
            <w:pStyle w:val="a4"/>
            <w:spacing w:afterLines="50" w:line="360" w:lineRule="auto"/>
            <w:ind w:leftChars="0" w:left="993"/>
          </w:pPr>
        </w:pPrChange>
      </w:pPr>
      <w:r>
        <w:rPr>
          <w:rFonts w:ascii="华文楷体" w:eastAsia="华文楷体" w:hAnsi="华文楷体" w:hint="eastAsia"/>
          <w:sz w:val="24"/>
        </w:rPr>
        <w:t>销售时间范围、商户、位置、商品类别、商品品牌</w:t>
      </w:r>
    </w:p>
    <w:p w:rsidR="00F627DD" w:rsidRDefault="00F627DD" w:rsidP="001E412E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  <w:pPrChange w:id="20" w:author="Wangrui" w:date="2010-01-28T00:11:00Z">
          <w:pPr>
            <w:pStyle w:val="a4"/>
            <w:numPr>
              <w:numId w:val="37"/>
            </w:numPr>
            <w:spacing w:afterLines="50" w:line="360" w:lineRule="auto"/>
            <w:ind w:leftChars="0" w:left="993" w:hanging="660"/>
          </w:pPr>
        </w:pPrChange>
      </w:pPr>
      <w:r>
        <w:rPr>
          <w:rFonts w:ascii="华文楷体" w:eastAsia="华文楷体" w:hAnsi="华文楷体" w:hint="eastAsia"/>
          <w:sz w:val="24"/>
        </w:rPr>
        <w:lastRenderedPageBreak/>
        <w:t>对于选定的条件，系统以商户为基础进行统计；</w:t>
      </w:r>
    </w:p>
    <w:p w:rsidR="00F627DD" w:rsidRDefault="00F627DD" w:rsidP="001E412E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  <w:pPrChange w:id="21" w:author="Wangrui" w:date="2010-01-28T00:11:00Z">
          <w:pPr>
            <w:pStyle w:val="a4"/>
            <w:numPr>
              <w:numId w:val="37"/>
            </w:numPr>
            <w:spacing w:afterLines="50" w:line="360" w:lineRule="auto"/>
            <w:ind w:leftChars="0" w:left="993" w:hanging="660"/>
          </w:pPr>
        </w:pPrChange>
      </w:pPr>
      <w:r>
        <w:rPr>
          <w:rFonts w:ascii="华文楷体" w:eastAsia="华文楷体" w:hAnsi="华文楷体" w:hint="eastAsia"/>
          <w:sz w:val="24"/>
        </w:rPr>
        <w:t>市场管理人员可以导出统计数据（导出格式？）。</w:t>
      </w:r>
    </w:p>
    <w:p w:rsidR="00F627DD" w:rsidRPr="00F627DD" w:rsidRDefault="00F627DD" w:rsidP="00965456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  <w:pPrChange w:id="22" w:author="Wangrui" w:date="2010-01-28T00:11:00Z">
          <w:pPr>
            <w:pStyle w:val="a4"/>
            <w:spacing w:afterLines="50" w:line="360" w:lineRule="auto"/>
            <w:ind w:leftChars="0" w:left="993"/>
          </w:pPr>
        </w:pPrChange>
      </w:pPr>
    </w:p>
    <w:p w:rsidR="00263BC6" w:rsidRPr="004B60DD" w:rsidRDefault="00263BC6" w:rsidP="00965456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  <w:pPrChange w:id="23" w:author="Wangrui" w:date="2010-01-28T00:11:00Z">
          <w:pPr>
            <w:numPr>
              <w:ilvl w:val="3"/>
              <w:numId w:val="1"/>
            </w:numPr>
            <w:tabs>
              <w:tab w:val="num" w:pos="851"/>
            </w:tabs>
            <w:adjustRightInd w:val="0"/>
            <w:snapToGrid w:val="0"/>
            <w:spacing w:beforeLines="50" w:afterLines="50" w:line="360" w:lineRule="auto"/>
            <w:ind w:left="851" w:hanging="851"/>
            <w:outlineLvl w:val="3"/>
          </w:pPr>
        </w:pPrChange>
      </w:pPr>
      <w:r>
        <w:rPr>
          <w:rFonts w:ascii="华文楷体" w:eastAsia="华文楷体" w:hAnsi="华文楷体" w:hint="eastAsia"/>
          <w:b/>
          <w:sz w:val="28"/>
          <w:szCs w:val="28"/>
        </w:rPr>
        <w:t>可选事件流</w:t>
      </w:r>
    </w:p>
    <w:p w:rsidR="00263BC6" w:rsidRPr="00D41F39" w:rsidRDefault="00263BC6" w:rsidP="00965456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  <w:pPrChange w:id="24" w:author="Wangrui" w:date="2010-01-28T00:11:00Z">
          <w:pPr>
            <w:numPr>
              <w:ilvl w:val="4"/>
              <w:numId w:val="1"/>
            </w:numPr>
            <w:tabs>
              <w:tab w:val="num" w:pos="992"/>
            </w:tabs>
            <w:adjustRightInd w:val="0"/>
            <w:snapToGrid w:val="0"/>
            <w:spacing w:beforeLines="50" w:afterLines="50" w:line="360" w:lineRule="auto"/>
            <w:ind w:left="992" w:hanging="992"/>
            <w:outlineLvl w:val="4"/>
          </w:pPr>
        </w:pPrChange>
      </w:pPr>
      <w:r>
        <w:rPr>
          <w:rFonts w:ascii="华文楷体" w:eastAsia="华文楷体" w:hAnsi="华文楷体" w:hint="eastAsia"/>
          <w:sz w:val="28"/>
          <w:szCs w:val="28"/>
        </w:rPr>
        <w:t>销售</w:t>
      </w:r>
      <w:r w:rsidR="00F627DD">
        <w:rPr>
          <w:rFonts w:ascii="华文楷体" w:eastAsia="华文楷体" w:hAnsi="华文楷体" w:hint="eastAsia"/>
          <w:sz w:val="28"/>
          <w:szCs w:val="28"/>
        </w:rPr>
        <w:t>/小票查询</w:t>
      </w:r>
    </w:p>
    <w:p w:rsidR="00F627DD" w:rsidRDefault="00F627DD" w:rsidP="00965456">
      <w:pPr>
        <w:pStyle w:val="a4"/>
        <w:numPr>
          <w:ilvl w:val="0"/>
          <w:numId w:val="38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  <w:pPrChange w:id="25" w:author="Wangrui" w:date="2010-01-28T00:11:00Z">
          <w:pPr>
            <w:pStyle w:val="a4"/>
            <w:numPr>
              <w:numId w:val="38"/>
            </w:numPr>
            <w:spacing w:afterLines="50" w:line="360" w:lineRule="auto"/>
            <w:ind w:leftChars="0" w:left="993" w:hanging="660"/>
          </w:pPr>
        </w:pPrChange>
      </w:pPr>
      <w:r>
        <w:rPr>
          <w:rFonts w:ascii="华文楷体" w:eastAsia="华文楷体" w:hAnsi="华文楷体" w:hint="eastAsia"/>
          <w:sz w:val="24"/>
        </w:rPr>
        <w:t>市场管理人员可以查询销售记录或小票信息</w:t>
      </w:r>
    </w:p>
    <w:p w:rsidR="00F627DD" w:rsidRDefault="00F627DD" w:rsidP="00965456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  <w:pPrChange w:id="26" w:author="Wangrui" w:date="2010-01-28T00:11:00Z">
          <w:pPr>
            <w:pStyle w:val="a4"/>
            <w:spacing w:afterLines="50" w:line="360" w:lineRule="auto"/>
            <w:ind w:leftChars="0" w:left="993"/>
          </w:pPr>
        </w:pPrChange>
      </w:pPr>
      <w:r>
        <w:rPr>
          <w:rFonts w:ascii="华文楷体" w:eastAsia="华文楷体" w:hAnsi="华文楷体" w:hint="eastAsia"/>
          <w:sz w:val="24"/>
        </w:rPr>
        <w:t>可查询项目包括：</w:t>
      </w:r>
    </w:p>
    <w:p w:rsidR="00F627DD" w:rsidRDefault="00F627DD" w:rsidP="001E412E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  <w:pPrChange w:id="27" w:author="Wangrui" w:date="2010-01-28T00:09:00Z">
          <w:pPr>
            <w:pStyle w:val="a4"/>
            <w:spacing w:afterLines="50" w:line="360" w:lineRule="auto"/>
            <w:ind w:leftChars="0" w:left="993"/>
          </w:pPr>
        </w:pPrChange>
      </w:pPr>
      <w:r>
        <w:rPr>
          <w:rFonts w:ascii="华文楷体" w:eastAsia="华文楷体" w:hAnsi="华文楷体" w:hint="eastAsia"/>
          <w:sz w:val="24"/>
        </w:rPr>
        <w:t>单据类别、单据号、商户号、商户名称、商户位置、合同号、客户名称、客户电话、商品类别、商品品牌、商品金额、销售金额、经手人、销售时间、创建时间</w:t>
      </w:r>
    </w:p>
    <w:p w:rsidR="00F627DD" w:rsidRDefault="00F627DD" w:rsidP="00965456">
      <w:pPr>
        <w:pStyle w:val="a4"/>
        <w:numPr>
          <w:ilvl w:val="0"/>
          <w:numId w:val="38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  <w:pPrChange w:id="28" w:author="Wangrui" w:date="2010-01-28T00:11:00Z">
          <w:pPr>
            <w:pStyle w:val="a4"/>
            <w:numPr>
              <w:numId w:val="38"/>
            </w:numPr>
            <w:spacing w:afterLines="50" w:line="360" w:lineRule="auto"/>
            <w:ind w:leftChars="0" w:left="993" w:hanging="660"/>
          </w:pPr>
        </w:pPrChange>
      </w:pPr>
      <w:r>
        <w:rPr>
          <w:rFonts w:ascii="华文楷体" w:eastAsia="华文楷体" w:hAnsi="华文楷体" w:hint="eastAsia"/>
          <w:sz w:val="24"/>
        </w:rPr>
        <w:t>销售记录的查询和小票信息的查询是没有区别的。</w:t>
      </w:r>
    </w:p>
    <w:p w:rsidR="00F627DD" w:rsidRPr="00D41F39" w:rsidRDefault="00F627DD" w:rsidP="00965456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  <w:pPrChange w:id="29" w:author="Wangrui" w:date="2010-01-28T00:11:00Z">
          <w:pPr>
            <w:numPr>
              <w:ilvl w:val="4"/>
              <w:numId w:val="1"/>
            </w:numPr>
            <w:tabs>
              <w:tab w:val="num" w:pos="992"/>
            </w:tabs>
            <w:adjustRightInd w:val="0"/>
            <w:snapToGrid w:val="0"/>
            <w:spacing w:beforeLines="50" w:afterLines="50" w:line="360" w:lineRule="auto"/>
            <w:ind w:left="992" w:hanging="992"/>
            <w:outlineLvl w:val="4"/>
          </w:pPr>
        </w:pPrChange>
      </w:pPr>
      <w:r>
        <w:rPr>
          <w:rFonts w:ascii="华文楷体" w:eastAsia="华文楷体" w:hAnsi="华文楷体" w:hint="eastAsia"/>
          <w:sz w:val="28"/>
          <w:szCs w:val="28"/>
        </w:rPr>
        <w:t>销售/小票删除</w:t>
      </w:r>
    </w:p>
    <w:p w:rsidR="00F627DD" w:rsidRDefault="00F627DD" w:rsidP="00965456">
      <w:pPr>
        <w:pStyle w:val="a4"/>
        <w:numPr>
          <w:ilvl w:val="0"/>
          <w:numId w:val="39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  <w:pPrChange w:id="30" w:author="Wangrui" w:date="2010-01-28T00:11:00Z">
          <w:pPr>
            <w:pStyle w:val="a4"/>
            <w:numPr>
              <w:numId w:val="39"/>
            </w:numPr>
            <w:spacing w:afterLines="50" w:line="360" w:lineRule="auto"/>
            <w:ind w:leftChars="0" w:left="993" w:hanging="660"/>
          </w:pPr>
        </w:pPrChange>
      </w:pPr>
      <w:r>
        <w:rPr>
          <w:rFonts w:ascii="华文楷体" w:eastAsia="华文楷体" w:hAnsi="华文楷体" w:hint="eastAsia"/>
          <w:sz w:val="24"/>
        </w:rPr>
        <w:t>市场管理人员可以对选定的销售记录或小票信息进行删除</w:t>
      </w:r>
    </w:p>
    <w:p w:rsidR="004B60DD" w:rsidRDefault="004B60DD" w:rsidP="004B60DD">
      <w:pPr>
        <w:pStyle w:val="aa"/>
        <w:spacing w:line="360" w:lineRule="auto"/>
        <w:ind w:left="360" w:firstLineChars="0" w:firstLine="0"/>
        <w:rPr>
          <w:ins w:id="31" w:author="Wangrui" w:date="2010-01-28T00:07:00Z"/>
          <w:rFonts w:ascii="华文楷体" w:eastAsia="华文楷体" w:hAnsi="华文楷体" w:hint="eastAsia"/>
          <w:sz w:val="24"/>
          <w:szCs w:val="24"/>
        </w:rPr>
      </w:pPr>
    </w:p>
    <w:p w:rsidR="001E412E" w:rsidRPr="001E412E" w:rsidRDefault="001E412E" w:rsidP="001E412E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  <w:rPrChange w:id="32" w:author="Wangrui" w:date="2010-01-28T00:07:00Z">
            <w:rPr>
              <w:rFonts w:ascii="华文楷体" w:eastAsia="华文楷体" w:hAnsi="华文楷体"/>
              <w:sz w:val="24"/>
              <w:szCs w:val="24"/>
            </w:rPr>
          </w:rPrChange>
        </w:rPr>
        <w:pPrChange w:id="33" w:author="Wangrui" w:date="2010-01-28T00:07:00Z">
          <w:pPr>
            <w:pStyle w:val="aa"/>
            <w:spacing w:line="360" w:lineRule="auto"/>
            <w:ind w:left="360" w:firstLineChars="0" w:firstLine="0"/>
          </w:pPr>
        </w:pPrChange>
      </w:pPr>
      <w:ins w:id="34" w:author="Wangrui" w:date="2010-01-28T00:07:00Z">
        <w:r w:rsidRPr="001E412E">
          <w:rPr>
            <w:rFonts w:ascii="华文楷体" w:eastAsia="华文楷体" w:hAnsi="华文楷体" w:hint="eastAsia"/>
            <w:sz w:val="28"/>
            <w:szCs w:val="28"/>
            <w:rPrChange w:id="35" w:author="Wangrui" w:date="2010-01-28T00:07:00Z">
              <w:rPr>
                <w:rFonts w:ascii="华文楷体" w:eastAsia="华文楷体" w:hAnsi="华文楷体" w:hint="eastAsia"/>
                <w:sz w:val="24"/>
                <w:szCs w:val="24"/>
              </w:rPr>
            </w:rPrChange>
          </w:rPr>
          <w:t>商品管理</w:t>
        </w:r>
      </w:ins>
    </w:p>
    <w:p w:rsidR="0008227D" w:rsidRDefault="001E412E" w:rsidP="001E412E">
      <w:pPr>
        <w:pStyle w:val="a4"/>
        <w:numPr>
          <w:ilvl w:val="0"/>
          <w:numId w:val="42"/>
        </w:numPr>
        <w:spacing w:afterLines="50" w:line="360" w:lineRule="auto"/>
        <w:ind w:leftChars="0" w:left="1276" w:hanging="376"/>
        <w:rPr>
          <w:ins w:id="36" w:author="Wangrui" w:date="2010-01-28T00:09:00Z"/>
          <w:rFonts w:ascii="华文楷体" w:eastAsia="华文楷体" w:hAnsi="华文楷体" w:hint="eastAsia"/>
          <w:sz w:val="24"/>
        </w:rPr>
        <w:pPrChange w:id="37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  <w:ins w:id="38" w:author="Wangrui" w:date="2010-01-28T00:07:00Z">
        <w:r w:rsidRPr="001E412E">
          <w:rPr>
            <w:rFonts w:ascii="华文楷体" w:eastAsia="华文楷体" w:hAnsi="华文楷体" w:hint="eastAsia"/>
            <w:sz w:val="24"/>
            <w:rPrChange w:id="39" w:author="Wangrui" w:date="2010-01-28T00:09:00Z">
              <w:rPr>
                <w:rFonts w:ascii="华文楷体" w:eastAsia="华文楷体" w:hAnsi="华文楷体" w:hint="eastAsia"/>
                <w:szCs w:val="24"/>
              </w:rPr>
            </w:rPrChange>
          </w:rPr>
          <w:t>市场管理人员</w:t>
        </w:r>
      </w:ins>
      <w:ins w:id="40" w:author="Wangrui" w:date="2010-01-28T00:09:00Z">
        <w:r w:rsidRPr="001E412E">
          <w:rPr>
            <w:rFonts w:ascii="华文楷体" w:eastAsia="华文楷体" w:hAnsi="华文楷体" w:hint="eastAsia"/>
            <w:sz w:val="24"/>
            <w:rPrChange w:id="41" w:author="Wangrui" w:date="2010-01-28T00:09:00Z">
              <w:rPr>
                <w:rFonts w:ascii="华文楷体" w:eastAsia="华文楷体" w:hAnsi="华文楷体" w:hint="eastAsia"/>
                <w:szCs w:val="24"/>
              </w:rPr>
            </w:rPrChange>
          </w:rPr>
          <w:t>对商户提交的商品信息进行录入</w:t>
        </w:r>
      </w:ins>
    </w:p>
    <w:p w:rsidR="001E412E" w:rsidRDefault="001E412E" w:rsidP="001E412E">
      <w:pPr>
        <w:pStyle w:val="a4"/>
        <w:spacing w:afterLines="50" w:line="360" w:lineRule="auto"/>
        <w:ind w:leftChars="0" w:left="1276"/>
        <w:rPr>
          <w:ins w:id="42" w:author="Wangrui" w:date="2010-01-28T00:09:00Z"/>
          <w:rFonts w:ascii="华文楷体" w:eastAsia="华文楷体" w:hAnsi="华文楷体" w:hint="eastAsia"/>
          <w:sz w:val="24"/>
        </w:rPr>
        <w:pPrChange w:id="43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  <w:ins w:id="44" w:author="Wangrui" w:date="2010-01-28T00:09:00Z">
        <w:r>
          <w:rPr>
            <w:rFonts w:ascii="华文楷体" w:eastAsia="华文楷体" w:hAnsi="华文楷体" w:hint="eastAsia"/>
            <w:sz w:val="24"/>
          </w:rPr>
          <w:t>商品信息包括：</w:t>
        </w:r>
      </w:ins>
    </w:p>
    <w:p w:rsidR="001E412E" w:rsidRDefault="001E412E" w:rsidP="001E412E">
      <w:pPr>
        <w:pStyle w:val="a4"/>
        <w:spacing w:afterLines="50" w:line="360" w:lineRule="auto"/>
        <w:ind w:leftChars="0" w:left="1276"/>
        <w:rPr>
          <w:ins w:id="45" w:author="Wangrui" w:date="2010-01-28T00:09:00Z"/>
          <w:rFonts w:ascii="华文楷体" w:eastAsia="华文楷体" w:hAnsi="华文楷体" w:hint="eastAsia"/>
          <w:sz w:val="24"/>
        </w:rPr>
        <w:pPrChange w:id="46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  <w:ins w:id="47" w:author="Wangrui" w:date="2010-01-28T00:09:00Z">
        <w:r>
          <w:rPr>
            <w:rFonts w:ascii="华文楷体" w:eastAsia="华文楷体" w:hAnsi="华文楷体" w:hint="eastAsia"/>
            <w:sz w:val="24"/>
          </w:rPr>
          <w:t>商品名称、商品品牌、</w:t>
        </w:r>
      </w:ins>
      <w:ins w:id="48" w:author="Wangrui" w:date="2010-01-28T00:10:00Z">
        <w:r>
          <w:rPr>
            <w:rFonts w:ascii="华文楷体" w:eastAsia="华文楷体" w:hAnsi="华文楷体" w:hint="eastAsia"/>
            <w:sz w:val="24"/>
          </w:rPr>
          <w:t>商品</w:t>
        </w:r>
        <w:r>
          <w:rPr>
            <w:rFonts w:ascii="华文楷体" w:eastAsia="华文楷体" w:hAnsi="华文楷体" w:hint="eastAsia"/>
            <w:sz w:val="24"/>
          </w:rPr>
          <w:t>类别、</w:t>
        </w:r>
      </w:ins>
      <w:ins w:id="49" w:author="Wangrui" w:date="2010-01-28T00:09:00Z">
        <w:r>
          <w:rPr>
            <w:rFonts w:ascii="华文楷体" w:eastAsia="华文楷体" w:hAnsi="华文楷体" w:hint="eastAsia"/>
            <w:sz w:val="24"/>
          </w:rPr>
          <w:t>商品描述</w:t>
        </w:r>
      </w:ins>
    </w:p>
    <w:p w:rsidR="001E412E" w:rsidRDefault="001E412E" w:rsidP="001E412E">
      <w:pPr>
        <w:pStyle w:val="a4"/>
        <w:numPr>
          <w:ilvl w:val="0"/>
          <w:numId w:val="42"/>
        </w:numPr>
        <w:spacing w:afterLines="50" w:line="360" w:lineRule="auto"/>
        <w:ind w:leftChars="0" w:left="1276" w:hanging="376"/>
        <w:rPr>
          <w:ins w:id="50" w:author="Wangrui" w:date="2010-01-28T00:11:00Z"/>
          <w:rFonts w:ascii="华文楷体" w:eastAsia="华文楷体" w:hAnsi="华文楷体" w:hint="eastAsia"/>
          <w:sz w:val="24"/>
        </w:rPr>
        <w:pPrChange w:id="51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  <w:ins w:id="52" w:author="Wangrui" w:date="2010-01-28T00:10:00Z">
        <w:r>
          <w:rPr>
            <w:rFonts w:ascii="华文楷体" w:eastAsia="华文楷体" w:hAnsi="华文楷体" w:hint="eastAsia"/>
            <w:sz w:val="24"/>
          </w:rPr>
          <w:lastRenderedPageBreak/>
          <w:t>对每个提交该商品的资料添加销售商品</w:t>
        </w:r>
      </w:ins>
      <w:ins w:id="53" w:author="Wangrui" w:date="2010-01-28T00:11:00Z">
        <w:r>
          <w:rPr>
            <w:rFonts w:ascii="华文楷体" w:eastAsia="华文楷体" w:hAnsi="华文楷体" w:hint="eastAsia"/>
            <w:sz w:val="24"/>
          </w:rPr>
          <w:t>信息</w:t>
        </w:r>
      </w:ins>
    </w:p>
    <w:p w:rsidR="001E412E" w:rsidRDefault="001E412E" w:rsidP="001E412E">
      <w:pPr>
        <w:pStyle w:val="a4"/>
        <w:spacing w:afterLines="50" w:line="360" w:lineRule="auto"/>
        <w:ind w:leftChars="0" w:left="1276"/>
        <w:rPr>
          <w:ins w:id="54" w:author="Wangrui" w:date="2010-01-28T00:11:00Z"/>
          <w:rFonts w:ascii="华文楷体" w:eastAsia="华文楷体" w:hAnsi="华文楷体" w:hint="eastAsia"/>
          <w:sz w:val="24"/>
        </w:rPr>
        <w:pPrChange w:id="55" w:author="Wangrui" w:date="2010-01-28T00:11:00Z">
          <w:pPr>
            <w:pStyle w:val="a3"/>
            <w:spacing w:afterLines="50" w:line="360" w:lineRule="auto"/>
            <w:ind w:firstLineChars="0" w:firstLine="0"/>
          </w:pPr>
        </w:pPrChange>
      </w:pPr>
      <w:ins w:id="56" w:author="Wangrui" w:date="2010-01-28T00:11:00Z">
        <w:r>
          <w:rPr>
            <w:rFonts w:ascii="华文楷体" w:eastAsia="华文楷体" w:hAnsi="华文楷体" w:hint="eastAsia"/>
            <w:sz w:val="24"/>
          </w:rPr>
          <w:t>销售商品信息包括：</w:t>
        </w:r>
      </w:ins>
    </w:p>
    <w:p w:rsidR="001E412E" w:rsidRDefault="001E412E" w:rsidP="001E412E">
      <w:pPr>
        <w:pStyle w:val="a4"/>
        <w:spacing w:afterLines="50" w:line="360" w:lineRule="auto"/>
        <w:ind w:leftChars="0" w:left="1276"/>
        <w:rPr>
          <w:ins w:id="57" w:author="Wangrui" w:date="2010-01-28T00:11:00Z"/>
          <w:rFonts w:ascii="华文楷体" w:eastAsia="华文楷体" w:hAnsi="华文楷体" w:hint="eastAsia"/>
          <w:sz w:val="24"/>
        </w:rPr>
        <w:pPrChange w:id="58" w:author="Wangrui" w:date="2010-01-28T00:11:00Z">
          <w:pPr>
            <w:pStyle w:val="a3"/>
            <w:spacing w:afterLines="50" w:line="360" w:lineRule="auto"/>
            <w:ind w:firstLineChars="0" w:firstLine="0"/>
          </w:pPr>
        </w:pPrChange>
      </w:pPr>
      <w:ins w:id="59" w:author="Wangrui" w:date="2010-01-28T00:11:00Z">
        <w:r>
          <w:rPr>
            <w:rFonts w:ascii="华文楷体" w:eastAsia="华文楷体" w:hAnsi="华文楷体" w:hint="eastAsia"/>
            <w:sz w:val="24"/>
          </w:rPr>
          <w:t>商户ID、标签价等</w:t>
        </w:r>
      </w:ins>
    </w:p>
    <w:p w:rsidR="001E412E" w:rsidRPr="001E412E" w:rsidDel="00965456" w:rsidRDefault="001E412E" w:rsidP="00965456">
      <w:pPr>
        <w:pStyle w:val="a4"/>
        <w:spacing w:afterLines="50" w:line="360" w:lineRule="auto"/>
        <w:ind w:leftChars="0" w:left="1276"/>
        <w:rPr>
          <w:ins w:id="60" w:author="Microsoft.com" w:date="2010-01-18T00:51:00Z"/>
          <w:del w:id="61" w:author="Wangrui" w:date="2010-01-28T00:11:00Z"/>
          <w:rFonts w:ascii="华文楷体" w:eastAsia="华文楷体" w:hAnsi="华文楷体"/>
          <w:sz w:val="24"/>
          <w:rPrChange w:id="62" w:author="Wangrui" w:date="2010-01-28T00:09:00Z">
            <w:rPr>
              <w:ins w:id="63" w:author="Microsoft.com" w:date="2010-01-18T00:51:00Z"/>
              <w:del w:id="64" w:author="Wangrui" w:date="2010-01-28T00:11:00Z"/>
              <w:rFonts w:ascii="华文楷体" w:eastAsia="华文楷体" w:hAnsi="华文楷体"/>
              <w:szCs w:val="24"/>
            </w:rPr>
          </w:rPrChange>
        </w:rPr>
        <w:pPrChange w:id="65" w:author="Wangrui" w:date="2010-01-28T00:11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66" w:author="Microsoft.com" w:date="2010-01-18T00:51:00Z"/>
          <w:rFonts w:ascii="华文楷体" w:eastAsia="华文楷体" w:hAnsi="华文楷体"/>
          <w:szCs w:val="24"/>
        </w:rPr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67" w:author="Microsoft.com" w:date="2010-01-18T00:51:00Z"/>
          <w:rFonts w:ascii="华文楷体" w:eastAsia="华文楷体" w:hAnsi="华文楷体"/>
          <w:szCs w:val="24"/>
        </w:rPr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68" w:author="Microsoft.com" w:date="2010-01-18T00:51:00Z"/>
          <w:rFonts w:ascii="华文楷体" w:eastAsia="华文楷体" w:hAnsi="华文楷体"/>
          <w:szCs w:val="24"/>
        </w:rPr>
        <w:pPrChange w:id="69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70" w:author="Microsoft.com" w:date="2010-01-18T00:51:00Z"/>
          <w:rFonts w:ascii="华文楷体" w:eastAsia="华文楷体" w:hAnsi="华文楷体"/>
          <w:szCs w:val="24"/>
        </w:rPr>
        <w:pPrChange w:id="71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72" w:author="Microsoft.com" w:date="2010-01-18T00:51:00Z"/>
          <w:rFonts w:ascii="华文楷体" w:eastAsia="华文楷体" w:hAnsi="华文楷体"/>
          <w:szCs w:val="24"/>
        </w:rPr>
        <w:pPrChange w:id="73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74" w:author="Microsoft.com" w:date="2010-01-18T00:51:00Z"/>
          <w:rFonts w:ascii="华文楷体" w:eastAsia="华文楷体" w:hAnsi="华文楷体"/>
          <w:szCs w:val="24"/>
        </w:rPr>
        <w:pPrChange w:id="75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76" w:author="Microsoft.com" w:date="2010-01-18T00:51:00Z"/>
          <w:rFonts w:ascii="华文楷体" w:eastAsia="华文楷体" w:hAnsi="华文楷体"/>
          <w:szCs w:val="24"/>
        </w:rPr>
        <w:pPrChange w:id="77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78" w:author="Microsoft.com" w:date="2010-01-18T00:51:00Z"/>
          <w:rFonts w:ascii="华文楷体" w:eastAsia="华文楷体" w:hAnsi="华文楷体"/>
          <w:szCs w:val="24"/>
        </w:rPr>
        <w:pPrChange w:id="79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80" w:author="Microsoft.com" w:date="2010-01-18T00:51:00Z"/>
          <w:rFonts w:ascii="华文楷体" w:eastAsia="华文楷体" w:hAnsi="华文楷体"/>
          <w:szCs w:val="24"/>
        </w:rPr>
        <w:pPrChange w:id="81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82" w:author="Microsoft.com" w:date="2010-01-18T00:51:00Z"/>
          <w:rFonts w:ascii="华文楷体" w:eastAsia="华文楷体" w:hAnsi="华文楷体"/>
          <w:szCs w:val="24"/>
        </w:rPr>
        <w:pPrChange w:id="83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84" w:author="Microsoft.com" w:date="2010-01-18T00:51:00Z"/>
          <w:rFonts w:ascii="华文楷体" w:eastAsia="华文楷体" w:hAnsi="华文楷体"/>
          <w:szCs w:val="24"/>
        </w:rPr>
        <w:pPrChange w:id="85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86" w:author="Microsoft.com" w:date="2010-01-18T00:51:00Z"/>
          <w:rFonts w:ascii="华文楷体" w:eastAsia="华文楷体" w:hAnsi="华文楷体"/>
          <w:szCs w:val="24"/>
        </w:rPr>
        <w:pPrChange w:id="87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88" w:author="Microsoft.com" w:date="2010-01-18T00:51:00Z"/>
          <w:rFonts w:ascii="华文楷体" w:eastAsia="华文楷体" w:hAnsi="华文楷体"/>
          <w:szCs w:val="24"/>
        </w:rPr>
        <w:pPrChange w:id="89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90" w:author="Microsoft.com" w:date="2010-01-18T00:51:00Z"/>
          <w:rFonts w:ascii="华文楷体" w:eastAsia="华文楷体" w:hAnsi="华文楷体"/>
          <w:szCs w:val="24"/>
        </w:rPr>
        <w:pPrChange w:id="91" w:author="Wangrui" w:date="2010-01-28T00:11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92" w:author="Microsoft.com" w:date="2010-01-18T00:51:00Z"/>
          <w:rFonts w:ascii="华文楷体" w:eastAsia="华文楷体" w:hAnsi="华文楷体"/>
          <w:szCs w:val="24"/>
        </w:rPr>
        <w:pPrChange w:id="93" w:author="Wangrui" w:date="2010-01-28T00:11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94" w:author="Microsoft.com" w:date="2010-01-18T00:51:00Z"/>
          <w:rFonts w:ascii="华文楷体" w:eastAsia="华文楷体" w:hAnsi="华文楷体"/>
          <w:szCs w:val="24"/>
        </w:rPr>
        <w:pPrChange w:id="95" w:author="Wangrui" w:date="2010-01-28T00:11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96" w:author="Microsoft.com" w:date="2010-01-18T00:51:00Z"/>
          <w:rFonts w:ascii="华文楷体" w:eastAsia="华文楷体" w:hAnsi="华文楷体"/>
          <w:szCs w:val="24"/>
        </w:rPr>
        <w:pPrChange w:id="97" w:author="Wangrui" w:date="2010-01-28T00:11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98" w:author="Microsoft.com" w:date="2010-01-18T00:51:00Z"/>
          <w:rFonts w:ascii="华文楷体" w:eastAsia="华文楷体" w:hAnsi="华文楷体"/>
          <w:szCs w:val="24"/>
        </w:rPr>
        <w:pPrChange w:id="99" w:author="Wangrui" w:date="2010-01-28T00:10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100" w:author="Microsoft.com" w:date="2010-01-18T00:51:00Z"/>
          <w:rFonts w:ascii="华文楷体" w:eastAsia="华文楷体" w:hAnsi="华文楷体"/>
          <w:szCs w:val="24"/>
        </w:rPr>
        <w:pPrChange w:id="101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102" w:author="Microsoft.com" w:date="2010-01-18T00:51:00Z"/>
          <w:rFonts w:ascii="华文楷体" w:eastAsia="华文楷体" w:hAnsi="华文楷体"/>
          <w:szCs w:val="24"/>
        </w:rPr>
        <w:pPrChange w:id="103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104" w:author="Microsoft.com" w:date="2010-01-18T00:51:00Z"/>
          <w:rFonts w:ascii="华文楷体" w:eastAsia="华文楷体" w:hAnsi="华文楷体"/>
          <w:szCs w:val="24"/>
        </w:rPr>
        <w:pPrChange w:id="105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106" w:author="Microsoft.com" w:date="2010-01-18T00:51:00Z"/>
          <w:rFonts w:ascii="华文楷体" w:eastAsia="华文楷体" w:hAnsi="华文楷体"/>
          <w:szCs w:val="24"/>
        </w:rPr>
        <w:pPrChange w:id="107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108" w:author="Microsoft.com" w:date="2010-01-18T00:51:00Z"/>
          <w:rFonts w:ascii="华文楷体" w:eastAsia="华文楷体" w:hAnsi="华文楷体"/>
          <w:szCs w:val="24"/>
        </w:rPr>
        <w:pPrChange w:id="109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110" w:author="Microsoft.com" w:date="2010-01-18T00:51:00Z"/>
          <w:rFonts w:ascii="华文楷体" w:eastAsia="华文楷体" w:hAnsi="华文楷体"/>
          <w:szCs w:val="24"/>
        </w:rPr>
        <w:pPrChange w:id="111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112" w:author="Microsoft.com" w:date="2010-01-18T00:51:00Z"/>
          <w:rFonts w:ascii="华文楷体" w:eastAsia="华文楷体" w:hAnsi="华文楷体"/>
          <w:szCs w:val="24"/>
        </w:rPr>
        <w:pPrChange w:id="113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114" w:author="Microsoft.com" w:date="2010-01-18T00:51:00Z"/>
          <w:rFonts w:ascii="华文楷体" w:eastAsia="华文楷体" w:hAnsi="华文楷体"/>
          <w:szCs w:val="24"/>
        </w:rPr>
        <w:pPrChange w:id="115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116" w:author="Microsoft.com" w:date="2010-01-18T00:51:00Z"/>
          <w:rFonts w:ascii="华文楷体" w:eastAsia="华文楷体" w:hAnsi="华文楷体"/>
          <w:szCs w:val="24"/>
        </w:rPr>
        <w:pPrChange w:id="117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Default="0026533A" w:rsidP="001E412E">
      <w:pPr>
        <w:pStyle w:val="a3"/>
        <w:spacing w:afterLines="50" w:line="360" w:lineRule="auto"/>
        <w:ind w:firstLineChars="0" w:firstLine="0"/>
        <w:rPr>
          <w:ins w:id="118" w:author="Microsoft.com" w:date="2010-01-18T00:51:00Z"/>
          <w:rFonts w:ascii="华文楷体" w:eastAsia="华文楷体" w:hAnsi="华文楷体"/>
          <w:szCs w:val="24"/>
        </w:rPr>
        <w:pPrChange w:id="119" w:author="Wangrui" w:date="2010-01-28T00:09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26533A" w:rsidRPr="00E633B7" w:rsidRDefault="0026533A" w:rsidP="0026533A">
      <w:pPr>
        <w:pStyle w:val="aa"/>
        <w:numPr>
          <w:ilvl w:val="0"/>
          <w:numId w:val="40"/>
        </w:numPr>
        <w:ind w:firstLineChars="0"/>
        <w:rPr>
          <w:ins w:id="120" w:author="Microsoft.com" w:date="2010-01-18T00:51:00Z"/>
          <w:rFonts w:ascii="华文楷体" w:eastAsia="华文楷体" w:hAnsi="华文楷体"/>
          <w:sz w:val="24"/>
          <w:szCs w:val="24"/>
        </w:rPr>
      </w:pPr>
      <w:ins w:id="121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关于各种统一处理方式的说明：</w:t>
        </w:r>
      </w:ins>
    </w:p>
    <w:p w:rsidR="0026533A" w:rsidRPr="00E633B7" w:rsidRDefault="0026533A" w:rsidP="0026533A">
      <w:pPr>
        <w:pStyle w:val="aa"/>
        <w:numPr>
          <w:ilvl w:val="0"/>
          <w:numId w:val="41"/>
        </w:numPr>
        <w:ind w:firstLineChars="0"/>
        <w:rPr>
          <w:ins w:id="122" w:author="Microsoft.com" w:date="2010-01-18T00:51:00Z"/>
          <w:rFonts w:ascii="华文楷体" w:eastAsia="华文楷体" w:hAnsi="华文楷体"/>
          <w:sz w:val="24"/>
          <w:szCs w:val="24"/>
        </w:rPr>
      </w:pPr>
      <w:ins w:id="123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目前包含统一收银、统一售后！</w:t>
        </w:r>
        <w:r w:rsidRPr="00E633B7">
          <w:rPr>
            <w:rFonts w:ascii="华文楷体" w:eastAsia="华文楷体" w:hAnsi="华文楷体"/>
            <w:sz w:val="24"/>
            <w:szCs w:val="24"/>
          </w:rPr>
          <w:t xml:space="preserve"> </w:t>
        </w:r>
      </w:ins>
    </w:p>
    <w:p w:rsidR="0026533A" w:rsidRPr="00E633B7" w:rsidRDefault="0026533A" w:rsidP="0026533A">
      <w:pPr>
        <w:pStyle w:val="aa"/>
        <w:numPr>
          <w:ilvl w:val="0"/>
          <w:numId w:val="41"/>
        </w:numPr>
        <w:ind w:firstLineChars="0"/>
        <w:rPr>
          <w:ins w:id="124" w:author="Microsoft.com" w:date="2010-01-18T00:51:00Z"/>
          <w:rFonts w:ascii="华文楷体" w:eastAsia="华文楷体" w:hAnsi="华文楷体"/>
          <w:sz w:val="24"/>
          <w:szCs w:val="24"/>
        </w:rPr>
      </w:pPr>
      <w:ins w:id="125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关于统一售后：</w:t>
        </w:r>
      </w:ins>
    </w:p>
    <w:p w:rsidR="0026533A" w:rsidRPr="00E633B7" w:rsidRDefault="0026533A" w:rsidP="0026533A">
      <w:pPr>
        <w:rPr>
          <w:ins w:id="126" w:author="Microsoft.com" w:date="2010-01-18T00:51:00Z"/>
          <w:rFonts w:ascii="华文楷体" w:eastAsia="华文楷体" w:hAnsi="华文楷体"/>
          <w:sz w:val="24"/>
          <w:szCs w:val="24"/>
        </w:rPr>
      </w:pPr>
      <w:ins w:id="127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[1]</w:t>
        </w:r>
        <w:r w:rsidRPr="00E633B7">
          <w:rPr>
            <w:rFonts w:ascii="华文楷体" w:eastAsia="华文楷体" w:hAnsi="华文楷体" w:hint="eastAsia"/>
            <w:sz w:val="24"/>
            <w:szCs w:val="24"/>
          </w:rPr>
          <w:tab/>
          <w:t>在没有统一售后处理时，容易造成消费者投诉无门，无法对商户进行有效制约，致使售后服务质量参差不齐！</w:t>
        </w:r>
      </w:ins>
    </w:p>
    <w:p w:rsidR="0026533A" w:rsidRPr="00E633B7" w:rsidRDefault="0026533A" w:rsidP="0026533A">
      <w:pPr>
        <w:rPr>
          <w:ins w:id="128" w:author="Microsoft.com" w:date="2010-01-18T00:51:00Z"/>
          <w:rFonts w:ascii="华文楷体" w:eastAsia="华文楷体" w:hAnsi="华文楷体"/>
          <w:sz w:val="24"/>
          <w:szCs w:val="24"/>
        </w:rPr>
      </w:pPr>
      <w:ins w:id="129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lastRenderedPageBreak/>
          <w:t>[2]</w:t>
        </w:r>
        <w:r w:rsidRPr="00E633B7">
          <w:rPr>
            <w:rFonts w:ascii="华文楷体" w:eastAsia="华文楷体" w:hAnsi="华文楷体" w:hint="eastAsia"/>
            <w:sz w:val="24"/>
            <w:szCs w:val="24"/>
          </w:rPr>
          <w:tab/>
        </w:r>
        <w:r>
          <w:rPr>
            <w:rFonts w:ascii="华文楷体" w:eastAsia="华文楷体" w:hAnsi="华文楷体" w:hint="eastAsia"/>
            <w:sz w:val="24"/>
            <w:szCs w:val="24"/>
          </w:rPr>
          <w:t>进行统一售后</w:t>
        </w:r>
        <w:r w:rsidRPr="00E633B7">
          <w:rPr>
            <w:rFonts w:ascii="华文楷体" w:eastAsia="华文楷体" w:hAnsi="华文楷体" w:hint="eastAsia"/>
            <w:sz w:val="24"/>
            <w:szCs w:val="24"/>
          </w:rPr>
          <w:t>，可以对售后质量进行保障。其中包含统一印单，常常是一式三样，分给消费者、商户、卖场等！</w:t>
        </w:r>
      </w:ins>
    </w:p>
    <w:p w:rsidR="0026533A" w:rsidRPr="00E633B7" w:rsidRDefault="0026533A" w:rsidP="0026533A">
      <w:pPr>
        <w:pStyle w:val="aa"/>
        <w:numPr>
          <w:ilvl w:val="0"/>
          <w:numId w:val="41"/>
        </w:numPr>
        <w:ind w:firstLineChars="0"/>
        <w:rPr>
          <w:ins w:id="130" w:author="Microsoft.com" w:date="2010-01-18T00:51:00Z"/>
          <w:rFonts w:ascii="华文楷体" w:eastAsia="华文楷体" w:hAnsi="华文楷体"/>
          <w:sz w:val="24"/>
          <w:szCs w:val="24"/>
        </w:rPr>
      </w:pPr>
      <w:ins w:id="131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关于统一收银：</w:t>
        </w:r>
      </w:ins>
    </w:p>
    <w:p w:rsidR="0026533A" w:rsidRPr="00E633B7" w:rsidRDefault="0026533A" w:rsidP="0026533A">
      <w:pPr>
        <w:rPr>
          <w:ins w:id="132" w:author="Microsoft.com" w:date="2010-01-18T00:51:00Z"/>
          <w:rFonts w:ascii="华文楷体" w:eastAsia="华文楷体" w:hAnsi="华文楷体"/>
          <w:sz w:val="24"/>
          <w:szCs w:val="24"/>
        </w:rPr>
      </w:pPr>
      <w:ins w:id="133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[1]</w:t>
        </w:r>
        <w:r w:rsidRPr="00E633B7">
          <w:rPr>
            <w:rFonts w:ascii="华文楷体" w:eastAsia="华文楷体" w:hAnsi="华文楷体" w:hint="eastAsia"/>
            <w:sz w:val="24"/>
            <w:szCs w:val="24"/>
          </w:rPr>
          <w:tab/>
          <w:t>非统一收银时，商户开具的销售单据容易出现大小头问题，即开具给消费者的销售单据中记录了真实的货款信息，反馈给卖场的销售单据中记录的货款信息远小于实际金额，目的就是为了少报款项，从而少纳税或少上缴手续费。在没有统一收银时，都是商户到卖场领取票据，用完后再领取新的票据。</w:t>
        </w:r>
      </w:ins>
    </w:p>
    <w:p w:rsidR="0026533A" w:rsidRPr="00E633B7" w:rsidRDefault="0026533A" w:rsidP="0026533A">
      <w:pPr>
        <w:rPr>
          <w:ins w:id="134" w:author="Microsoft.com" w:date="2010-01-18T00:51:00Z"/>
          <w:rFonts w:ascii="华文楷体" w:eastAsia="华文楷体" w:hAnsi="华文楷体"/>
          <w:sz w:val="24"/>
          <w:szCs w:val="24"/>
        </w:rPr>
      </w:pPr>
      <w:ins w:id="135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[2]</w:t>
        </w:r>
        <w:r w:rsidRPr="00E633B7">
          <w:rPr>
            <w:rFonts w:ascii="华文楷体" w:eastAsia="华文楷体" w:hAnsi="华文楷体" w:hint="eastAsia"/>
            <w:sz w:val="24"/>
            <w:szCs w:val="24"/>
          </w:rPr>
          <w:tab/>
        </w:r>
        <w:r>
          <w:rPr>
            <w:rFonts w:ascii="华文楷体" w:eastAsia="华文楷体" w:hAnsi="华文楷体" w:hint="eastAsia"/>
            <w:sz w:val="24"/>
            <w:szCs w:val="24"/>
          </w:rPr>
          <w:t>进行统一收银</w:t>
        </w:r>
        <w:r w:rsidRPr="00E633B7">
          <w:rPr>
            <w:rFonts w:ascii="华文楷体" w:eastAsia="华文楷体" w:hAnsi="华文楷体" w:hint="eastAsia"/>
            <w:sz w:val="24"/>
            <w:szCs w:val="24"/>
          </w:rPr>
          <w:t>，则可以对消费票据进行集中管理，有效避免大小头问题。</w:t>
        </w:r>
      </w:ins>
    </w:p>
    <w:p w:rsidR="0026533A" w:rsidRPr="00E633B7" w:rsidRDefault="0026533A" w:rsidP="0026533A">
      <w:pPr>
        <w:rPr>
          <w:ins w:id="136" w:author="Microsoft.com" w:date="2010-01-18T00:51:00Z"/>
          <w:rFonts w:ascii="华文楷体" w:eastAsia="华文楷体" w:hAnsi="华文楷体"/>
          <w:sz w:val="24"/>
          <w:szCs w:val="24"/>
        </w:rPr>
      </w:pPr>
      <w:ins w:id="137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[3]</w:t>
        </w:r>
        <w:r w:rsidRPr="00E633B7">
          <w:rPr>
            <w:rFonts w:ascii="华文楷体" w:eastAsia="华文楷体" w:hAnsi="华文楷体" w:hint="eastAsia"/>
            <w:sz w:val="24"/>
            <w:szCs w:val="24"/>
          </w:rPr>
          <w:tab/>
          <w:t>并非所有卖场都适用于统一收银，例如：针对于大胡同批发市场，其中的商品种类过多且价格很低，不易统一收银，也没有必要。</w:t>
        </w:r>
      </w:ins>
    </w:p>
    <w:p w:rsidR="0026533A" w:rsidRPr="00E633B7" w:rsidRDefault="0026533A" w:rsidP="0026533A">
      <w:pPr>
        <w:rPr>
          <w:ins w:id="138" w:author="Microsoft.com" w:date="2010-01-18T00:51:00Z"/>
          <w:rFonts w:ascii="华文楷体" w:eastAsia="华文楷体" w:hAnsi="华文楷体"/>
        </w:rPr>
      </w:pPr>
    </w:p>
    <w:p w:rsidR="0026533A" w:rsidRPr="0026533A" w:rsidRDefault="0026533A" w:rsidP="001E412E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sectPr w:rsidR="0026533A" w:rsidRPr="0026533A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061" w:rsidRDefault="005E5061" w:rsidP="00E846A9">
      <w:r>
        <w:separator/>
      </w:r>
    </w:p>
  </w:endnote>
  <w:endnote w:type="continuationSeparator" w:id="0">
    <w:p w:rsidR="005E5061" w:rsidRDefault="005E5061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061" w:rsidRDefault="005E5061" w:rsidP="00E846A9">
      <w:r>
        <w:separator/>
      </w:r>
    </w:p>
  </w:footnote>
  <w:footnote w:type="continuationSeparator" w:id="0">
    <w:p w:rsidR="005E5061" w:rsidRDefault="005E5061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3D700AC"/>
    <w:multiLevelType w:val="hybridMultilevel"/>
    <w:tmpl w:val="CB4848A8"/>
    <w:lvl w:ilvl="0" w:tplc="94A2779C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8553A0"/>
    <w:multiLevelType w:val="hybridMultilevel"/>
    <w:tmpl w:val="CB4848A8"/>
    <w:lvl w:ilvl="0" w:tplc="94A2779C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nsid w:val="08600134"/>
    <w:multiLevelType w:val="hybridMultilevel"/>
    <w:tmpl w:val="9858F052"/>
    <w:lvl w:ilvl="0" w:tplc="4D0A0D1A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95501ED"/>
    <w:multiLevelType w:val="hybridMultilevel"/>
    <w:tmpl w:val="C1CEA54C"/>
    <w:lvl w:ilvl="0" w:tplc="BEAA3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7">
    <w:nsid w:val="2D2947C2"/>
    <w:multiLevelType w:val="hybridMultilevel"/>
    <w:tmpl w:val="4BEAABC6"/>
    <w:lvl w:ilvl="0" w:tplc="B1AEE24E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973802"/>
    <w:multiLevelType w:val="hybridMultilevel"/>
    <w:tmpl w:val="C004F39E"/>
    <w:lvl w:ilvl="0" w:tplc="BF86F102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5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6A2D0FB7"/>
    <w:multiLevelType w:val="hybridMultilevel"/>
    <w:tmpl w:val="27F8DE9C"/>
    <w:lvl w:ilvl="0" w:tplc="432C3AB0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8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1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29"/>
  </w:num>
  <w:num w:numId="3">
    <w:abstractNumId w:val="21"/>
  </w:num>
  <w:num w:numId="4">
    <w:abstractNumId w:val="24"/>
  </w:num>
  <w:num w:numId="5">
    <w:abstractNumId w:val="27"/>
  </w:num>
  <w:num w:numId="6">
    <w:abstractNumId w:val="30"/>
  </w:num>
  <w:num w:numId="7">
    <w:abstractNumId w:val="33"/>
  </w:num>
  <w:num w:numId="8">
    <w:abstractNumId w:val="16"/>
  </w:num>
  <w:num w:numId="9">
    <w:abstractNumId w:val="35"/>
  </w:num>
  <w:num w:numId="10">
    <w:abstractNumId w:val="0"/>
  </w:num>
  <w:num w:numId="11">
    <w:abstractNumId w:val="6"/>
  </w:num>
  <w:num w:numId="12">
    <w:abstractNumId w:val="13"/>
  </w:num>
  <w:num w:numId="13">
    <w:abstractNumId w:val="37"/>
  </w:num>
  <w:num w:numId="14">
    <w:abstractNumId w:val="10"/>
  </w:num>
  <w:num w:numId="15">
    <w:abstractNumId w:val="18"/>
  </w:num>
  <w:num w:numId="16">
    <w:abstractNumId w:val="25"/>
  </w:num>
  <w:num w:numId="17">
    <w:abstractNumId w:val="14"/>
  </w:num>
  <w:num w:numId="18">
    <w:abstractNumId w:val="9"/>
  </w:num>
  <w:num w:numId="19">
    <w:abstractNumId w:val="40"/>
  </w:num>
  <w:num w:numId="20">
    <w:abstractNumId w:val="26"/>
  </w:num>
  <w:num w:numId="21">
    <w:abstractNumId w:val="20"/>
  </w:num>
  <w:num w:numId="22">
    <w:abstractNumId w:val="22"/>
  </w:num>
  <w:num w:numId="23">
    <w:abstractNumId w:val="3"/>
  </w:num>
  <w:num w:numId="24">
    <w:abstractNumId w:val="11"/>
  </w:num>
  <w:num w:numId="25">
    <w:abstractNumId w:val="1"/>
  </w:num>
  <w:num w:numId="26">
    <w:abstractNumId w:val="41"/>
  </w:num>
  <w:num w:numId="27">
    <w:abstractNumId w:val="38"/>
  </w:num>
  <w:num w:numId="28">
    <w:abstractNumId w:val="32"/>
  </w:num>
  <w:num w:numId="29">
    <w:abstractNumId w:val="36"/>
  </w:num>
  <w:num w:numId="30">
    <w:abstractNumId w:val="4"/>
  </w:num>
  <w:num w:numId="31">
    <w:abstractNumId w:val="7"/>
  </w:num>
  <w:num w:numId="32">
    <w:abstractNumId w:val="28"/>
  </w:num>
  <w:num w:numId="33">
    <w:abstractNumId w:val="39"/>
  </w:num>
  <w:num w:numId="34">
    <w:abstractNumId w:val="12"/>
  </w:num>
  <w:num w:numId="35">
    <w:abstractNumId w:val="17"/>
  </w:num>
  <w:num w:numId="36">
    <w:abstractNumId w:val="34"/>
  </w:num>
  <w:num w:numId="37">
    <w:abstractNumId w:val="8"/>
  </w:num>
  <w:num w:numId="38">
    <w:abstractNumId w:val="23"/>
  </w:num>
  <w:num w:numId="39">
    <w:abstractNumId w:val="2"/>
  </w:num>
  <w:num w:numId="40">
    <w:abstractNumId w:val="31"/>
  </w:num>
  <w:num w:numId="41">
    <w:abstractNumId w:val="19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E205D"/>
    <w:rsid w:val="000F0E6A"/>
    <w:rsid w:val="000F52B8"/>
    <w:rsid w:val="00127984"/>
    <w:rsid w:val="001353C3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E412E"/>
    <w:rsid w:val="001F2577"/>
    <w:rsid w:val="0022262C"/>
    <w:rsid w:val="002504BE"/>
    <w:rsid w:val="00262182"/>
    <w:rsid w:val="00263BC6"/>
    <w:rsid w:val="0026533A"/>
    <w:rsid w:val="00290997"/>
    <w:rsid w:val="0029221E"/>
    <w:rsid w:val="002A0B1B"/>
    <w:rsid w:val="002A56F6"/>
    <w:rsid w:val="00313435"/>
    <w:rsid w:val="00331249"/>
    <w:rsid w:val="00350480"/>
    <w:rsid w:val="00366AE3"/>
    <w:rsid w:val="00373B05"/>
    <w:rsid w:val="00382531"/>
    <w:rsid w:val="00395968"/>
    <w:rsid w:val="003D353B"/>
    <w:rsid w:val="00405E2C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B60DD"/>
    <w:rsid w:val="004F1C5A"/>
    <w:rsid w:val="005308BB"/>
    <w:rsid w:val="00542D44"/>
    <w:rsid w:val="0055721D"/>
    <w:rsid w:val="00574ECF"/>
    <w:rsid w:val="005A3369"/>
    <w:rsid w:val="005A5898"/>
    <w:rsid w:val="005B1B39"/>
    <w:rsid w:val="005B77C1"/>
    <w:rsid w:val="005D18EA"/>
    <w:rsid w:val="005E0A3A"/>
    <w:rsid w:val="005E5061"/>
    <w:rsid w:val="005F43F3"/>
    <w:rsid w:val="0062193F"/>
    <w:rsid w:val="006442C2"/>
    <w:rsid w:val="006B3199"/>
    <w:rsid w:val="006B6998"/>
    <w:rsid w:val="006C5A66"/>
    <w:rsid w:val="006D212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90CC4"/>
    <w:rsid w:val="0079487D"/>
    <w:rsid w:val="007A0FB9"/>
    <w:rsid w:val="007A3E4D"/>
    <w:rsid w:val="007B3925"/>
    <w:rsid w:val="007E5B73"/>
    <w:rsid w:val="008312DD"/>
    <w:rsid w:val="0083372E"/>
    <w:rsid w:val="008752D0"/>
    <w:rsid w:val="008B0DCB"/>
    <w:rsid w:val="008D71B4"/>
    <w:rsid w:val="008F07E6"/>
    <w:rsid w:val="0090285C"/>
    <w:rsid w:val="009124D6"/>
    <w:rsid w:val="00913CE6"/>
    <w:rsid w:val="009569E5"/>
    <w:rsid w:val="00965456"/>
    <w:rsid w:val="009A36F5"/>
    <w:rsid w:val="009B2B38"/>
    <w:rsid w:val="009B3864"/>
    <w:rsid w:val="009C3574"/>
    <w:rsid w:val="009E3F47"/>
    <w:rsid w:val="009F5552"/>
    <w:rsid w:val="00A17AA3"/>
    <w:rsid w:val="00A218ED"/>
    <w:rsid w:val="00A25A75"/>
    <w:rsid w:val="00A514DE"/>
    <w:rsid w:val="00A875C4"/>
    <w:rsid w:val="00AE7FA1"/>
    <w:rsid w:val="00AF4FBE"/>
    <w:rsid w:val="00B0540B"/>
    <w:rsid w:val="00B15191"/>
    <w:rsid w:val="00B44218"/>
    <w:rsid w:val="00B53AB2"/>
    <w:rsid w:val="00B54F22"/>
    <w:rsid w:val="00B745BA"/>
    <w:rsid w:val="00BD5638"/>
    <w:rsid w:val="00BE6DA5"/>
    <w:rsid w:val="00BF3EE1"/>
    <w:rsid w:val="00C03A51"/>
    <w:rsid w:val="00C045EE"/>
    <w:rsid w:val="00C051A9"/>
    <w:rsid w:val="00C21F44"/>
    <w:rsid w:val="00C52086"/>
    <w:rsid w:val="00C61F40"/>
    <w:rsid w:val="00C66821"/>
    <w:rsid w:val="00C66980"/>
    <w:rsid w:val="00C77DD3"/>
    <w:rsid w:val="00CC0FCE"/>
    <w:rsid w:val="00CD1C7D"/>
    <w:rsid w:val="00CD4B02"/>
    <w:rsid w:val="00D073D7"/>
    <w:rsid w:val="00D22ACC"/>
    <w:rsid w:val="00D27B9F"/>
    <w:rsid w:val="00D3259B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17AEB"/>
    <w:rsid w:val="00F33BF1"/>
    <w:rsid w:val="00F40536"/>
    <w:rsid w:val="00F6251B"/>
    <w:rsid w:val="00F627DD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0CE59-8AF8-4270-9616-58AD123C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215</Words>
  <Characters>1229</Characters>
  <Application>Microsoft Office Word</Application>
  <DocSecurity>0</DocSecurity>
  <Lines>10</Lines>
  <Paragraphs>2</Paragraphs>
  <ScaleCrop>false</ScaleCrop>
  <Company>Peking University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Wangrui</cp:lastModifiedBy>
  <cp:revision>112</cp:revision>
  <dcterms:created xsi:type="dcterms:W3CDTF">2009-12-23T03:54:00Z</dcterms:created>
  <dcterms:modified xsi:type="dcterms:W3CDTF">2010-01-27T16:11:00Z</dcterms:modified>
</cp:coreProperties>
</file>