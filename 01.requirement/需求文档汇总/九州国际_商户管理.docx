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A3A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9F1083" w:rsidRPr="002C4A3A" w:rsidRDefault="009F1083" w:rsidP="009F1083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A3A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9F1083" w:rsidRPr="002C4A3A" w:rsidRDefault="009F1083" w:rsidP="009F1083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2C4A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9F1083" w:rsidRPr="002C4A3A" w:rsidTr="009F1083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A3A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F1083" w:rsidRPr="002C4A3A" w:rsidRDefault="009F1083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 w:rsidRPr="002C4A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9F1083" w:rsidRPr="002C4A3A" w:rsidRDefault="009F1083" w:rsidP="009F1083">
      <w:pPr>
        <w:rPr>
          <w:rFonts w:ascii="华文楷体" w:eastAsia="华文楷体" w:hAnsi="华文楷体"/>
        </w:rPr>
      </w:pPr>
    </w:p>
    <w:p w:rsidR="00395A09" w:rsidRPr="002C4A3A" w:rsidRDefault="009F1083" w:rsidP="006E7B1C">
      <w:pPr>
        <w:widowControl/>
        <w:jc w:val="left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  <w:kern w:val="0"/>
        </w:rPr>
        <w:br w:type="page"/>
      </w:r>
    </w:p>
    <w:p w:rsidR="00395A09" w:rsidRPr="002C4A3A" w:rsidRDefault="00395A09" w:rsidP="007430AC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用例图</w:t>
      </w:r>
    </w:p>
    <w:p w:rsidR="00395A09" w:rsidRPr="002C4A3A" w:rsidRDefault="00774C28" w:rsidP="00922392">
      <w:pPr>
        <w:pStyle w:val="a3"/>
        <w:spacing w:afterLines="50" w:line="360" w:lineRule="auto"/>
        <w:ind w:firstLineChars="0" w:firstLine="0"/>
        <w:jc w:val="center"/>
        <w:rPr>
          <w:rFonts w:ascii="华文楷体" w:eastAsia="华文楷体" w:hAnsi="华文楷体"/>
          <w:szCs w:val="24"/>
        </w:rPr>
      </w:pPr>
      <w:r w:rsidRPr="002C4A3A">
        <w:rPr>
          <w:rFonts w:ascii="华文楷体" w:eastAsia="华文楷体" w:hAnsi="华文楷体"/>
        </w:rPr>
        <w:object w:dxaOrig="6926" w:dyaOrig="71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95pt;height:358.15pt" o:ole="">
            <v:imagedata r:id="rId8" o:title=""/>
          </v:shape>
          <o:OLEObject Type="Embed" ProgID="Visio.Drawing.11" ShapeID="_x0000_i1025" DrawAspect="Content" ObjectID="_1326700387" r:id="rId9"/>
        </w:object>
      </w:r>
    </w:p>
    <w:p w:rsidR="00395A09" w:rsidRPr="002C4A3A" w:rsidRDefault="00395A09" w:rsidP="00922392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</w:p>
    <w:p w:rsidR="00395A09" w:rsidRPr="002C4A3A" w:rsidRDefault="00395A09" w:rsidP="007430AC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用例描述</w:t>
      </w:r>
    </w:p>
    <w:p w:rsidR="000F4CC3" w:rsidRPr="002C4A3A" w:rsidRDefault="000F4CC3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主要参与者</w:t>
      </w:r>
    </w:p>
    <w:p w:rsidR="00395A09" w:rsidRPr="002C4A3A" w:rsidRDefault="007B27C5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管理人员</w:t>
      </w:r>
    </w:p>
    <w:p w:rsidR="00395A09" w:rsidRPr="002C4A3A" w:rsidRDefault="00395A09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项目相关人员及其兴趣：</w:t>
      </w:r>
    </w:p>
    <w:p w:rsidR="00395A09" w:rsidRPr="002C4A3A" w:rsidRDefault="00C803C8" w:rsidP="00C803C8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 xml:space="preserve">： 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可以在系统中输入和编辑商户基本信息，管理商户的证照信息，同时对于安保、物业、装修等信息进行管理。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还可以在商户管理功能中管理商户的财务相关信息，</w:t>
      </w:r>
      <w:r w:rsidR="000F4CC3" w:rsidRPr="002C4A3A">
        <w:rPr>
          <w:rFonts w:ascii="华文楷体" w:eastAsia="华文楷体" w:hAnsi="华文楷体" w:hint="eastAsia"/>
          <w:sz w:val="24"/>
          <w:szCs w:val="24"/>
        </w:rPr>
        <w:t>查询商户相关的费用记录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。</w:t>
      </w:r>
    </w:p>
    <w:p w:rsidR="007430AC" w:rsidRPr="002C4A3A" w:rsidRDefault="007430AC" w:rsidP="00636CB3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触发条件</w:t>
      </w:r>
    </w:p>
    <w:p w:rsidR="00361F81" w:rsidRPr="002C4A3A" w:rsidRDefault="00EE2F02" w:rsidP="00361F81">
      <w:pPr>
        <w:ind w:left="420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商户管理人员</w:t>
      </w:r>
      <w:r w:rsidR="00361F81" w:rsidRPr="002C4A3A">
        <w:rPr>
          <w:rFonts w:ascii="华文楷体" w:eastAsia="华文楷体" w:hAnsi="华文楷体" w:hint="eastAsia"/>
        </w:rPr>
        <w:t>选择商户管理的操作</w:t>
      </w:r>
    </w:p>
    <w:p w:rsidR="00395A09" w:rsidRPr="002C4A3A" w:rsidRDefault="00775E5F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前置条件</w:t>
      </w:r>
    </w:p>
    <w:p w:rsidR="00395A09" w:rsidRPr="002C4A3A" w:rsidRDefault="00EE2F02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395A09" w:rsidRPr="002C4A3A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395A09" w:rsidRPr="002C4A3A" w:rsidRDefault="00775E5F" w:rsidP="007430AC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成功后的保证（后置条件）</w:t>
      </w:r>
    </w:p>
    <w:p w:rsidR="00395A09" w:rsidRPr="002C4A3A" w:rsidRDefault="00395A09" w:rsidP="00395A09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存储商户的基本信息、证照信息和财务信息。</w:t>
      </w:r>
      <w:r w:rsidRPr="002C4A3A">
        <w:rPr>
          <w:rFonts w:ascii="华文楷体" w:eastAsia="华文楷体" w:hAnsi="华文楷体"/>
          <w:sz w:val="24"/>
          <w:szCs w:val="24"/>
        </w:rPr>
        <w:t xml:space="preserve"> </w:t>
      </w:r>
    </w:p>
    <w:p w:rsidR="00636CB3" w:rsidRPr="002C4A3A" w:rsidRDefault="00775E5F" w:rsidP="00636CB3">
      <w:pPr>
        <w:pStyle w:val="2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事件流</w:t>
      </w:r>
    </w:p>
    <w:p w:rsidR="00636CB3" w:rsidRPr="002C4A3A" w:rsidRDefault="00636CB3" w:rsidP="00B17FA0">
      <w:pPr>
        <w:pStyle w:val="3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基本事件流</w:t>
      </w:r>
    </w:p>
    <w:p w:rsidR="00B17FA0" w:rsidRPr="002C4A3A" w:rsidRDefault="00C508CA" w:rsidP="00CB034D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商户管理人员在浏览器中选择“商户管理 - 查询商户信息</w:t>
      </w:r>
      <w:r w:rsidR="001929F2" w:rsidRPr="002C4A3A">
        <w:rPr>
          <w:rFonts w:ascii="华文楷体" w:eastAsia="华文楷体" w:hAnsi="华文楷体" w:hint="eastAsia"/>
          <w:sz w:val="24"/>
          <w:szCs w:val="24"/>
        </w:rPr>
        <w:t>”，输入指定的检索条件，查询相关商户记录的基本信息或详细信息（包括证照信息）</w:t>
      </w:r>
      <w:r w:rsidRPr="002C4A3A">
        <w:rPr>
          <w:rFonts w:ascii="华文楷体" w:eastAsia="华文楷体" w:hAnsi="华文楷体" w:hint="eastAsia"/>
          <w:sz w:val="24"/>
          <w:szCs w:val="24"/>
        </w:rPr>
        <w:t>。</w:t>
      </w:r>
    </w:p>
    <w:p w:rsidR="00CB034D" w:rsidRPr="002C4A3A" w:rsidRDefault="00CB034D" w:rsidP="00B17FA0">
      <w:pPr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a0:</w:t>
      </w:r>
      <w:r w:rsidRPr="002C4A3A">
        <w:rPr>
          <w:rFonts w:ascii="华文楷体" w:eastAsia="华文楷体" w:hAnsi="华文楷体" w:hint="eastAsia"/>
          <w:sz w:val="24"/>
          <w:szCs w:val="24"/>
        </w:rPr>
        <w:tab/>
      </w:r>
      <w:r w:rsidR="008C25AF"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Pr="002C4A3A">
        <w:rPr>
          <w:rFonts w:ascii="华文楷体" w:eastAsia="华文楷体" w:hAnsi="华文楷体" w:hint="eastAsia"/>
          <w:sz w:val="24"/>
          <w:szCs w:val="24"/>
        </w:rPr>
        <w:t>执行查询操作是</w:t>
      </w:r>
      <w:r w:rsidR="008C25AF" w:rsidRPr="002C4A3A">
        <w:rPr>
          <w:rFonts w:ascii="华文楷体" w:eastAsia="华文楷体" w:hAnsi="华文楷体" w:hint="eastAsia"/>
          <w:sz w:val="24"/>
          <w:szCs w:val="24"/>
        </w:rPr>
        <w:t>为后续的添加</w:t>
      </w:r>
      <w:r w:rsidR="00776044" w:rsidRPr="002C4A3A">
        <w:rPr>
          <w:rFonts w:ascii="华文楷体" w:eastAsia="华文楷体" w:hAnsi="华文楷体" w:hint="eastAsia"/>
          <w:sz w:val="24"/>
          <w:szCs w:val="24"/>
        </w:rPr>
        <w:t>、删除、修改</w:t>
      </w:r>
      <w:r w:rsidRPr="002C4A3A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0E6AA3" w:rsidRPr="002C4A3A" w:rsidRDefault="000E6AA3" w:rsidP="000E6AA3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系统在屏幕上显示检索出的商户信息。</w:t>
      </w:r>
    </w:p>
    <w:p w:rsidR="000E6AA3" w:rsidRPr="002C4A3A" w:rsidRDefault="000E6AA3" w:rsidP="000E6AA3">
      <w:pPr>
        <w:pStyle w:val="aa"/>
        <w:numPr>
          <w:ilvl w:val="0"/>
          <w:numId w:val="4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386C3B" w:rsidRPr="002C4A3A">
        <w:rPr>
          <w:rFonts w:ascii="华文楷体" w:eastAsia="华文楷体" w:hAnsi="华文楷体" w:hint="eastAsia"/>
          <w:sz w:val="24"/>
          <w:szCs w:val="24"/>
        </w:rPr>
        <w:t>的商户</w:t>
      </w:r>
      <w:r w:rsidRPr="002C4A3A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17FA0" w:rsidRPr="002C4A3A" w:rsidRDefault="00B17FA0" w:rsidP="00B17FA0">
      <w:pPr>
        <w:rPr>
          <w:rFonts w:ascii="华文楷体" w:eastAsia="华文楷体" w:hAnsi="华文楷体"/>
        </w:rPr>
      </w:pPr>
    </w:p>
    <w:p w:rsidR="00B17FA0" w:rsidRPr="002C4A3A" w:rsidRDefault="00B17FA0" w:rsidP="00B17FA0">
      <w:pPr>
        <w:pStyle w:val="3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lastRenderedPageBreak/>
        <w:t>可选事件流</w:t>
      </w:r>
    </w:p>
    <w:p w:rsidR="00395A09" w:rsidRPr="002C4A3A" w:rsidRDefault="00775E5F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商户基本信息管理</w:t>
      </w:r>
    </w:p>
    <w:p w:rsidR="00775E5F" w:rsidRPr="002C4A3A" w:rsidRDefault="00EE2F02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5E5F" w:rsidRPr="002C4A3A">
        <w:rPr>
          <w:rFonts w:ascii="华文楷体" w:eastAsia="华文楷体" w:hAnsi="华文楷体" w:hint="eastAsia"/>
          <w:sz w:val="24"/>
          <w:szCs w:val="24"/>
        </w:rPr>
        <w:t>在系统中添加或编辑商户的基本信息</w:t>
      </w:r>
    </w:p>
    <w:p w:rsidR="00775E5F" w:rsidRPr="002C4A3A" w:rsidRDefault="00775E5F" w:rsidP="00775E5F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商户基本信息包括：</w:t>
      </w:r>
    </w:p>
    <w:p w:rsidR="009829FF" w:rsidRPr="002C4A3A" w:rsidRDefault="00922392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商户号（系统增量</w:t>
      </w:r>
      <w:r w:rsidR="00775E5F" w:rsidRPr="002C4A3A">
        <w:rPr>
          <w:rFonts w:ascii="华文楷体" w:eastAsia="华文楷体" w:hAnsi="华文楷体" w:hint="eastAsia"/>
          <w:sz w:val="24"/>
          <w:szCs w:val="24"/>
        </w:rPr>
        <w:t>）、商户名称</w:t>
      </w:r>
    </w:p>
    <w:p w:rsidR="009829FF" w:rsidRPr="002C4A3A" w:rsidRDefault="00B10C1A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经营范围、经营品牌、经销类别（厂家或代理）、经销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级别</w:t>
      </w:r>
      <w:r w:rsidR="00922392">
        <w:rPr>
          <w:rFonts w:ascii="华文楷体" w:eastAsia="华文楷体" w:hAnsi="华文楷体" w:hint="eastAsia"/>
          <w:sz w:val="24"/>
          <w:szCs w:val="24"/>
        </w:rPr>
        <w:t>、企业</w:t>
      </w:r>
      <w:r w:rsidR="00246128">
        <w:rPr>
          <w:rFonts w:ascii="华文楷体" w:eastAsia="华文楷体" w:hAnsi="华文楷体" w:hint="eastAsia"/>
          <w:sz w:val="24"/>
          <w:szCs w:val="24"/>
        </w:rPr>
        <w:t>性质</w:t>
      </w:r>
    </w:p>
    <w:p w:rsidR="009829FF" w:rsidRPr="002C4A3A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营业执照编号、注册资金、注册地址、国税登记号、地税登记号</w:t>
      </w:r>
    </w:p>
    <w:p w:rsidR="00246128" w:rsidRDefault="00246128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开户银行、银行账户</w:t>
      </w:r>
    </w:p>
    <w:p w:rsidR="009829FF" w:rsidRPr="002C4A3A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公司规模</w:t>
      </w:r>
      <w:r w:rsidR="00246128">
        <w:rPr>
          <w:rFonts w:ascii="华文楷体" w:eastAsia="华文楷体" w:hAnsi="华文楷体" w:hint="eastAsia"/>
          <w:sz w:val="24"/>
          <w:szCs w:val="24"/>
        </w:rPr>
        <w:t>、</w:t>
      </w:r>
      <w:r w:rsidR="00246128" w:rsidRPr="002C4A3A">
        <w:rPr>
          <w:rFonts w:ascii="华文楷体" w:eastAsia="华文楷体" w:hAnsi="华文楷体" w:hint="eastAsia"/>
          <w:sz w:val="24"/>
          <w:szCs w:val="24"/>
        </w:rPr>
        <w:t>商户网站地址</w:t>
      </w:r>
    </w:p>
    <w:p w:rsidR="009829FF" w:rsidRPr="002C4A3A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联系人姓名、联系人身份证号、联系人电话、联系人电子邮件、联系人通信地址</w:t>
      </w:r>
    </w:p>
    <w:p w:rsidR="009829FF" w:rsidRPr="002C4A3A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法人代表姓名、法人代表电话、法人代表身份证号</w:t>
      </w:r>
    </w:p>
    <w:p w:rsidR="009829FF" w:rsidRPr="002C4A3A" w:rsidRDefault="009829F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安保状态</w:t>
      </w:r>
      <w:r w:rsidR="00F97B26" w:rsidRPr="002C4A3A">
        <w:rPr>
          <w:rFonts w:ascii="华文楷体" w:eastAsia="华文楷体" w:hAnsi="华文楷体" w:hint="eastAsia"/>
          <w:sz w:val="24"/>
          <w:szCs w:val="24"/>
        </w:rPr>
        <w:t>（未审核/已审核）</w:t>
      </w:r>
      <w:r w:rsidRPr="002C4A3A">
        <w:rPr>
          <w:rFonts w:ascii="华文楷体" w:eastAsia="华文楷体" w:hAnsi="华文楷体" w:hint="eastAsia"/>
          <w:sz w:val="24"/>
          <w:szCs w:val="24"/>
        </w:rPr>
        <w:t>、物业状态</w:t>
      </w:r>
      <w:r w:rsidR="00F97B26" w:rsidRPr="002C4A3A">
        <w:rPr>
          <w:rFonts w:ascii="华文楷体" w:eastAsia="华文楷体" w:hAnsi="华文楷体" w:hint="eastAsia"/>
          <w:sz w:val="24"/>
          <w:szCs w:val="24"/>
        </w:rPr>
        <w:t>（未审核/已审核）</w:t>
      </w:r>
      <w:r w:rsidRPr="002C4A3A">
        <w:rPr>
          <w:rFonts w:ascii="华文楷体" w:eastAsia="华文楷体" w:hAnsi="华文楷体" w:hint="eastAsia"/>
          <w:sz w:val="24"/>
          <w:szCs w:val="24"/>
        </w:rPr>
        <w:t>、装修状态</w:t>
      </w:r>
      <w:r w:rsidR="00F97B26" w:rsidRPr="002C4A3A">
        <w:rPr>
          <w:rFonts w:ascii="华文楷体" w:eastAsia="华文楷体" w:hAnsi="华文楷体" w:hint="eastAsia"/>
          <w:sz w:val="24"/>
          <w:szCs w:val="24"/>
        </w:rPr>
        <w:t>（未审核/已交押金/已审核）</w:t>
      </w:r>
    </w:p>
    <w:p w:rsidR="009829FF" w:rsidRPr="002C4A3A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登记日期、登记人</w:t>
      </w:r>
      <w:r w:rsidR="009829FF" w:rsidRPr="002C4A3A">
        <w:rPr>
          <w:rFonts w:ascii="华文楷体" w:eastAsia="华文楷体" w:hAnsi="华文楷体" w:hint="eastAsia"/>
          <w:sz w:val="24"/>
          <w:szCs w:val="24"/>
        </w:rPr>
        <w:t>、修改日期、修改人</w:t>
      </w:r>
    </w:p>
    <w:p w:rsidR="00775E5F" w:rsidRPr="002C4A3A" w:rsidRDefault="00775E5F" w:rsidP="009829FF">
      <w:pPr>
        <w:pStyle w:val="aa"/>
        <w:numPr>
          <w:ilvl w:val="0"/>
          <w:numId w:val="3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商户状态</w:t>
      </w:r>
      <w:r w:rsidR="00F97B26" w:rsidRPr="002C4A3A">
        <w:rPr>
          <w:rFonts w:ascii="华文楷体" w:eastAsia="华文楷体" w:hAnsi="华文楷体" w:hint="eastAsia"/>
          <w:sz w:val="24"/>
          <w:szCs w:val="24"/>
        </w:rPr>
        <w:t>（未签约/签约/解约/意向入住</w:t>
      </w:r>
      <w:r w:rsidR="00F97B26" w:rsidRPr="002C4A3A">
        <w:rPr>
          <w:rFonts w:ascii="华文楷体" w:eastAsia="华文楷体" w:hAnsi="华文楷体"/>
          <w:sz w:val="24"/>
          <w:szCs w:val="24"/>
        </w:rPr>
        <w:t>）</w:t>
      </w:r>
      <w:r w:rsidRPr="002C4A3A">
        <w:rPr>
          <w:rFonts w:ascii="华文楷体" w:eastAsia="华文楷体" w:hAnsi="华文楷体" w:hint="eastAsia"/>
          <w:sz w:val="24"/>
          <w:szCs w:val="24"/>
        </w:rPr>
        <w:t>、备注。</w:t>
      </w:r>
    </w:p>
    <w:p w:rsidR="009829FF" w:rsidRPr="002C4A3A" w:rsidRDefault="009829FF" w:rsidP="009829FF">
      <w:pPr>
        <w:pStyle w:val="aa"/>
        <w:spacing w:line="360" w:lineRule="auto"/>
        <w:ind w:left="127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说明：安保状态、物业状态、装修状态的默认值为</w:t>
      </w:r>
      <w:r w:rsidR="00F7217C" w:rsidRPr="002C4A3A">
        <w:rPr>
          <w:rFonts w:ascii="华文楷体" w:eastAsia="华文楷体" w:hAnsi="华文楷体" w:hint="eastAsia"/>
          <w:sz w:val="24"/>
          <w:szCs w:val="24"/>
        </w:rPr>
        <w:t>未</w:t>
      </w:r>
      <w:r w:rsidRPr="002C4A3A">
        <w:rPr>
          <w:rFonts w:ascii="华文楷体" w:eastAsia="华文楷体" w:hAnsi="华文楷体" w:hint="eastAsia"/>
          <w:sz w:val="24"/>
          <w:szCs w:val="24"/>
        </w:rPr>
        <w:t>审核，商户状态的默认值为未签约。</w:t>
      </w:r>
    </w:p>
    <w:p w:rsidR="0020548C" w:rsidRPr="002C4A3A" w:rsidRDefault="00EE2F02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可以查找商户</w:t>
      </w:r>
    </w:p>
    <w:p w:rsidR="0020548C" w:rsidRPr="002C4A3A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可查询内容包括：</w:t>
      </w:r>
    </w:p>
    <w:p w:rsidR="0020548C" w:rsidRPr="002C4A3A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lastRenderedPageBreak/>
        <w:t>商户号、商户名称、经营范围、经营品牌、代理级别、联系人姓名、联系人电话、联系人身份证号、法人代表姓名、法人代表电话、法人代表身份证号、登记日期范围、修改日期范围、登记人、修改人、商户状态</w:t>
      </w:r>
    </w:p>
    <w:p w:rsidR="00775E5F" w:rsidRPr="002C4A3A" w:rsidRDefault="009829FF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基本信息可以编辑和修改，修改时系统记录最后一次修改日期和修改人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；</w:t>
      </w:r>
    </w:p>
    <w:p w:rsidR="0020548C" w:rsidRPr="002C4A3A" w:rsidRDefault="0020548C" w:rsidP="00775E5F">
      <w:pPr>
        <w:pStyle w:val="aa"/>
        <w:numPr>
          <w:ilvl w:val="0"/>
          <w:numId w:val="34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对于不存在有效合同的商户信息，可以进行删除。</w:t>
      </w:r>
    </w:p>
    <w:p w:rsidR="00775E5F" w:rsidRPr="002C4A3A" w:rsidRDefault="00F7217C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证照信息管理</w:t>
      </w:r>
    </w:p>
    <w:p w:rsidR="009829FF" w:rsidRPr="002C4A3A" w:rsidRDefault="00EE2F02" w:rsidP="0020548C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选择需要进行设置的商户；</w:t>
      </w:r>
    </w:p>
    <w:p w:rsidR="0020548C" w:rsidRPr="002C4A3A" w:rsidRDefault="0020548C" w:rsidP="0020548C">
      <w:pPr>
        <w:pStyle w:val="aa"/>
        <w:numPr>
          <w:ilvl w:val="0"/>
          <w:numId w:val="36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添加证照信息</w:t>
      </w:r>
    </w:p>
    <w:p w:rsidR="0020548C" w:rsidRPr="002C4A3A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证照信息内容包括：</w:t>
      </w:r>
    </w:p>
    <w:p w:rsidR="0020548C" w:rsidRPr="002C4A3A" w:rsidRDefault="0020548C" w:rsidP="0020548C">
      <w:pPr>
        <w:pStyle w:val="aa"/>
        <w:spacing w:line="360" w:lineRule="auto"/>
        <w:ind w:left="851" w:firstLineChars="0" w:firstLine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商户编号、商户名称、证照名称、证照类型、证照编号、颁发日期、颁发单位、有效日期、状态</w:t>
      </w:r>
    </w:p>
    <w:p w:rsidR="0020548C" w:rsidRPr="002C4A3A" w:rsidRDefault="0020548C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证照信息有效期提醒</w:t>
      </w:r>
    </w:p>
    <w:p w:rsidR="0020548C" w:rsidRPr="002C4A3A" w:rsidRDefault="00EE2F02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20548C" w:rsidRPr="002C4A3A">
        <w:rPr>
          <w:rFonts w:ascii="华文楷体" w:eastAsia="华文楷体" w:hAnsi="华文楷体" w:hint="eastAsia"/>
          <w:sz w:val="24"/>
          <w:szCs w:val="24"/>
        </w:rPr>
        <w:t>进入商户管理系统；</w:t>
      </w:r>
    </w:p>
    <w:p w:rsidR="0020548C" w:rsidRPr="002C4A3A" w:rsidRDefault="0020548C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系统对即将到期的证照信息，列表提示；</w:t>
      </w:r>
    </w:p>
    <w:p w:rsidR="0020548C" w:rsidRPr="002C4A3A" w:rsidRDefault="0020548C" w:rsidP="0020548C">
      <w:pPr>
        <w:pStyle w:val="aa"/>
        <w:numPr>
          <w:ilvl w:val="0"/>
          <w:numId w:val="37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即将到期的阈值为系统参数，可由</w:t>
      </w:r>
      <w:r w:rsidR="00633A78" w:rsidRPr="002C4A3A">
        <w:rPr>
          <w:rFonts w:ascii="华文楷体" w:eastAsia="华文楷体" w:hAnsi="华文楷体" w:hint="eastAsia"/>
          <w:sz w:val="24"/>
          <w:szCs w:val="24"/>
        </w:rPr>
        <w:t>系统</w:t>
      </w:r>
      <w:r w:rsidR="00EE2F02" w:rsidRPr="002C4A3A">
        <w:rPr>
          <w:rFonts w:ascii="华文楷体" w:eastAsia="华文楷体" w:hAnsi="华文楷体" w:hint="eastAsia"/>
          <w:sz w:val="24"/>
          <w:szCs w:val="24"/>
        </w:rPr>
        <w:t>管理人员</w:t>
      </w:r>
      <w:r w:rsidR="00B11A00" w:rsidRPr="002C4A3A">
        <w:rPr>
          <w:rFonts w:ascii="华文楷体" w:eastAsia="华文楷体" w:hAnsi="华文楷体" w:hint="eastAsia"/>
          <w:sz w:val="24"/>
          <w:szCs w:val="24"/>
        </w:rPr>
        <w:t>在系统管理中</w:t>
      </w:r>
      <w:r w:rsidRPr="002C4A3A">
        <w:rPr>
          <w:rFonts w:ascii="华文楷体" w:eastAsia="华文楷体" w:hAnsi="华文楷体" w:hint="eastAsia"/>
          <w:sz w:val="24"/>
          <w:szCs w:val="24"/>
        </w:rPr>
        <w:t>设置。</w:t>
      </w:r>
    </w:p>
    <w:p w:rsidR="00774C28" w:rsidRPr="002C4A3A" w:rsidRDefault="00774C28" w:rsidP="00B17FA0">
      <w:pPr>
        <w:pStyle w:val="4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综合信息查询</w:t>
      </w:r>
    </w:p>
    <w:p w:rsidR="00774C28" w:rsidRPr="002C4A3A" w:rsidRDefault="00EE2F02" w:rsidP="00774C28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t>商户管理人员</w:t>
      </w:r>
      <w:r w:rsidR="00774C28" w:rsidRPr="002C4A3A">
        <w:rPr>
          <w:rFonts w:ascii="华文楷体" w:eastAsia="华文楷体" w:hAnsi="华文楷体" w:hint="eastAsia"/>
          <w:sz w:val="24"/>
          <w:szCs w:val="24"/>
        </w:rPr>
        <w:t>查询或编辑商户信息时都可以选择查询商户的综合信息，综合信息也可以作为独立的内容进行查询，综合信息包括商户的财务信息、合同信息、营业员信息、销售信息、售后信息；</w:t>
      </w:r>
    </w:p>
    <w:p w:rsidR="007C689C" w:rsidRPr="007C5689" w:rsidRDefault="00774C28" w:rsidP="007C5689">
      <w:pPr>
        <w:pStyle w:val="aa"/>
        <w:numPr>
          <w:ilvl w:val="0"/>
          <w:numId w:val="38"/>
        </w:numPr>
        <w:spacing w:line="360" w:lineRule="auto"/>
        <w:ind w:left="851" w:firstLineChars="0"/>
        <w:rPr>
          <w:rFonts w:ascii="华文楷体" w:eastAsia="华文楷体" w:hAnsi="华文楷体"/>
          <w:sz w:val="24"/>
          <w:szCs w:val="24"/>
        </w:rPr>
      </w:pPr>
      <w:r w:rsidRPr="002C4A3A">
        <w:rPr>
          <w:rFonts w:ascii="华文楷体" w:eastAsia="华文楷体" w:hAnsi="华文楷体" w:hint="eastAsia"/>
          <w:sz w:val="24"/>
          <w:szCs w:val="24"/>
        </w:rPr>
        <w:lastRenderedPageBreak/>
        <w:t>各种综合信息都采用列表显示的方式，显示在综合查询的不同视图中。</w:t>
      </w:r>
    </w:p>
    <w:p w:rsidR="00196B59" w:rsidRPr="001D4F1E" w:rsidRDefault="00196B59" w:rsidP="00196B59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流程图</w:t>
      </w:r>
    </w:p>
    <w:p w:rsidR="00196B59" w:rsidRPr="002C4A3A" w:rsidRDefault="00196B59" w:rsidP="00196B59">
      <w:pPr>
        <w:pStyle w:val="1"/>
        <w:rPr>
          <w:rFonts w:ascii="华文楷体" w:eastAsia="华文楷体" w:hAnsi="华文楷体"/>
        </w:rPr>
      </w:pPr>
      <w:r w:rsidRPr="002C4A3A">
        <w:rPr>
          <w:rFonts w:ascii="华文楷体" w:eastAsia="华文楷体" w:hAnsi="华文楷体" w:hint="eastAsia"/>
        </w:rPr>
        <w:t>补充业务说明</w:t>
      </w:r>
    </w:p>
    <w:sectPr w:rsidR="00196B59" w:rsidRPr="002C4A3A" w:rsidSect="00D073D7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637" w:rsidRDefault="00586637" w:rsidP="00E846A9">
      <w:r>
        <w:separator/>
      </w:r>
    </w:p>
  </w:endnote>
  <w:endnote w:type="continuationSeparator" w:id="0">
    <w:p w:rsidR="00586637" w:rsidRDefault="00586637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5978"/>
      <w:docPartObj>
        <w:docPartGallery w:val="Page Numbers (Bottom of Page)"/>
        <w:docPartUnique/>
      </w:docPartObj>
    </w:sdtPr>
    <w:sdtContent>
      <w:p w:rsidR="00C24AE2" w:rsidRDefault="007C689C">
        <w:pPr>
          <w:pStyle w:val="a9"/>
          <w:jc w:val="center"/>
        </w:pPr>
        <w:fldSimple w:instr=" PAGE   \* MERGEFORMAT ">
          <w:r w:rsidR="001D4F1E" w:rsidRPr="001D4F1E">
            <w:rPr>
              <w:noProof/>
              <w:lang w:val="zh-CN"/>
            </w:rPr>
            <w:t>6</w:t>
          </w:r>
        </w:fldSimple>
      </w:p>
    </w:sdtContent>
  </w:sdt>
  <w:p w:rsidR="00C24AE2" w:rsidRDefault="00C24AE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637" w:rsidRDefault="00586637" w:rsidP="00E846A9">
      <w:r>
        <w:separator/>
      </w:r>
    </w:p>
  </w:footnote>
  <w:footnote w:type="continuationSeparator" w:id="0">
    <w:p w:rsidR="00586637" w:rsidRDefault="00586637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09FE0E98"/>
    <w:multiLevelType w:val="hybridMultilevel"/>
    <w:tmpl w:val="2034B83A"/>
    <w:lvl w:ilvl="0" w:tplc="026E7536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475062"/>
    <w:multiLevelType w:val="hybridMultilevel"/>
    <w:tmpl w:val="DD8CE5E4"/>
    <w:lvl w:ilvl="0" w:tplc="5D40D3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4470C71"/>
    <w:multiLevelType w:val="hybridMultilevel"/>
    <w:tmpl w:val="1522FEEC"/>
    <w:lvl w:ilvl="0" w:tplc="41F4A018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69971A7"/>
    <w:multiLevelType w:val="hybridMultilevel"/>
    <w:tmpl w:val="D8F611AE"/>
    <w:lvl w:ilvl="0" w:tplc="B1AEE24E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6">
    <w:nsid w:val="27BF0FF5"/>
    <w:multiLevelType w:val="hybridMultilevel"/>
    <w:tmpl w:val="683652C4"/>
    <w:lvl w:ilvl="0" w:tplc="20DCE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8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EE572C8"/>
    <w:multiLevelType w:val="hybridMultilevel"/>
    <w:tmpl w:val="692C3088"/>
    <w:lvl w:ilvl="0" w:tplc="F67CB000">
      <w:start w:val="1"/>
      <w:numFmt w:val="decimal"/>
      <w:lvlText w:val="%1)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5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8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0">
    <w:nsid w:val="618F72AA"/>
    <w:multiLevelType w:val="hybridMultilevel"/>
    <w:tmpl w:val="7178A65A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1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4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5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6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7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8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9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40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5"/>
  </w:num>
  <w:num w:numId="2">
    <w:abstractNumId w:val="29"/>
  </w:num>
  <w:num w:numId="3">
    <w:abstractNumId w:val="20"/>
  </w:num>
  <w:num w:numId="4">
    <w:abstractNumId w:val="24"/>
  </w:num>
  <w:num w:numId="5">
    <w:abstractNumId w:val="27"/>
  </w:num>
  <w:num w:numId="6">
    <w:abstractNumId w:val="31"/>
  </w:num>
  <w:num w:numId="7">
    <w:abstractNumId w:val="33"/>
  </w:num>
  <w:num w:numId="8">
    <w:abstractNumId w:val="17"/>
  </w:num>
  <w:num w:numId="9">
    <w:abstractNumId w:val="34"/>
  </w:num>
  <w:num w:numId="10">
    <w:abstractNumId w:val="0"/>
  </w:num>
  <w:num w:numId="11">
    <w:abstractNumId w:val="4"/>
  </w:num>
  <w:num w:numId="12">
    <w:abstractNumId w:val="12"/>
  </w:num>
  <w:num w:numId="13">
    <w:abstractNumId w:val="36"/>
  </w:num>
  <w:num w:numId="14">
    <w:abstractNumId w:val="10"/>
  </w:num>
  <w:num w:numId="15">
    <w:abstractNumId w:val="18"/>
  </w:num>
  <w:num w:numId="16">
    <w:abstractNumId w:val="25"/>
  </w:num>
  <w:num w:numId="17">
    <w:abstractNumId w:val="13"/>
  </w:num>
  <w:num w:numId="18">
    <w:abstractNumId w:val="8"/>
  </w:num>
  <w:num w:numId="19">
    <w:abstractNumId w:val="39"/>
  </w:num>
  <w:num w:numId="20">
    <w:abstractNumId w:val="26"/>
  </w:num>
  <w:num w:numId="21">
    <w:abstractNumId w:val="19"/>
  </w:num>
  <w:num w:numId="22">
    <w:abstractNumId w:val="21"/>
  </w:num>
  <w:num w:numId="23">
    <w:abstractNumId w:val="2"/>
  </w:num>
  <w:num w:numId="24">
    <w:abstractNumId w:val="11"/>
  </w:num>
  <w:num w:numId="25">
    <w:abstractNumId w:val="1"/>
  </w:num>
  <w:num w:numId="26">
    <w:abstractNumId w:val="40"/>
  </w:num>
  <w:num w:numId="27">
    <w:abstractNumId w:val="37"/>
  </w:num>
  <w:num w:numId="28">
    <w:abstractNumId w:val="32"/>
  </w:num>
  <w:num w:numId="29">
    <w:abstractNumId w:val="35"/>
  </w:num>
  <w:num w:numId="30">
    <w:abstractNumId w:val="3"/>
  </w:num>
  <w:num w:numId="31">
    <w:abstractNumId w:val="5"/>
  </w:num>
  <w:num w:numId="32">
    <w:abstractNumId w:val="28"/>
  </w:num>
  <w:num w:numId="33">
    <w:abstractNumId w:val="38"/>
  </w:num>
  <w:num w:numId="34">
    <w:abstractNumId w:val="14"/>
  </w:num>
  <w:num w:numId="35">
    <w:abstractNumId w:val="30"/>
  </w:num>
  <w:num w:numId="36">
    <w:abstractNumId w:val="23"/>
  </w:num>
  <w:num w:numId="37">
    <w:abstractNumId w:val="6"/>
  </w:num>
  <w:num w:numId="38">
    <w:abstractNumId w:val="9"/>
  </w:num>
  <w:num w:numId="39">
    <w:abstractNumId w:val="22"/>
  </w:num>
  <w:num w:numId="40">
    <w:abstractNumId w:val="7"/>
  </w:num>
  <w:num w:numId="4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31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6302"/>
    <w:rsid w:val="00012733"/>
    <w:rsid w:val="00013918"/>
    <w:rsid w:val="000161D8"/>
    <w:rsid w:val="000446D6"/>
    <w:rsid w:val="00051A9A"/>
    <w:rsid w:val="00062418"/>
    <w:rsid w:val="00065524"/>
    <w:rsid w:val="00075329"/>
    <w:rsid w:val="00075DCB"/>
    <w:rsid w:val="0008045A"/>
    <w:rsid w:val="0008227D"/>
    <w:rsid w:val="00084DCA"/>
    <w:rsid w:val="00091997"/>
    <w:rsid w:val="000A000A"/>
    <w:rsid w:val="000A0649"/>
    <w:rsid w:val="000C0884"/>
    <w:rsid w:val="000E205D"/>
    <w:rsid w:val="000E6907"/>
    <w:rsid w:val="000E6AA3"/>
    <w:rsid w:val="000F0E6A"/>
    <w:rsid w:val="000F4CC3"/>
    <w:rsid w:val="000F52B8"/>
    <w:rsid w:val="001353C3"/>
    <w:rsid w:val="0016090F"/>
    <w:rsid w:val="00191AF0"/>
    <w:rsid w:val="001920E1"/>
    <w:rsid w:val="001929F2"/>
    <w:rsid w:val="00194058"/>
    <w:rsid w:val="00195FAB"/>
    <w:rsid w:val="00196B59"/>
    <w:rsid w:val="001A3017"/>
    <w:rsid w:val="001B09B4"/>
    <w:rsid w:val="001D493C"/>
    <w:rsid w:val="001D4F1E"/>
    <w:rsid w:val="001E0F65"/>
    <w:rsid w:val="001F2577"/>
    <w:rsid w:val="0020548C"/>
    <w:rsid w:val="0022262C"/>
    <w:rsid w:val="00246128"/>
    <w:rsid w:val="002504BE"/>
    <w:rsid w:val="00262182"/>
    <w:rsid w:val="00290997"/>
    <w:rsid w:val="0029221E"/>
    <w:rsid w:val="002A0B1B"/>
    <w:rsid w:val="002A1A4C"/>
    <w:rsid w:val="002A56F6"/>
    <w:rsid w:val="002B4D6C"/>
    <w:rsid w:val="002C4A3A"/>
    <w:rsid w:val="002F76A2"/>
    <w:rsid w:val="00313435"/>
    <w:rsid w:val="00331249"/>
    <w:rsid w:val="00350480"/>
    <w:rsid w:val="00361F81"/>
    <w:rsid w:val="00366AE3"/>
    <w:rsid w:val="00373B05"/>
    <w:rsid w:val="00382531"/>
    <w:rsid w:val="00386C3B"/>
    <w:rsid w:val="00395968"/>
    <w:rsid w:val="00395A09"/>
    <w:rsid w:val="003D353B"/>
    <w:rsid w:val="00430020"/>
    <w:rsid w:val="00432400"/>
    <w:rsid w:val="00434976"/>
    <w:rsid w:val="00440D6B"/>
    <w:rsid w:val="00441BAA"/>
    <w:rsid w:val="004460A7"/>
    <w:rsid w:val="00452FE3"/>
    <w:rsid w:val="00477740"/>
    <w:rsid w:val="004A6313"/>
    <w:rsid w:val="004B1F9D"/>
    <w:rsid w:val="004F1C5A"/>
    <w:rsid w:val="005067B8"/>
    <w:rsid w:val="0051363B"/>
    <w:rsid w:val="0055721D"/>
    <w:rsid w:val="00574ECF"/>
    <w:rsid w:val="00586637"/>
    <w:rsid w:val="005A3369"/>
    <w:rsid w:val="005A5898"/>
    <w:rsid w:val="005B1B39"/>
    <w:rsid w:val="005D18EA"/>
    <w:rsid w:val="005E0A3A"/>
    <w:rsid w:val="005F43F3"/>
    <w:rsid w:val="0062193F"/>
    <w:rsid w:val="00633A78"/>
    <w:rsid w:val="00633E1B"/>
    <w:rsid w:val="00636CB3"/>
    <w:rsid w:val="006442C2"/>
    <w:rsid w:val="006A6FAC"/>
    <w:rsid w:val="006B3199"/>
    <w:rsid w:val="006B6998"/>
    <w:rsid w:val="006C133F"/>
    <w:rsid w:val="006C5A66"/>
    <w:rsid w:val="006D212A"/>
    <w:rsid w:val="006E6E45"/>
    <w:rsid w:val="006E710E"/>
    <w:rsid w:val="006E7B1C"/>
    <w:rsid w:val="006F7646"/>
    <w:rsid w:val="007101A2"/>
    <w:rsid w:val="007240D9"/>
    <w:rsid w:val="00730656"/>
    <w:rsid w:val="007413EC"/>
    <w:rsid w:val="007430AC"/>
    <w:rsid w:val="007437F5"/>
    <w:rsid w:val="007568B2"/>
    <w:rsid w:val="00774C28"/>
    <w:rsid w:val="00775E5F"/>
    <w:rsid w:val="00776044"/>
    <w:rsid w:val="00790CC4"/>
    <w:rsid w:val="0079487D"/>
    <w:rsid w:val="007A0FB9"/>
    <w:rsid w:val="007A3E4D"/>
    <w:rsid w:val="007B27C5"/>
    <w:rsid w:val="007B3925"/>
    <w:rsid w:val="007C5689"/>
    <w:rsid w:val="007C689C"/>
    <w:rsid w:val="007E5B73"/>
    <w:rsid w:val="008312DD"/>
    <w:rsid w:val="0083372E"/>
    <w:rsid w:val="00836F2D"/>
    <w:rsid w:val="008752D0"/>
    <w:rsid w:val="008B0DCB"/>
    <w:rsid w:val="008C25AF"/>
    <w:rsid w:val="008C3209"/>
    <w:rsid w:val="008D71B4"/>
    <w:rsid w:val="0090285C"/>
    <w:rsid w:val="00913CE6"/>
    <w:rsid w:val="00922392"/>
    <w:rsid w:val="0095525E"/>
    <w:rsid w:val="009569E5"/>
    <w:rsid w:val="009829FF"/>
    <w:rsid w:val="009A36F5"/>
    <w:rsid w:val="009A3F5D"/>
    <w:rsid w:val="009B2B38"/>
    <w:rsid w:val="009B3864"/>
    <w:rsid w:val="009C3574"/>
    <w:rsid w:val="009E3F47"/>
    <w:rsid w:val="009F1083"/>
    <w:rsid w:val="009F5552"/>
    <w:rsid w:val="00A17AA3"/>
    <w:rsid w:val="00A218ED"/>
    <w:rsid w:val="00A514DE"/>
    <w:rsid w:val="00A61D57"/>
    <w:rsid w:val="00A63E2A"/>
    <w:rsid w:val="00A875C4"/>
    <w:rsid w:val="00AE18DA"/>
    <w:rsid w:val="00AE7FA1"/>
    <w:rsid w:val="00AF4FBE"/>
    <w:rsid w:val="00B0540B"/>
    <w:rsid w:val="00B1049C"/>
    <w:rsid w:val="00B10C1A"/>
    <w:rsid w:val="00B11A00"/>
    <w:rsid w:val="00B15191"/>
    <w:rsid w:val="00B17FA0"/>
    <w:rsid w:val="00B44218"/>
    <w:rsid w:val="00B510E2"/>
    <w:rsid w:val="00B53AB2"/>
    <w:rsid w:val="00B54F22"/>
    <w:rsid w:val="00B745BA"/>
    <w:rsid w:val="00BA6105"/>
    <w:rsid w:val="00BD5638"/>
    <w:rsid w:val="00BE4590"/>
    <w:rsid w:val="00BE6DA5"/>
    <w:rsid w:val="00C03A51"/>
    <w:rsid w:val="00C051A9"/>
    <w:rsid w:val="00C17EB3"/>
    <w:rsid w:val="00C21F44"/>
    <w:rsid w:val="00C24AE2"/>
    <w:rsid w:val="00C508CA"/>
    <w:rsid w:val="00C61F40"/>
    <w:rsid w:val="00C66821"/>
    <w:rsid w:val="00C66980"/>
    <w:rsid w:val="00C77DD3"/>
    <w:rsid w:val="00C803C8"/>
    <w:rsid w:val="00CA20EA"/>
    <w:rsid w:val="00CB034D"/>
    <w:rsid w:val="00CC0FCE"/>
    <w:rsid w:val="00CD4B02"/>
    <w:rsid w:val="00D073D7"/>
    <w:rsid w:val="00D27B9F"/>
    <w:rsid w:val="00D4461E"/>
    <w:rsid w:val="00D513D5"/>
    <w:rsid w:val="00D704F8"/>
    <w:rsid w:val="00D737A2"/>
    <w:rsid w:val="00D739B3"/>
    <w:rsid w:val="00D90274"/>
    <w:rsid w:val="00D93220"/>
    <w:rsid w:val="00DA172B"/>
    <w:rsid w:val="00DA620A"/>
    <w:rsid w:val="00DA73FC"/>
    <w:rsid w:val="00DB276D"/>
    <w:rsid w:val="00DC4ACC"/>
    <w:rsid w:val="00DC6CC0"/>
    <w:rsid w:val="00DD477E"/>
    <w:rsid w:val="00DD4E22"/>
    <w:rsid w:val="00DD4F85"/>
    <w:rsid w:val="00E12BA1"/>
    <w:rsid w:val="00E35A41"/>
    <w:rsid w:val="00E3695E"/>
    <w:rsid w:val="00E57618"/>
    <w:rsid w:val="00E72E19"/>
    <w:rsid w:val="00E815E3"/>
    <w:rsid w:val="00E846A9"/>
    <w:rsid w:val="00E94D76"/>
    <w:rsid w:val="00EA2883"/>
    <w:rsid w:val="00EC518B"/>
    <w:rsid w:val="00EC5699"/>
    <w:rsid w:val="00ED267C"/>
    <w:rsid w:val="00ED7B50"/>
    <w:rsid w:val="00EE2F02"/>
    <w:rsid w:val="00EE5885"/>
    <w:rsid w:val="00EF705A"/>
    <w:rsid w:val="00F04247"/>
    <w:rsid w:val="00F072F5"/>
    <w:rsid w:val="00F155D8"/>
    <w:rsid w:val="00F16941"/>
    <w:rsid w:val="00F33BF1"/>
    <w:rsid w:val="00F40536"/>
    <w:rsid w:val="00F6251B"/>
    <w:rsid w:val="00F7217C"/>
    <w:rsid w:val="00F84B5C"/>
    <w:rsid w:val="00F86E60"/>
    <w:rsid w:val="00F93EEC"/>
    <w:rsid w:val="00F97B26"/>
    <w:rsid w:val="00FA0831"/>
    <w:rsid w:val="00FA6D42"/>
    <w:rsid w:val="00FB3B15"/>
    <w:rsid w:val="00FC269F"/>
    <w:rsid w:val="00FC6883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0A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30A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430A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430A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30A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30A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30A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30A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430A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430A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430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430A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430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430A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430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430A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6C996-DBFC-4792-BC7F-C61BF9ECA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6</Pages>
  <Words>201</Words>
  <Characters>1147</Characters>
  <Application>Microsoft Office Word</Application>
  <DocSecurity>0</DocSecurity>
  <Lines>9</Lines>
  <Paragraphs>2</Paragraphs>
  <ScaleCrop>false</ScaleCrop>
  <Company>Peking University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151</cp:revision>
  <dcterms:created xsi:type="dcterms:W3CDTF">2009-12-23T03:54:00Z</dcterms:created>
  <dcterms:modified xsi:type="dcterms:W3CDTF">2010-02-03T03:07:00Z</dcterms:modified>
</cp:coreProperties>
</file>