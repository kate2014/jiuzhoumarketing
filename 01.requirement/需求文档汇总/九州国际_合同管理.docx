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FF7973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FF7973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FF7973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DE15D5" w:rsidRPr="00FF7973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FF7973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FF7973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FF7973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FF7973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FF7973" w:rsidRDefault="00DE15D5" w:rsidP="00DE15D5">
      <w:pPr>
        <w:rPr>
          <w:rFonts w:ascii="华文楷体" w:eastAsia="华文楷体" w:hAnsi="华文楷体"/>
        </w:rPr>
      </w:pPr>
    </w:p>
    <w:p w:rsidR="00084DCA" w:rsidRPr="00FF7973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FF7973" w:rsidRDefault="00DE15D5" w:rsidP="00575B0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FF7973" w:rsidRDefault="00401DB1" w:rsidP="00575B03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FF7973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FF7973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FF7973" w:rsidRDefault="00E71D8D" w:rsidP="00575B0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367pt" o:ole="">
            <v:imagedata r:id="rId8" o:title=""/>
          </v:shape>
          <o:OLEObject Type="Embed" ProgID="Visio.Drawing.11" ShapeID="_x0000_i1025" DrawAspect="Content" ObjectID="_1326138440" r:id="rId9"/>
        </w:object>
      </w:r>
    </w:p>
    <w:p w:rsidR="00401DB1" w:rsidRPr="00FF7973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FF7973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FF7973" w:rsidRDefault="003B3A40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主要参与者</w:t>
      </w:r>
    </w:p>
    <w:p w:rsidR="003B3A40" w:rsidRPr="00FF7973" w:rsidRDefault="004C3666" w:rsidP="00575B0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="003B3A40" w:rsidRPr="00FF7973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项目相关人员及其兴趣</w:t>
      </w:r>
    </w:p>
    <w:p w:rsidR="004437E2" w:rsidRPr="00FF7973" w:rsidRDefault="00C27F0D" w:rsidP="00575B0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合同管理人员</w:t>
      </w:r>
      <w:r w:rsidR="00263E19" w:rsidRPr="00FF7973">
        <w:rPr>
          <w:rFonts w:ascii="华文楷体" w:eastAsia="华文楷体" w:hAnsi="华文楷体" w:hint="eastAsia"/>
          <w:sz w:val="24"/>
        </w:rPr>
        <w:t>：</w:t>
      </w:r>
      <w:r w:rsidR="0003163F">
        <w:rPr>
          <w:rFonts w:ascii="华文楷体" w:eastAsia="华文楷体" w:hAnsi="华文楷体" w:hint="eastAsia"/>
          <w:sz w:val="24"/>
        </w:rPr>
        <w:t>能够准确、快速地</w:t>
      </w:r>
      <w:r w:rsidR="003B3A40" w:rsidRPr="00FF7973">
        <w:rPr>
          <w:rFonts w:ascii="华文楷体" w:eastAsia="华文楷体" w:hAnsi="华文楷体" w:hint="eastAsia"/>
          <w:sz w:val="24"/>
        </w:rPr>
        <w:t>输入合同</w:t>
      </w:r>
      <w:r w:rsidR="008E7EC2" w:rsidRPr="00FF7973">
        <w:rPr>
          <w:rFonts w:ascii="华文楷体" w:eastAsia="华文楷体" w:hAnsi="华文楷体" w:hint="eastAsia"/>
          <w:sz w:val="24"/>
        </w:rPr>
        <w:t>登记信息</w:t>
      </w:r>
      <w:r w:rsidR="00022EFC">
        <w:rPr>
          <w:rFonts w:ascii="华文楷体" w:eastAsia="华文楷体" w:hAnsi="华文楷体" w:hint="eastAsia"/>
          <w:sz w:val="24"/>
        </w:rPr>
        <w:t>及终止、续租申请</w:t>
      </w:r>
      <w:r w:rsidR="005A653A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>
        <w:rPr>
          <w:rFonts w:ascii="华文楷体" w:eastAsia="华文楷体" w:hAnsi="华文楷体" w:hint="eastAsia"/>
          <w:sz w:val="24"/>
        </w:rPr>
        <w:t>合同编辑</w:t>
      </w:r>
      <w:r w:rsidR="004437E2" w:rsidRPr="00FF7973">
        <w:rPr>
          <w:rFonts w:ascii="华文楷体" w:eastAsia="华文楷体" w:hAnsi="华文楷体" w:hint="eastAsia"/>
          <w:sz w:val="24"/>
        </w:rPr>
        <w:t>、打印。</w:t>
      </w:r>
    </w:p>
    <w:p w:rsidR="00263E19" w:rsidRPr="00FF7973" w:rsidRDefault="00263E19" w:rsidP="00575B0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FF7973">
        <w:rPr>
          <w:rFonts w:ascii="华文楷体" w:eastAsia="华文楷体" w:hAnsi="华文楷体" w:hint="eastAsia"/>
          <w:sz w:val="24"/>
        </w:rPr>
        <w:t>合同登记信息</w:t>
      </w:r>
      <w:r w:rsidR="00E73374">
        <w:rPr>
          <w:rFonts w:ascii="华文楷体" w:eastAsia="华文楷体" w:hAnsi="华文楷体" w:hint="eastAsia"/>
          <w:sz w:val="24"/>
        </w:rPr>
        <w:t>及终止、续租申请</w:t>
      </w:r>
      <w:r w:rsidR="00CA4467" w:rsidRPr="00FF7973">
        <w:rPr>
          <w:rFonts w:ascii="华文楷体" w:eastAsia="华文楷体" w:hAnsi="华文楷体" w:hint="eastAsia"/>
          <w:sz w:val="24"/>
        </w:rPr>
        <w:t>，并</w:t>
      </w:r>
      <w:r w:rsidR="005A653A" w:rsidRPr="00FF7973">
        <w:rPr>
          <w:rFonts w:ascii="华文楷体" w:eastAsia="华文楷体" w:hAnsi="华文楷体" w:hint="eastAsia"/>
          <w:sz w:val="24"/>
        </w:rPr>
        <w:t>对其内容进行审核</w:t>
      </w:r>
      <w:r w:rsidR="00AE5757" w:rsidRPr="00FF7973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FF7973" w:rsidRDefault="0098077F" w:rsidP="00575B0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FF7973">
        <w:rPr>
          <w:rFonts w:ascii="华文楷体" w:eastAsia="华文楷体" w:hAnsi="华文楷体" w:hint="eastAsia"/>
          <w:sz w:val="24"/>
        </w:rPr>
        <w:t>。</w:t>
      </w:r>
    </w:p>
    <w:p w:rsidR="00587763" w:rsidRPr="006B362A" w:rsidRDefault="00F01288" w:rsidP="00587763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触发条件</w:t>
      </w:r>
    </w:p>
    <w:p w:rsidR="00587763" w:rsidRPr="00FC0594" w:rsidRDefault="00587763" w:rsidP="00587763">
      <w:pPr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FF7973" w:rsidRDefault="00467B9E" w:rsidP="00F01288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前置条件</w:t>
      </w:r>
    </w:p>
    <w:p w:rsidR="005B55A3" w:rsidRPr="00FF7973" w:rsidRDefault="00B70521" w:rsidP="00575B0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合同管理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801001" w:rsidRPr="00FF7973">
        <w:rPr>
          <w:rFonts w:ascii="华文楷体" w:eastAsia="华文楷体" w:hAnsi="华文楷体" w:hint="eastAsia"/>
          <w:sz w:val="24"/>
        </w:rPr>
        <w:t>员、</w:t>
      </w:r>
      <w:r w:rsidR="00467B9E" w:rsidRPr="00FF7973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审核</w:t>
      </w:r>
      <w:r w:rsidR="00F725C9" w:rsidRPr="00FF7973">
        <w:rPr>
          <w:rFonts w:ascii="华文楷体" w:eastAsia="华文楷体" w:hAnsi="华文楷体" w:hint="eastAsia"/>
          <w:sz w:val="24"/>
        </w:rPr>
        <w:t>人</w:t>
      </w:r>
      <w:r w:rsidR="004E3B8D" w:rsidRPr="00FF7973">
        <w:rPr>
          <w:rFonts w:ascii="华文楷体" w:eastAsia="华文楷体" w:hAnsi="华文楷体" w:hint="eastAsia"/>
          <w:sz w:val="24"/>
        </w:rPr>
        <w:t>员、</w:t>
      </w:r>
      <w:r w:rsidR="005B55A3" w:rsidRPr="00FF7973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FF7973" w:rsidRDefault="005B55A3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成功后的保证（后置条件）：</w:t>
      </w:r>
    </w:p>
    <w:p w:rsidR="005B55A3" w:rsidRPr="00FF7973" w:rsidRDefault="00986506" w:rsidP="00575B03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存储合同登记信息</w:t>
      </w:r>
      <w:r w:rsidR="00E321E3" w:rsidRPr="00FF7973">
        <w:rPr>
          <w:rFonts w:ascii="华文楷体" w:eastAsia="华文楷体" w:hAnsi="华文楷体" w:hint="eastAsia"/>
          <w:sz w:val="24"/>
        </w:rPr>
        <w:t>（合同状态）</w:t>
      </w:r>
      <w:r w:rsidRPr="00FF7973">
        <w:rPr>
          <w:rFonts w:ascii="华文楷体" w:eastAsia="华文楷体" w:hAnsi="华文楷体" w:hint="eastAsia"/>
          <w:sz w:val="24"/>
        </w:rPr>
        <w:t>、合同文本</w:t>
      </w:r>
      <w:r w:rsidR="005B55A3" w:rsidRPr="00FF7973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FF7973" w:rsidRDefault="00467B9E" w:rsidP="00F855A0">
      <w:pPr>
        <w:pStyle w:val="2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事件流</w:t>
      </w:r>
    </w:p>
    <w:p w:rsidR="00F855A0" w:rsidRPr="00FF7973" w:rsidRDefault="00F855A0" w:rsidP="00946CB3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基本事件流</w:t>
      </w:r>
    </w:p>
    <w:p w:rsidR="00233715" w:rsidRPr="00FF7973" w:rsidRDefault="00B705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FF7973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FF7973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FF7973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FF7973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FF7973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FF7973">
        <w:rPr>
          <w:rFonts w:ascii="华文楷体" w:eastAsia="华文楷体" w:hAnsi="华文楷体" w:cs="Times New Roman" w:hint="eastAsia"/>
          <w:sz w:val="24"/>
          <w:szCs w:val="20"/>
        </w:rPr>
        <w:t>查询相关合同登记的基本信息和明细信息</w:t>
      </w:r>
      <w:r w:rsidR="005A7483" w:rsidRPr="00FF7973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FF7973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FF7973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FF7973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FF7973" w:rsidRDefault="0069084C" w:rsidP="00C5079A">
      <w:pPr>
        <w:pStyle w:val="aa"/>
        <w:numPr>
          <w:ilvl w:val="0"/>
          <w:numId w:val="13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执行查询操作是为后续的添加</w:t>
      </w:r>
      <w:r w:rsidR="00E22BD9" w:rsidRPr="00FF7973">
        <w:rPr>
          <w:rFonts w:ascii="华文楷体" w:eastAsia="华文楷体" w:hAnsi="华文楷体" w:hint="eastAsia"/>
          <w:sz w:val="24"/>
          <w:szCs w:val="24"/>
        </w:rPr>
        <w:t>、删除、修改等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操作提供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lastRenderedPageBreak/>
        <w:t>参考依据。</w:t>
      </w:r>
    </w:p>
    <w:p w:rsidR="00233715" w:rsidRPr="00FF7973" w:rsidRDefault="003852EA" w:rsidP="00C5079A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</w:t>
      </w:r>
      <w:r w:rsidR="00633B41" w:rsidRPr="00FF7973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工作提供参考依据。</w:t>
      </w:r>
    </w:p>
    <w:p w:rsidR="00233715" w:rsidRPr="00FF7973" w:rsidRDefault="00224321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FF7973" w:rsidRDefault="00233715" w:rsidP="00C5079A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FF7973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FF7973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FF7973">
        <w:rPr>
          <w:rFonts w:ascii="华文楷体" w:eastAsia="华文楷体" w:hAnsi="华文楷体" w:hint="eastAsia"/>
          <w:sz w:val="24"/>
          <w:szCs w:val="24"/>
        </w:rPr>
        <w:t>登记</w:t>
      </w:r>
      <w:r w:rsidRPr="00FF7973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16421A" w:rsidRDefault="006C35EA" w:rsidP="00FA7F18">
      <w:pPr>
        <w:pStyle w:val="3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可选事件流</w:t>
      </w:r>
    </w:p>
    <w:p w:rsidR="00FA7F18" w:rsidRPr="00FF7973" w:rsidRDefault="00542B55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登记</w:t>
      </w:r>
      <w:r w:rsidR="00FA7F18" w:rsidRPr="00FF7973">
        <w:rPr>
          <w:rFonts w:ascii="华文楷体" w:eastAsia="华文楷体" w:hAnsi="华文楷体" w:hint="eastAsia"/>
        </w:rPr>
        <w:t>合同</w:t>
      </w:r>
      <w:r w:rsidR="003B5349" w:rsidRPr="00FF7973">
        <w:rPr>
          <w:rFonts w:ascii="华文楷体" w:eastAsia="华文楷体" w:hAnsi="华文楷体" w:hint="eastAsia"/>
        </w:rPr>
        <w:t>信息</w:t>
      </w:r>
    </w:p>
    <w:p w:rsidR="00D52191" w:rsidRPr="00CF5451" w:rsidRDefault="000933F5" w:rsidP="00C5079A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712F8F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712F8F">
        <w:rPr>
          <w:rFonts w:ascii="华文楷体" w:eastAsia="华文楷体" w:hAnsi="华文楷体" w:hint="eastAsia"/>
          <w:sz w:val="24"/>
          <w:szCs w:val="24"/>
        </w:rPr>
        <w:t>分为</w:t>
      </w:r>
      <w:r w:rsidR="007B0077" w:rsidRPr="00971DB7">
        <w:rPr>
          <w:rFonts w:ascii="华文楷体" w:eastAsia="华文楷体" w:hAnsi="华文楷体" w:hint="eastAsia"/>
          <w:sz w:val="24"/>
          <w:szCs w:val="24"/>
        </w:rPr>
        <w:t>租赁合同、物业合同、运营许可合同</w:t>
      </w:r>
      <w:r w:rsidR="007B0077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>
        <w:rPr>
          <w:rFonts w:ascii="华文楷体" w:eastAsia="华文楷体" w:hAnsi="华文楷体" w:hint="eastAsia"/>
          <w:sz w:val="24"/>
          <w:szCs w:val="24"/>
        </w:rPr>
        <w:t>等。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>
        <w:rPr>
          <w:rFonts w:ascii="华文楷体" w:eastAsia="华文楷体" w:hAnsi="华文楷体"/>
          <w:sz w:val="24"/>
          <w:szCs w:val="24"/>
        </w:rPr>
        <w:t>–</w:t>
      </w:r>
      <w:r w:rsidR="00AC3CAE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DE5">
        <w:rPr>
          <w:rFonts w:ascii="华文楷体" w:eastAsia="华文楷体" w:hAnsi="华文楷体" w:hint="eastAsia"/>
          <w:sz w:val="24"/>
          <w:szCs w:val="24"/>
        </w:rPr>
        <w:t>合同信息分为基本信息和明细信息，具体如下：</w:t>
      </w:r>
    </w:p>
    <w:p w:rsidR="00985DE5" w:rsidRDefault="00C93EAB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基本信息：</w:t>
      </w:r>
    </w:p>
    <w:p w:rsidR="00075B85" w:rsidRDefault="00734348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合同编号、合同类型</w:t>
      </w:r>
      <w:r w:rsidR="00C3776E">
        <w:rPr>
          <w:rFonts w:ascii="华文楷体" w:eastAsia="华文楷体" w:hAnsi="华文楷体" w:hint="eastAsia"/>
          <w:sz w:val="24"/>
          <w:szCs w:val="24"/>
        </w:rPr>
        <w:t>、</w:t>
      </w:r>
      <w:r w:rsidR="00A81F45">
        <w:rPr>
          <w:rFonts w:ascii="华文楷体" w:eastAsia="华文楷体" w:hAnsi="华文楷体" w:hint="eastAsia"/>
          <w:sz w:val="24"/>
          <w:szCs w:val="24"/>
        </w:rPr>
        <w:t>合同状态</w:t>
      </w:r>
    </w:p>
    <w:p w:rsidR="001219D2" w:rsidRDefault="001219D2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甲方名称、乙方名称、乙方助记符、甲方联系人、甲方联系方式、乙方联系人、乙方联系方式</w:t>
      </w:r>
    </w:p>
    <w:p w:rsidR="00D91956" w:rsidRDefault="00D91956" w:rsidP="00C5079A">
      <w:pPr>
        <w:pStyle w:val="aa"/>
        <w:numPr>
          <w:ilvl w:val="0"/>
          <w:numId w:val="19"/>
        </w:numPr>
        <w:ind w:firstLineChars="0"/>
        <w:rPr>
          <w:ins w:id="9" w:author="Wangrui" w:date="2010-01-27T22:56:00Z"/>
          <w:rFonts w:ascii="华文楷体" w:eastAsia="华文楷体" w:hAnsi="华文楷体" w:hint="eastAsia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合同租约、合同起始日期、合同截止日期</w:t>
      </w:r>
    </w:p>
    <w:p w:rsidR="00575B03" w:rsidRDefault="00575B03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ins w:id="10" w:author="Wangrui" w:date="2010-01-27T22:57:00Z">
        <w:r>
          <w:rPr>
            <w:rFonts w:ascii="华文楷体" w:eastAsia="华文楷体" w:hAnsi="华文楷体" w:hint="eastAsia"/>
            <w:sz w:val="24"/>
            <w:szCs w:val="24"/>
          </w:rPr>
          <w:t>合同续租签订日、合同续租</w:t>
        </w:r>
      </w:ins>
      <w:ins w:id="11" w:author="Wangrui" w:date="2010-01-27T22:58:00Z">
        <w:r>
          <w:rPr>
            <w:rFonts w:ascii="华文楷体" w:eastAsia="华文楷体" w:hAnsi="华文楷体" w:hint="eastAsia"/>
            <w:sz w:val="24"/>
            <w:szCs w:val="24"/>
          </w:rPr>
          <w:t>截止日</w:t>
        </w:r>
      </w:ins>
    </w:p>
    <w:p w:rsidR="00131329" w:rsidRDefault="00131329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统一付款方式、</w:t>
      </w:r>
      <w:r w:rsidRPr="00C90866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费用总计、统一优惠</w:t>
      </w:r>
      <w:r w:rsidR="00612991">
        <w:rPr>
          <w:rFonts w:ascii="华文楷体" w:eastAsia="华文楷体" w:hAnsi="华文楷体" w:hint="eastAsia"/>
          <w:sz w:val="24"/>
          <w:szCs w:val="24"/>
        </w:rPr>
        <w:t>、实际</w:t>
      </w:r>
      <w:r>
        <w:rPr>
          <w:rFonts w:ascii="华文楷体" w:eastAsia="华文楷体" w:hAnsi="华文楷体" w:hint="eastAsia"/>
          <w:sz w:val="24"/>
          <w:szCs w:val="24"/>
        </w:rPr>
        <w:t>费用</w:t>
      </w:r>
      <w:r w:rsidR="00612991">
        <w:rPr>
          <w:rFonts w:ascii="华文楷体" w:eastAsia="华文楷体" w:hAnsi="华文楷体" w:hint="eastAsia"/>
          <w:sz w:val="24"/>
          <w:szCs w:val="24"/>
        </w:rPr>
        <w:t>总计</w:t>
      </w:r>
    </w:p>
    <w:p w:rsidR="00136AFE" w:rsidRDefault="00EC5637" w:rsidP="00C5079A">
      <w:pPr>
        <w:pStyle w:val="aa"/>
        <w:numPr>
          <w:ilvl w:val="0"/>
          <w:numId w:val="19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经办人、录入日期、备注</w:t>
      </w:r>
    </w:p>
    <w:p w:rsidR="00455A83" w:rsidRPr="001A3BD3" w:rsidRDefault="00A30EEC" w:rsidP="00C5079A">
      <w:pPr>
        <w:pStyle w:val="aa"/>
        <w:numPr>
          <w:ilvl w:val="0"/>
          <w:numId w:val="1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明细信息：</w:t>
      </w:r>
    </w:p>
    <w:p w:rsidR="00455A83" w:rsidRPr="001A3BD3" w:rsidRDefault="00455A83" w:rsidP="00C5079A">
      <w:pPr>
        <w:pStyle w:val="aa"/>
        <w:numPr>
          <w:ilvl w:val="0"/>
          <w:numId w:val="21"/>
        </w:numPr>
        <w:ind w:left="851" w:firstLineChars="0" w:hanging="491"/>
        <w:rPr>
          <w:rFonts w:ascii="华文楷体" w:eastAsia="华文楷体" w:hAnsi="华文楷体"/>
          <w:sz w:val="24"/>
        </w:rPr>
      </w:pPr>
      <w:r w:rsidRPr="001A3BD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455A83" w:rsidRPr="00FF7973" w:rsidRDefault="00455A83" w:rsidP="00455A8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455A83" w:rsidRPr="006606BA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606BA">
        <w:rPr>
          <w:rFonts w:ascii="华文楷体" w:eastAsia="华文楷体" w:hAnsi="华文楷体" w:hint="eastAsia"/>
          <w:sz w:val="24"/>
        </w:rPr>
        <w:lastRenderedPageBreak/>
        <w:t>合同条款的缴费明细信息：</w:t>
      </w:r>
    </w:p>
    <w:p w:rsidR="00455A83" w:rsidRPr="00FF7973" w:rsidRDefault="00455A83" w:rsidP="00455A8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条款类型（均为某单一</w:t>
      </w:r>
      <w:r w:rsidR="006606BA">
        <w:rPr>
          <w:rFonts w:ascii="华文楷体" w:eastAsia="华文楷体" w:hAnsi="华文楷体" w:hint="eastAsia"/>
          <w:sz w:val="24"/>
        </w:rPr>
        <w:t>合同</w:t>
      </w:r>
      <w:r w:rsidRPr="00FF7973">
        <w:rPr>
          <w:rFonts w:ascii="华文楷体" w:eastAsia="华文楷体" w:hAnsi="华文楷体" w:hint="eastAsia"/>
          <w:sz w:val="24"/>
        </w:rPr>
        <w:t>类型）、</w:t>
      </w:r>
      <w:r w:rsidR="002A4D75">
        <w:rPr>
          <w:rFonts w:ascii="华文楷体" w:eastAsia="华文楷体" w:hAnsi="华文楷体" w:hint="eastAsia"/>
          <w:sz w:val="24"/>
        </w:rPr>
        <w:t>标准收费</w:t>
      </w:r>
      <w:r w:rsidRPr="00FF7973">
        <w:rPr>
          <w:rFonts w:ascii="华文楷体" w:eastAsia="华文楷体" w:hAnsi="华文楷体" w:hint="eastAsia"/>
          <w:sz w:val="24"/>
        </w:rPr>
        <w:t>、</w:t>
      </w:r>
      <w:r w:rsidR="0081139F">
        <w:rPr>
          <w:rFonts w:ascii="华文楷体" w:eastAsia="华文楷体" w:hAnsi="华文楷体" w:hint="eastAsia"/>
          <w:sz w:val="24"/>
        </w:rPr>
        <w:t>具体优惠</w:t>
      </w:r>
      <w:r w:rsidR="002A4D75">
        <w:rPr>
          <w:rFonts w:ascii="华文楷体" w:eastAsia="华文楷体" w:hAnsi="华文楷体" w:hint="eastAsia"/>
          <w:sz w:val="24"/>
        </w:rPr>
        <w:t>、</w:t>
      </w:r>
      <w:r w:rsidR="002A4D75" w:rsidRPr="00FF7973">
        <w:rPr>
          <w:rFonts w:ascii="华文楷体" w:eastAsia="华文楷体" w:hAnsi="华文楷体" w:hint="eastAsia"/>
          <w:sz w:val="24"/>
        </w:rPr>
        <w:t>实际费用</w:t>
      </w:r>
      <w:r w:rsidRPr="00FF7973">
        <w:rPr>
          <w:rFonts w:ascii="华文楷体" w:eastAsia="华文楷体" w:hAnsi="华文楷体" w:hint="eastAsia"/>
          <w:sz w:val="24"/>
        </w:rPr>
        <w:t>等。</w:t>
      </w:r>
    </w:p>
    <w:p w:rsidR="00455A83" w:rsidRPr="00FF7973" w:rsidRDefault="00455A83" w:rsidP="00C5079A">
      <w:pPr>
        <w:pStyle w:val="aa"/>
        <w:numPr>
          <w:ilvl w:val="0"/>
          <w:numId w:val="2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A30EEC" w:rsidRPr="009E6CD4" w:rsidRDefault="00455A83" w:rsidP="009E6CD4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分期次数、各期起始时间、各期截止时间、各期缴费费用、各期缴费方式（现金、支票、汇票、信用卡）、分期缴费确认</w:t>
      </w:r>
    </w:p>
    <w:p w:rsidR="004616D5" w:rsidRDefault="005E20B3" w:rsidP="004616D5">
      <w:pPr>
        <w:ind w:left="36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a1: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197AF3" w:rsidRPr="001751A8">
        <w:rPr>
          <w:rFonts w:ascii="华文楷体" w:eastAsia="华文楷体" w:hAnsi="华文楷体" w:hint="eastAsia"/>
          <w:sz w:val="24"/>
          <w:szCs w:val="24"/>
        </w:rPr>
        <w:t>合同类型</w:t>
      </w:r>
      <w:r w:rsidR="0050585E">
        <w:rPr>
          <w:rFonts w:ascii="华文楷体" w:eastAsia="华文楷体" w:hAnsi="华文楷体" w:hint="eastAsia"/>
          <w:sz w:val="24"/>
          <w:szCs w:val="24"/>
        </w:rPr>
        <w:t>包括如下：</w:t>
      </w:r>
    </w:p>
    <w:p w:rsidR="004616D5" w:rsidRPr="004616D5" w:rsidRDefault="00197AF3" w:rsidP="00C5079A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4616D5">
        <w:rPr>
          <w:rFonts w:ascii="华文楷体" w:eastAsia="华文楷体" w:hAnsi="华文楷体" w:hint="eastAsia"/>
          <w:sz w:val="24"/>
        </w:rPr>
        <w:t>单一类型：租赁、物业、活动</w:t>
      </w:r>
      <w:del w:id="12" w:author="Wangrui" w:date="2010-01-27T22:58:00Z">
        <w:r w:rsidRPr="004616D5" w:rsidDel="00575B03">
          <w:rPr>
            <w:rFonts w:ascii="华文楷体" w:eastAsia="华文楷体" w:hAnsi="华文楷体" w:hint="eastAsia"/>
            <w:sz w:val="24"/>
          </w:rPr>
          <w:delText>、其他</w:delText>
        </w:r>
      </w:del>
    </w:p>
    <w:p w:rsidR="00197AF3" w:rsidRPr="004616D5" w:rsidDel="00575B03" w:rsidRDefault="00197AF3" w:rsidP="00C5079A">
      <w:pPr>
        <w:pStyle w:val="aa"/>
        <w:numPr>
          <w:ilvl w:val="0"/>
          <w:numId w:val="20"/>
        </w:numPr>
        <w:ind w:firstLineChars="0"/>
        <w:rPr>
          <w:del w:id="13" w:author="Wangrui" w:date="2010-01-27T22:58:00Z"/>
          <w:rFonts w:ascii="华文楷体" w:eastAsia="华文楷体" w:hAnsi="华文楷体"/>
          <w:sz w:val="24"/>
          <w:szCs w:val="24"/>
        </w:rPr>
      </w:pPr>
      <w:del w:id="14" w:author="Wangrui" w:date="2010-01-27T22:58:00Z">
        <w:r w:rsidRPr="004616D5" w:rsidDel="00575B03">
          <w:rPr>
            <w:rFonts w:ascii="华文楷体" w:eastAsia="华文楷体" w:hAnsi="华文楷体" w:hint="eastAsia"/>
            <w:sz w:val="24"/>
          </w:rPr>
          <w:delText>复合类型：包含多种单一类型条款</w:delText>
        </w:r>
      </w:del>
    </w:p>
    <w:p w:rsidR="00B943BA" w:rsidRDefault="004616D5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a2:</w:t>
      </w:r>
      <w:r>
        <w:rPr>
          <w:rFonts w:ascii="华文楷体" w:eastAsia="华文楷体" w:hAnsi="华文楷体" w:hint="eastAsia"/>
          <w:sz w:val="24"/>
          <w:szCs w:val="24"/>
        </w:rPr>
        <w:tab/>
      </w:r>
      <w:r w:rsidR="00197AF3">
        <w:rPr>
          <w:rFonts w:ascii="华文楷体" w:eastAsia="华文楷体" w:hAnsi="华文楷体" w:hint="eastAsia"/>
          <w:sz w:val="24"/>
          <w:szCs w:val="24"/>
        </w:rPr>
        <w:t>合同状态</w:t>
      </w:r>
      <w:r>
        <w:rPr>
          <w:rFonts w:ascii="华文楷体" w:eastAsia="华文楷体" w:hAnsi="华文楷体" w:hint="eastAsia"/>
          <w:sz w:val="24"/>
          <w:szCs w:val="24"/>
        </w:rPr>
        <w:t>包括如下</w:t>
      </w:r>
      <w:r w:rsidR="00197AF3">
        <w:rPr>
          <w:rFonts w:ascii="华文楷体" w:eastAsia="华文楷体" w:hAnsi="华文楷体" w:hint="eastAsia"/>
          <w:sz w:val="24"/>
          <w:szCs w:val="24"/>
        </w:rPr>
        <w:t>：</w:t>
      </w:r>
    </w:p>
    <w:p w:rsidR="00197AF3" w:rsidRPr="000912F6" w:rsidRDefault="00B943BA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97AF3" w:rsidRPr="00FF7973">
        <w:rPr>
          <w:rFonts w:ascii="华文楷体" w:eastAsia="华文楷体" w:hAnsi="华文楷体" w:hint="eastAsia"/>
          <w:sz w:val="24"/>
        </w:rPr>
        <w:t>待审核、通过审核、待缴费确认、已缴费</w:t>
      </w:r>
    </w:p>
    <w:p w:rsidR="00B943BA" w:rsidRDefault="004616D5" w:rsidP="00197AF3">
      <w:pPr>
        <w:pStyle w:val="aa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a3：</w:t>
      </w:r>
      <w:r w:rsidR="00197AF3">
        <w:rPr>
          <w:rFonts w:ascii="华文楷体" w:eastAsia="华文楷体" w:hAnsi="华文楷体" w:hint="eastAsia"/>
          <w:sz w:val="24"/>
          <w:szCs w:val="24"/>
        </w:rPr>
        <w:t>缴费方式</w:t>
      </w:r>
      <w:r>
        <w:rPr>
          <w:rFonts w:ascii="华文楷体" w:eastAsia="华文楷体" w:hAnsi="华文楷体" w:hint="eastAsia"/>
          <w:sz w:val="24"/>
          <w:szCs w:val="24"/>
        </w:rPr>
        <w:t>包括如下</w:t>
      </w:r>
      <w:r w:rsidR="00197AF3">
        <w:rPr>
          <w:rFonts w:ascii="华文楷体" w:eastAsia="华文楷体" w:hAnsi="华文楷体" w:hint="eastAsia"/>
          <w:sz w:val="24"/>
          <w:szCs w:val="24"/>
        </w:rPr>
        <w:t>：</w:t>
      </w:r>
    </w:p>
    <w:p w:rsidR="00462F8B" w:rsidRPr="00575B52" w:rsidRDefault="00B943BA" w:rsidP="00575B52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197AF3" w:rsidRPr="00FF7973">
        <w:rPr>
          <w:rFonts w:ascii="华文楷体" w:eastAsia="华文楷体" w:hAnsi="华文楷体" w:hint="eastAsia"/>
          <w:sz w:val="24"/>
        </w:rPr>
        <w:t>现金、支票、汇票、信用卡</w:t>
      </w:r>
      <w:del w:id="15" w:author="Wangrui" w:date="2010-01-27T22:58:00Z">
        <w:r w:rsidR="00197AF3" w:rsidRPr="00FF7973" w:rsidDel="00575B03">
          <w:rPr>
            <w:rFonts w:ascii="华文楷体" w:eastAsia="华文楷体" w:hAnsi="华文楷体" w:hint="eastAsia"/>
            <w:sz w:val="24"/>
          </w:rPr>
          <w:delText xml:space="preserve">、分期 </w:delText>
        </w:r>
      </w:del>
      <w:r w:rsidR="00197AF3" w:rsidRPr="00FF7973">
        <w:rPr>
          <w:rFonts w:ascii="华文楷体" w:eastAsia="华文楷体" w:hAnsi="华文楷体"/>
          <w:sz w:val="24"/>
        </w:rPr>
        <w:t>–</w:t>
      </w:r>
      <w:r w:rsidR="00197AF3" w:rsidRPr="00FF7973">
        <w:rPr>
          <w:rFonts w:ascii="华文楷体" w:eastAsia="华文楷体" w:hAnsi="华文楷体" w:hint="eastAsia"/>
          <w:sz w:val="24"/>
        </w:rPr>
        <w:t xml:space="preserve"> </w:t>
      </w:r>
      <w:r w:rsidR="00A93FD3">
        <w:rPr>
          <w:rFonts w:ascii="华文楷体" w:eastAsia="华文楷体" w:hAnsi="华文楷体" w:hint="eastAsia"/>
          <w:sz w:val="24"/>
        </w:rPr>
        <w:t>分期付款的详细信息见“明细信息”</w:t>
      </w:r>
    </w:p>
    <w:p w:rsidR="004C0470" w:rsidRPr="004C0470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</w:t>
      </w:r>
      <w:r w:rsidRPr="004C0470">
        <w:rPr>
          <w:rFonts w:ascii="华文楷体" w:eastAsia="华文楷体" w:hAnsi="华文楷体" w:hint="eastAsia"/>
          <w:sz w:val="24"/>
          <w:szCs w:val="24"/>
        </w:rPr>
        <w:t>是否被占用，防止重复。</w:t>
      </w:r>
    </w:p>
    <w:p w:rsidR="00CA4B75" w:rsidRPr="009B55A4" w:rsidRDefault="004C0470" w:rsidP="00C5079A">
      <w:pPr>
        <w:pStyle w:val="aa"/>
        <w:numPr>
          <w:ilvl w:val="0"/>
          <w:numId w:val="17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在执行登记操作前，会有确认登记</w:t>
      </w:r>
      <w:r w:rsidRPr="00831DB6">
        <w:rPr>
          <w:rFonts w:ascii="华文楷体" w:eastAsia="华文楷体" w:hAnsi="华文楷体" w:hint="eastAsia"/>
          <w:sz w:val="24"/>
          <w:szCs w:val="24"/>
        </w:rPr>
        <w:t>的提</w:t>
      </w:r>
      <w:r>
        <w:rPr>
          <w:rFonts w:ascii="华文楷体" w:eastAsia="华文楷体" w:hAnsi="华文楷体" w:hint="eastAsia"/>
          <w:sz w:val="24"/>
          <w:szCs w:val="24"/>
        </w:rPr>
        <w:t>示。如果用户选择取消，则该用例结束；如果用户选择确认，则执行登记</w:t>
      </w:r>
      <w:r w:rsidRPr="00831DB6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31448C" w:rsidRPr="00FF7973" w:rsidDel="00575B03" w:rsidRDefault="00BF02FD" w:rsidP="00DD7CBD">
      <w:pPr>
        <w:pStyle w:val="4"/>
        <w:rPr>
          <w:del w:id="16" w:author="Wangrui" w:date="2010-01-27T22:59:00Z"/>
          <w:rFonts w:ascii="华文楷体" w:eastAsia="华文楷体" w:hAnsi="华文楷体"/>
        </w:rPr>
      </w:pPr>
      <w:del w:id="17" w:author="Wangrui" w:date="2010-01-27T22:59:00Z">
        <w:r w:rsidRPr="00FF7973" w:rsidDel="00575B03">
          <w:rPr>
            <w:rFonts w:ascii="华文楷体" w:eastAsia="华文楷体" w:hAnsi="华文楷体" w:hint="eastAsia"/>
          </w:rPr>
          <w:delText>修改</w:delText>
        </w:r>
        <w:r w:rsidR="0031448C" w:rsidRPr="00FF7973" w:rsidDel="00575B03">
          <w:rPr>
            <w:rFonts w:ascii="华文楷体" w:eastAsia="华文楷体" w:hAnsi="华文楷体" w:hint="eastAsia"/>
          </w:rPr>
          <w:delText>合同信息</w:delText>
        </w:r>
      </w:del>
    </w:p>
    <w:p w:rsidR="00D1393C" w:rsidRPr="00035DDA" w:rsidDel="00575B03" w:rsidRDefault="009B55A4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del w:id="18" w:author="Wangrui" w:date="2010-01-27T22:59:00Z"/>
          <w:rFonts w:ascii="华文楷体" w:eastAsia="华文楷体" w:hAnsi="华文楷体"/>
          <w:sz w:val="24"/>
          <w:szCs w:val="24"/>
        </w:rPr>
      </w:pPr>
      <w:del w:id="19" w:author="Wangrui" w:date="2010-01-27T22:59:00Z">
        <w:r w:rsidDel="00575B03">
          <w:rPr>
            <w:rFonts w:ascii="华文楷体" w:eastAsia="华文楷体" w:hAnsi="华文楷体" w:hint="eastAsia"/>
            <w:sz w:val="24"/>
            <w:szCs w:val="24"/>
          </w:rPr>
          <w:delText>合同管理</w:delText>
        </w:r>
        <w:r w:rsidR="00A927AE" w:rsidDel="00575B03">
          <w:rPr>
            <w:rFonts w:ascii="华文楷体" w:eastAsia="华文楷体" w:hAnsi="华文楷体" w:hint="eastAsia"/>
            <w:sz w:val="24"/>
            <w:szCs w:val="24"/>
          </w:rPr>
          <w:delText>人员从查询出的合同</w:delText>
        </w:r>
        <w:r w:rsidR="00FE60A4" w:rsidDel="00575B03">
          <w:rPr>
            <w:rFonts w:ascii="华文楷体" w:eastAsia="华文楷体" w:hAnsi="华文楷体" w:hint="eastAsia"/>
            <w:sz w:val="24"/>
            <w:szCs w:val="24"/>
          </w:rPr>
          <w:delText>信息中选择待修改的合同</w:delText>
        </w:r>
        <w:r w:rsidRPr="00587C18" w:rsidDel="00575B03">
          <w:rPr>
            <w:rFonts w:ascii="华文楷体" w:eastAsia="华文楷体" w:hAnsi="华文楷体" w:hint="eastAsia"/>
            <w:sz w:val="24"/>
            <w:szCs w:val="24"/>
          </w:rPr>
          <w:delText>记录，</w:delText>
        </w:r>
        <w:r w:rsidR="00617DA8" w:rsidDel="00575B03">
          <w:rPr>
            <w:rFonts w:ascii="华文楷体" w:eastAsia="华文楷体" w:hAnsi="华文楷体" w:hint="eastAsia"/>
            <w:sz w:val="24"/>
            <w:szCs w:val="24"/>
          </w:rPr>
          <w:delText>有关合同的基本信息、</w:delText>
        </w:r>
        <w:r w:rsidR="004D0E80" w:rsidDel="00575B03">
          <w:rPr>
            <w:rFonts w:ascii="华文楷体" w:eastAsia="华文楷体" w:hAnsi="华文楷体" w:hint="eastAsia"/>
            <w:sz w:val="24"/>
            <w:szCs w:val="24"/>
          </w:rPr>
          <w:delText>明细信息</w:delText>
        </w:r>
        <w:r w:rsidR="00F15F29" w:rsidDel="00575B03">
          <w:rPr>
            <w:rFonts w:ascii="华文楷体" w:eastAsia="华文楷体" w:hAnsi="华文楷体" w:hint="eastAsia"/>
            <w:sz w:val="24"/>
            <w:szCs w:val="24"/>
          </w:rPr>
          <w:delText>参见“登记合同</w:delText>
        </w:r>
        <w:r w:rsidRPr="00587C18" w:rsidDel="00575B03">
          <w:rPr>
            <w:rFonts w:ascii="华文楷体" w:eastAsia="华文楷体" w:hAnsi="华文楷体" w:hint="eastAsia"/>
            <w:sz w:val="24"/>
            <w:szCs w:val="24"/>
          </w:rPr>
          <w:delText>信息”。</w:delText>
        </w:r>
      </w:del>
    </w:p>
    <w:p w:rsidR="00035DDA" w:rsidDel="00575B03" w:rsidRDefault="00035DDA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del w:id="20" w:author="Wangrui" w:date="2010-01-27T22:59:00Z"/>
          <w:rFonts w:ascii="华文楷体" w:eastAsia="华文楷体" w:hAnsi="华文楷体"/>
          <w:sz w:val="24"/>
          <w:szCs w:val="24"/>
        </w:rPr>
      </w:pPr>
      <w:del w:id="21" w:author="Wangrui" w:date="2010-01-27T22:59:00Z">
        <w:r w:rsidDel="00575B03">
          <w:rPr>
            <w:rFonts w:ascii="华文楷体" w:eastAsia="华文楷体" w:hAnsi="华文楷体" w:hint="eastAsia"/>
            <w:sz w:val="24"/>
            <w:szCs w:val="24"/>
          </w:rPr>
          <w:delText>合同管理人</w:delText>
        </w:r>
        <w:r w:rsidRPr="00C54B4E" w:rsidDel="00575B03">
          <w:rPr>
            <w:rFonts w:ascii="华文楷体" w:eastAsia="华文楷体" w:hAnsi="华文楷体" w:hint="eastAsia"/>
            <w:sz w:val="24"/>
            <w:szCs w:val="24"/>
          </w:rPr>
          <w:delText>员</w:delText>
        </w:r>
        <w:r w:rsidR="00411D3D" w:rsidDel="00575B03">
          <w:rPr>
            <w:rFonts w:ascii="华文楷体" w:eastAsia="华文楷体" w:hAnsi="华文楷体" w:hint="eastAsia"/>
            <w:sz w:val="24"/>
            <w:szCs w:val="24"/>
          </w:rPr>
          <w:delText>可以对合同基本</w:delText>
        </w:r>
        <w:r w:rsidRPr="00B05430" w:rsidDel="00575B03">
          <w:rPr>
            <w:rFonts w:ascii="华文楷体" w:eastAsia="华文楷体" w:hAnsi="华文楷体" w:hint="eastAsia"/>
            <w:sz w:val="24"/>
            <w:szCs w:val="24"/>
          </w:rPr>
          <w:delText>信息</w:delText>
        </w:r>
        <w:r w:rsidR="00411D3D" w:rsidDel="00575B03">
          <w:rPr>
            <w:rFonts w:ascii="华文楷体" w:eastAsia="华文楷体" w:hAnsi="华文楷体" w:hint="eastAsia"/>
            <w:sz w:val="24"/>
            <w:szCs w:val="24"/>
          </w:rPr>
          <w:delText>、明细信息中可修改的部分进行修改，然后提交</w:delText>
        </w:r>
        <w:r w:rsidR="00D4276A" w:rsidDel="00575B03">
          <w:rPr>
            <w:rFonts w:ascii="华文楷体" w:eastAsia="华文楷体" w:hAnsi="华文楷体" w:hint="eastAsia"/>
            <w:sz w:val="24"/>
            <w:szCs w:val="24"/>
          </w:rPr>
          <w:delText>：</w:delText>
        </w:r>
      </w:del>
    </w:p>
    <w:p w:rsidR="009B3868" w:rsidDel="00575B03" w:rsidRDefault="00C95B5D" w:rsidP="00C5079A">
      <w:pPr>
        <w:pStyle w:val="aa"/>
        <w:numPr>
          <w:ilvl w:val="0"/>
          <w:numId w:val="23"/>
        </w:numPr>
        <w:ind w:firstLineChars="0"/>
        <w:rPr>
          <w:del w:id="22" w:author="Wangrui" w:date="2010-01-27T22:59:00Z"/>
          <w:rFonts w:ascii="华文楷体" w:eastAsia="华文楷体" w:hAnsi="华文楷体"/>
          <w:sz w:val="24"/>
          <w:szCs w:val="24"/>
        </w:rPr>
      </w:pPr>
      <w:del w:id="23" w:author="Wangrui" w:date="2010-01-27T22:59:00Z">
        <w:r w:rsidDel="00575B03">
          <w:rPr>
            <w:rFonts w:ascii="华文楷体" w:eastAsia="华文楷体" w:hAnsi="华文楷体" w:hint="eastAsia"/>
            <w:sz w:val="24"/>
            <w:szCs w:val="24"/>
          </w:rPr>
          <w:lastRenderedPageBreak/>
          <w:delText>在</w:delText>
        </w:r>
        <w:r w:rsidR="009B3868" w:rsidDel="00575B03">
          <w:rPr>
            <w:rFonts w:ascii="华文楷体" w:eastAsia="华文楷体" w:hAnsi="华文楷体" w:hint="eastAsia"/>
            <w:sz w:val="24"/>
            <w:szCs w:val="24"/>
          </w:rPr>
          <w:delText>待审核</w:delText>
        </w:r>
        <w:r w:rsidR="009B3868" w:rsidRPr="003C5F51" w:rsidDel="00575B03">
          <w:rPr>
            <w:rFonts w:ascii="华文楷体" w:eastAsia="华文楷体" w:hAnsi="华文楷体" w:hint="eastAsia"/>
            <w:sz w:val="24"/>
            <w:szCs w:val="24"/>
          </w:rPr>
          <w:delText>状态时，可以修改</w:delText>
        </w:r>
        <w:r w:rsidR="009B3868" w:rsidDel="00575B03">
          <w:rPr>
            <w:rFonts w:ascii="华文楷体" w:eastAsia="华文楷体" w:hAnsi="华文楷体" w:hint="eastAsia"/>
            <w:sz w:val="24"/>
            <w:szCs w:val="24"/>
          </w:rPr>
          <w:delText>除合同编号外</w:delText>
        </w:r>
        <w:r w:rsidR="009B3868" w:rsidRPr="003C5F51" w:rsidDel="00575B03">
          <w:rPr>
            <w:rFonts w:ascii="华文楷体" w:eastAsia="华文楷体" w:hAnsi="华文楷体" w:hint="eastAsia"/>
            <w:sz w:val="24"/>
            <w:szCs w:val="24"/>
          </w:rPr>
          <w:delText>的任意部分。</w:delText>
        </w:r>
      </w:del>
    </w:p>
    <w:p w:rsidR="00C66A23" w:rsidRPr="00C66A23" w:rsidDel="00575B03" w:rsidRDefault="00A41068" w:rsidP="00C5079A">
      <w:pPr>
        <w:pStyle w:val="aa"/>
        <w:numPr>
          <w:ilvl w:val="0"/>
          <w:numId w:val="23"/>
        </w:numPr>
        <w:ind w:firstLineChars="0"/>
        <w:rPr>
          <w:del w:id="24" w:author="Wangrui" w:date="2010-01-27T22:59:00Z"/>
          <w:rFonts w:ascii="华文楷体" w:eastAsia="华文楷体" w:hAnsi="华文楷体"/>
          <w:sz w:val="24"/>
          <w:szCs w:val="24"/>
        </w:rPr>
      </w:pPr>
      <w:del w:id="25" w:author="Wangrui" w:date="2010-01-27T22:59:00Z">
        <w:r w:rsidDel="00575B03">
          <w:rPr>
            <w:rFonts w:ascii="华文楷体" w:eastAsia="华文楷体" w:hAnsi="华文楷体" w:hint="eastAsia"/>
            <w:sz w:val="24"/>
            <w:szCs w:val="24"/>
          </w:rPr>
          <w:delText>在</w:delText>
        </w:r>
        <w:r w:rsidR="00C95B5D" w:rsidDel="00575B03">
          <w:rPr>
            <w:rFonts w:ascii="华文楷体" w:eastAsia="华文楷体" w:hAnsi="华文楷体" w:hint="eastAsia"/>
            <w:sz w:val="24"/>
            <w:szCs w:val="24"/>
          </w:rPr>
          <w:delText>合同通过审核后</w:delText>
        </w:r>
        <w:r w:rsidDel="00575B03">
          <w:rPr>
            <w:rFonts w:ascii="华文楷体" w:eastAsia="华文楷体" w:hAnsi="华文楷体" w:hint="eastAsia"/>
            <w:sz w:val="24"/>
            <w:szCs w:val="24"/>
          </w:rPr>
          <w:delText>，</w:delText>
        </w:r>
        <w:r w:rsidR="00C95B5D" w:rsidDel="00575B03">
          <w:rPr>
            <w:rFonts w:ascii="华文楷体" w:eastAsia="华文楷体" w:hAnsi="华文楷体" w:hint="eastAsia"/>
            <w:sz w:val="24"/>
            <w:szCs w:val="24"/>
          </w:rPr>
          <w:delText>无法修改合同信息，只可通过评审、</w:delText>
        </w:r>
        <w:r w:rsidR="00F84740" w:rsidDel="00575B03">
          <w:rPr>
            <w:rFonts w:ascii="华文楷体" w:eastAsia="华文楷体" w:hAnsi="华文楷体" w:hint="eastAsia"/>
            <w:sz w:val="24"/>
            <w:szCs w:val="24"/>
          </w:rPr>
          <w:delText>生效、缴费确认来修改合同的状态。</w:delText>
        </w:r>
      </w:del>
    </w:p>
    <w:p w:rsidR="00C66A23" w:rsidRPr="00C17A1A" w:rsidDel="00575B03" w:rsidRDefault="00C66A23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del w:id="26" w:author="Wangrui" w:date="2010-01-27T22:59:00Z"/>
          <w:rFonts w:ascii="华文楷体" w:eastAsia="华文楷体" w:hAnsi="华文楷体"/>
          <w:sz w:val="24"/>
          <w:szCs w:val="24"/>
        </w:rPr>
      </w:pPr>
      <w:del w:id="27" w:author="Wangrui" w:date="2010-01-27T22:59:00Z">
        <w:r w:rsidDel="00575B03">
          <w:rPr>
            <w:rFonts w:ascii="华文楷体" w:eastAsia="华文楷体" w:hAnsi="华文楷体" w:hint="eastAsia"/>
            <w:sz w:val="24"/>
            <w:szCs w:val="24"/>
          </w:rPr>
          <w:delText>在执行修改操作前，会有确认修改的提示。如果用户选择取消，则用例结束；如果用户选择确认，则执行修改操作。</w:delText>
        </w:r>
        <w:r w:rsidRPr="00C17A1A" w:rsidDel="00575B03">
          <w:rPr>
            <w:rFonts w:ascii="华文楷体" w:eastAsia="华文楷体" w:hAnsi="华文楷体" w:hint="eastAsia"/>
            <w:sz w:val="24"/>
            <w:szCs w:val="24"/>
          </w:rPr>
          <w:delText xml:space="preserve"> </w:delText>
        </w:r>
      </w:del>
    </w:p>
    <w:p w:rsidR="009B55A4" w:rsidRPr="00AA38FC" w:rsidDel="00575B03" w:rsidRDefault="00FC2A54" w:rsidP="00C5079A">
      <w:pPr>
        <w:pStyle w:val="aa"/>
        <w:numPr>
          <w:ilvl w:val="0"/>
          <w:numId w:val="22"/>
        </w:numPr>
        <w:spacing w:line="360" w:lineRule="auto"/>
        <w:ind w:firstLineChars="0"/>
        <w:rPr>
          <w:del w:id="28" w:author="Wangrui" w:date="2010-01-27T22:59:00Z"/>
          <w:rFonts w:ascii="华文楷体" w:eastAsia="华文楷体" w:hAnsi="华文楷体"/>
          <w:sz w:val="24"/>
          <w:szCs w:val="24"/>
        </w:rPr>
      </w:pPr>
      <w:del w:id="29" w:author="Wangrui" w:date="2010-01-27T22:59:00Z">
        <w:r w:rsidDel="00575B03">
          <w:rPr>
            <w:rFonts w:ascii="华文楷体" w:eastAsia="华文楷体" w:hAnsi="华文楷体" w:hint="eastAsia"/>
            <w:sz w:val="24"/>
            <w:szCs w:val="24"/>
          </w:rPr>
          <w:delText>系统会检测合同</w:delText>
        </w:r>
        <w:r w:rsidR="00D90CAF" w:rsidDel="00575B03">
          <w:rPr>
            <w:rFonts w:ascii="华文楷体" w:eastAsia="华文楷体" w:hAnsi="华文楷体" w:hint="eastAsia"/>
            <w:sz w:val="24"/>
            <w:szCs w:val="24"/>
          </w:rPr>
          <w:delText>信息的状态，若其是“通过审核”</w:delText>
        </w:r>
        <w:r w:rsidR="00C66A23" w:rsidDel="00575B03">
          <w:rPr>
            <w:rFonts w:ascii="华文楷体" w:eastAsia="华文楷体" w:hAnsi="华文楷体" w:hint="eastAsia"/>
            <w:sz w:val="24"/>
            <w:szCs w:val="24"/>
          </w:rPr>
          <w:delText>，则不允许在此</w:delText>
        </w:r>
        <w:r w:rsidR="00D90CAF" w:rsidDel="00575B03">
          <w:rPr>
            <w:rFonts w:ascii="华文楷体" w:eastAsia="华文楷体" w:hAnsi="华文楷体" w:hint="eastAsia"/>
            <w:sz w:val="24"/>
            <w:szCs w:val="24"/>
          </w:rPr>
          <w:delText>修改其信息</w:delText>
        </w:r>
        <w:r w:rsidR="00C66A23" w:rsidDel="00575B03">
          <w:rPr>
            <w:rFonts w:ascii="华文楷体" w:eastAsia="华文楷体" w:hAnsi="华文楷体" w:hint="eastAsia"/>
            <w:sz w:val="24"/>
            <w:szCs w:val="24"/>
          </w:rPr>
          <w:delText>，并给出提示。</w:delText>
        </w:r>
      </w:del>
    </w:p>
    <w:p w:rsidR="000F17D0" w:rsidRPr="000F17D0" w:rsidRDefault="00BF02FD" w:rsidP="00FA7F18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删除合同信息</w:t>
      </w:r>
    </w:p>
    <w:p w:rsidR="000F17D0" w:rsidRPr="00587C1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合同管理</w:t>
      </w:r>
      <w:r w:rsidRPr="00587C18">
        <w:rPr>
          <w:rFonts w:ascii="华文楷体" w:eastAsia="华文楷体" w:hAnsi="华文楷体" w:hint="eastAsia"/>
          <w:sz w:val="24"/>
          <w:szCs w:val="24"/>
        </w:rPr>
        <w:t>人员</w:t>
      </w:r>
      <w:r>
        <w:rPr>
          <w:rFonts w:ascii="华文楷体" w:eastAsia="华文楷体" w:hAnsi="华文楷体" w:hint="eastAsia"/>
          <w:sz w:val="24"/>
          <w:szCs w:val="24"/>
        </w:rPr>
        <w:t>从查询出的合同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信息中</w:t>
      </w:r>
      <w:r>
        <w:rPr>
          <w:rFonts w:ascii="华文楷体" w:eastAsia="华文楷体" w:hAnsi="华文楷体" w:hint="eastAsia"/>
          <w:sz w:val="24"/>
          <w:szCs w:val="24"/>
        </w:rPr>
        <w:t>选择待删除的合同</w:t>
      </w:r>
      <w:r w:rsidRPr="00587C18">
        <w:rPr>
          <w:rFonts w:ascii="华文楷体" w:eastAsia="华文楷体" w:hAnsi="华文楷体" w:hint="eastAsia"/>
          <w:sz w:val="24"/>
          <w:szCs w:val="24"/>
        </w:rPr>
        <w:t>记录，执行删除操作。</w:t>
      </w:r>
    </w:p>
    <w:p w:rsidR="000F17D0" w:rsidRPr="000A2958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0F17D0" w:rsidRDefault="000F17D0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系统会检测该</w:t>
      </w:r>
      <w:r w:rsidR="00DE126B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信息是否符合被删除的条件，如果符合则通过验证；如果不符合则给出提示，并结束用例。</w:t>
      </w:r>
    </w:p>
    <w:p w:rsidR="000F17D0" w:rsidRPr="0086124E" w:rsidRDefault="000F17D0" w:rsidP="007B7121">
      <w:pPr>
        <w:rPr>
          <w:rFonts w:ascii="华文楷体" w:eastAsia="华文楷体" w:hAnsi="华文楷体"/>
          <w:sz w:val="24"/>
          <w:szCs w:val="24"/>
        </w:rPr>
      </w:pPr>
      <w:r w:rsidRPr="00971F36">
        <w:rPr>
          <w:rFonts w:ascii="华文楷体" w:eastAsia="华文楷体" w:hAnsi="华文楷体" w:hint="eastAsia"/>
          <w:sz w:val="24"/>
          <w:szCs w:val="24"/>
        </w:rPr>
        <w:t xml:space="preserve">c1: </w:t>
      </w:r>
      <w:r>
        <w:rPr>
          <w:rFonts w:ascii="华文楷体" w:eastAsia="华文楷体" w:hAnsi="华文楷体" w:hint="eastAsia"/>
          <w:sz w:val="24"/>
          <w:szCs w:val="24"/>
        </w:rPr>
        <w:t>只有在合同</w:t>
      </w:r>
      <w:r w:rsidRPr="00971F36">
        <w:rPr>
          <w:rFonts w:ascii="华文楷体" w:eastAsia="华文楷体" w:hAnsi="华文楷体" w:hint="eastAsia"/>
          <w:sz w:val="24"/>
          <w:szCs w:val="24"/>
        </w:rPr>
        <w:t>信息处于</w:t>
      </w:r>
      <w:r>
        <w:rPr>
          <w:rFonts w:ascii="华文楷体" w:eastAsia="华文楷体" w:hAnsi="华文楷体" w:hint="eastAsia"/>
          <w:sz w:val="24"/>
          <w:szCs w:val="24"/>
        </w:rPr>
        <w:t>待审核</w:t>
      </w:r>
      <w:r w:rsidR="005132B1">
        <w:rPr>
          <w:rFonts w:ascii="华文楷体" w:eastAsia="华文楷体" w:hAnsi="华文楷体" w:hint="eastAsia"/>
          <w:sz w:val="24"/>
          <w:szCs w:val="24"/>
        </w:rPr>
        <w:t>、审核通过</w:t>
      </w:r>
      <w:r>
        <w:rPr>
          <w:rFonts w:ascii="华文楷体" w:eastAsia="华文楷体" w:hAnsi="华文楷体" w:hint="eastAsia"/>
          <w:sz w:val="24"/>
          <w:szCs w:val="24"/>
        </w:rPr>
        <w:t>的状态下，才可对其进行删除，一旦其</w:t>
      </w:r>
      <w:r w:rsidR="00DA779F">
        <w:rPr>
          <w:rFonts w:ascii="华文楷体" w:eastAsia="华文楷体" w:hAnsi="华文楷体" w:hint="eastAsia"/>
          <w:sz w:val="24"/>
          <w:szCs w:val="24"/>
        </w:rPr>
        <w:t>生效</w:t>
      </w:r>
      <w:r>
        <w:rPr>
          <w:rFonts w:ascii="华文楷体" w:eastAsia="华文楷体" w:hAnsi="华文楷体" w:hint="eastAsia"/>
          <w:sz w:val="24"/>
          <w:szCs w:val="24"/>
        </w:rPr>
        <w:t>后就不允许删除了。</w:t>
      </w:r>
    </w:p>
    <w:p w:rsidR="005A6924" w:rsidRPr="00F2083E" w:rsidRDefault="007B7121" w:rsidP="00C5079A">
      <w:pPr>
        <w:pStyle w:val="aa"/>
        <w:numPr>
          <w:ilvl w:val="0"/>
          <w:numId w:val="24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系统将该合同</w:t>
      </w:r>
      <w:r w:rsidR="000F17D0">
        <w:rPr>
          <w:rFonts w:ascii="华文楷体" w:eastAsia="华文楷体" w:hAnsi="华文楷体" w:hint="eastAsia"/>
          <w:sz w:val="24"/>
          <w:szCs w:val="24"/>
        </w:rPr>
        <w:t>信息从数据库中彻底删除。</w:t>
      </w:r>
    </w:p>
    <w:p w:rsidR="00FA7F18" w:rsidRPr="00FF7973" w:rsidRDefault="009C2C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审核合同信息</w:t>
      </w:r>
    </w:p>
    <w:p w:rsidR="00836A9E" w:rsidRPr="0000352C" w:rsidRDefault="00BF2DDC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的</w:t>
      </w:r>
      <w:r w:rsidRPr="0000352C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00352C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00352C" w:rsidRDefault="00836A9E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在执行审核通过操作前，会有确认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</w:t>
      </w:r>
      <w:r w:rsidRPr="00836A9E">
        <w:rPr>
          <w:rFonts w:ascii="华文楷体" w:eastAsia="华文楷体" w:hAnsi="华文楷体" w:hint="eastAsia"/>
          <w:sz w:val="24"/>
          <w:szCs w:val="24"/>
        </w:rPr>
        <w:lastRenderedPageBreak/>
        <w:t>如果用户选择确认，则执行该用例。</w:t>
      </w:r>
    </w:p>
    <w:p w:rsidR="00D17CA7" w:rsidRPr="00E42F8F" w:rsidRDefault="00D17CA7" w:rsidP="00C5079A">
      <w:pPr>
        <w:pStyle w:val="aa"/>
        <w:numPr>
          <w:ilvl w:val="0"/>
          <w:numId w:val="2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00352C">
        <w:rPr>
          <w:rFonts w:ascii="华文楷体" w:eastAsia="华文楷体" w:hAnsi="华文楷体" w:hint="eastAsia"/>
          <w:sz w:val="24"/>
          <w:szCs w:val="24"/>
        </w:rPr>
        <w:t>当合同经过审核后，该合同的状态</w:t>
      </w:r>
      <w:r w:rsidR="00056395" w:rsidRPr="0000352C">
        <w:rPr>
          <w:rFonts w:ascii="华文楷体" w:eastAsia="华文楷体" w:hAnsi="华文楷体" w:hint="eastAsia"/>
          <w:sz w:val="24"/>
          <w:szCs w:val="24"/>
        </w:rPr>
        <w:t>将被置</w:t>
      </w:r>
      <w:r w:rsidRPr="0000352C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9C2C5C" w:rsidRDefault="00F0545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创建合同文本及打印</w:t>
      </w:r>
    </w:p>
    <w:p w:rsidR="00565104" w:rsidRPr="00565104" w:rsidRDefault="00565104" w:rsidP="00C5079A">
      <w:pPr>
        <w:pStyle w:val="aa"/>
        <w:numPr>
          <w:ilvl w:val="0"/>
          <w:numId w:val="26"/>
        </w:numPr>
        <w:ind w:firstLineChars="0"/>
      </w:pPr>
      <w:r w:rsidRPr="00565104">
        <w:rPr>
          <w:rFonts w:ascii="华文楷体" w:eastAsia="华文楷体" w:hAnsi="华文楷体" w:hint="eastAsia"/>
          <w:sz w:val="24"/>
          <w:szCs w:val="24"/>
        </w:rPr>
        <w:t>合同</w:t>
      </w:r>
      <w:r>
        <w:rPr>
          <w:rFonts w:ascii="华文楷体" w:eastAsia="华文楷体" w:hAnsi="华文楷体" w:hint="eastAsia"/>
          <w:sz w:val="24"/>
          <w:szCs w:val="24"/>
        </w:rPr>
        <w:t>管理</w:t>
      </w:r>
      <w:r w:rsidRPr="00565104">
        <w:rPr>
          <w:rFonts w:ascii="华文楷体" w:eastAsia="华文楷体" w:hAnsi="华文楷体" w:hint="eastAsia"/>
          <w:sz w:val="24"/>
          <w:szCs w:val="24"/>
        </w:rPr>
        <w:t>人员从查询出的合同登记记录中，选择审核</w:t>
      </w:r>
      <w:r>
        <w:rPr>
          <w:rFonts w:ascii="华文楷体" w:eastAsia="华文楷体" w:hAnsi="华文楷体" w:hint="eastAsia"/>
          <w:sz w:val="24"/>
          <w:szCs w:val="24"/>
        </w:rPr>
        <w:t>通过</w:t>
      </w:r>
      <w:r w:rsidRPr="00565104">
        <w:rPr>
          <w:rFonts w:ascii="华文楷体" w:eastAsia="华文楷体" w:hAnsi="华文楷体" w:hint="eastAsia"/>
          <w:sz w:val="24"/>
          <w:szCs w:val="24"/>
        </w:rPr>
        <w:t>的合同信息</w:t>
      </w:r>
      <w:r>
        <w:rPr>
          <w:rFonts w:ascii="华文楷体" w:eastAsia="华文楷体" w:hAnsi="华文楷体" w:hint="eastAsia"/>
          <w:sz w:val="24"/>
          <w:szCs w:val="24"/>
        </w:rPr>
        <w:t>，套用指定的合同模板，然后生成对应的合同文本</w:t>
      </w:r>
      <w:r w:rsidR="00162D79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1A3C84" w:rsidRDefault="00871F28" w:rsidP="00C5079A">
      <w:pPr>
        <w:pStyle w:val="aa"/>
        <w:numPr>
          <w:ilvl w:val="0"/>
          <w:numId w:val="26"/>
        </w:numPr>
        <w:ind w:firstLineChars="0"/>
      </w:pPr>
      <w:r w:rsidRPr="001A3C84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431B5D" w:rsidRPr="001A3C84">
        <w:rPr>
          <w:rFonts w:ascii="华文楷体" w:eastAsia="华文楷体" w:hAnsi="华文楷体" w:hint="eastAsia"/>
          <w:sz w:val="24"/>
          <w:szCs w:val="24"/>
        </w:rPr>
        <w:t>对其进行进一步编辑。</w:t>
      </w:r>
    </w:p>
    <w:p w:rsidR="001A3C84" w:rsidRDefault="00592432" w:rsidP="00C5079A">
      <w:pPr>
        <w:pStyle w:val="aa"/>
        <w:numPr>
          <w:ilvl w:val="0"/>
          <w:numId w:val="26"/>
        </w:numPr>
        <w:ind w:firstLineChars="0"/>
      </w:pPr>
      <w:r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>
        <w:rPr>
          <w:rFonts w:ascii="华文楷体" w:eastAsia="华文楷体" w:hAnsi="华文楷体" w:hint="eastAsia"/>
          <w:sz w:val="24"/>
          <w:szCs w:val="24"/>
        </w:rPr>
        <w:t>后</w:t>
      </w:r>
      <w:r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F520CB" w:rsidRDefault="00DE0547" w:rsidP="00F520CB">
      <w:pPr>
        <w:pStyle w:val="4"/>
        <w:rPr>
          <w:rFonts w:ascii="华文楷体" w:eastAsia="华文楷体" w:hAnsi="华文楷体"/>
        </w:rPr>
      </w:pPr>
      <w:r w:rsidRPr="00F520CB">
        <w:rPr>
          <w:rFonts w:ascii="华文楷体" w:eastAsia="华文楷体" w:hAnsi="华文楷体" w:hint="eastAsia"/>
        </w:rPr>
        <w:t>合同生效及生成缴费通知单</w:t>
      </w:r>
    </w:p>
    <w:p w:rsidR="00DE0547" w:rsidRPr="00DC59FE" w:rsidRDefault="002F20C6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</w:t>
      </w:r>
      <w:r w:rsidR="00D703F6" w:rsidRPr="00DC59FE">
        <w:rPr>
          <w:rFonts w:ascii="华文楷体" w:eastAsia="华文楷体" w:hAnsi="华文楷体" w:hint="eastAsia"/>
          <w:sz w:val="24"/>
          <w:szCs w:val="24"/>
        </w:rPr>
        <w:t>的甲乙双方</w:t>
      </w:r>
      <w:r w:rsidR="005132B1" w:rsidRPr="00DC59FE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DC59FE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DC59FE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Default="0006453E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DC59FE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>
        <w:rPr>
          <w:rFonts w:ascii="华文楷体" w:eastAsia="华文楷体" w:hAnsi="华文楷体" w:hint="eastAsia"/>
          <w:sz w:val="24"/>
          <w:szCs w:val="24"/>
        </w:rPr>
        <w:t>人</w:t>
      </w:r>
      <w:r w:rsidRPr="00DC59FE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DC59FE">
        <w:rPr>
          <w:rFonts w:ascii="华文楷体" w:eastAsia="华文楷体" w:hAnsi="华文楷体" w:hint="eastAsia"/>
          <w:sz w:val="24"/>
          <w:szCs w:val="24"/>
        </w:rPr>
        <w:t>的</w:t>
      </w:r>
      <w:r w:rsidR="00EF0161" w:rsidRPr="00565104">
        <w:rPr>
          <w:rFonts w:ascii="华文楷体" w:eastAsia="华文楷体" w:hAnsi="华文楷体" w:hint="eastAsia"/>
          <w:sz w:val="24"/>
          <w:szCs w:val="24"/>
        </w:rPr>
        <w:t>合同登记记录中，</w:t>
      </w:r>
      <w:r w:rsidR="00D55052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00352C" w:rsidRDefault="00E37B30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F0545C" w:rsidRPr="000A3BCC" w:rsidRDefault="000A3BCC" w:rsidP="00C5079A">
      <w:pPr>
        <w:pStyle w:val="aa"/>
        <w:numPr>
          <w:ilvl w:val="0"/>
          <w:numId w:val="27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>
        <w:rPr>
          <w:rFonts w:ascii="华文楷体" w:eastAsia="华文楷体" w:hAnsi="华文楷体" w:hint="eastAsia"/>
          <w:sz w:val="24"/>
          <w:szCs w:val="24"/>
        </w:rPr>
        <w:t>为“待缴费确认”，同时生成对应的缴费通知单。</w:t>
      </w:r>
    </w:p>
    <w:p w:rsidR="00F0545C" w:rsidRPr="00FF7973" w:rsidRDefault="005B4B7C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对合同进行缴费确认</w:t>
      </w:r>
    </w:p>
    <w:p w:rsidR="005B4B7C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乙方拿缴费通知单到财务部缴费。</w:t>
      </w:r>
    </w:p>
    <w:p w:rsidR="00CF1ED4" w:rsidRPr="00AE7C06" w:rsidRDefault="00CF1ED4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AE7C06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AE7C06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AE7C06" w:rsidRPr="00AE7C06">
        <w:rPr>
          <w:rFonts w:ascii="华文楷体" w:eastAsia="华文楷体" w:hAnsi="华文楷体" w:hint="eastAsia"/>
          <w:sz w:val="24"/>
          <w:szCs w:val="24"/>
        </w:rPr>
        <w:t>缴费信息，当其对应的缴费确认到账后，执行缴费确认操作。</w:t>
      </w:r>
    </w:p>
    <w:p w:rsidR="00AE7C06" w:rsidRPr="0000352C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lastRenderedPageBreak/>
        <w:t>在执行确认生效的操作前，会有确认</w:t>
      </w:r>
      <w:r w:rsidRPr="00836A9E">
        <w:rPr>
          <w:rFonts w:ascii="华文楷体" w:eastAsia="华文楷体" w:hAnsi="华文楷体" w:hint="eastAsia"/>
          <w:sz w:val="24"/>
          <w:szCs w:val="24"/>
        </w:rPr>
        <w:t>提示。如果用户选择取消，则该用例结束；如果用户选择确认，则执行该用例。</w:t>
      </w:r>
    </w:p>
    <w:p w:rsidR="00077DD6" w:rsidRPr="001B2B66" w:rsidRDefault="00AE7C06" w:rsidP="00C5079A">
      <w:pPr>
        <w:pStyle w:val="aa"/>
        <w:numPr>
          <w:ilvl w:val="0"/>
          <w:numId w:val="28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当合同确认生效</w:t>
      </w:r>
      <w:r w:rsidRPr="0000352C">
        <w:rPr>
          <w:rFonts w:ascii="华文楷体" w:eastAsia="华文楷体" w:hAnsi="华文楷体" w:hint="eastAsia"/>
          <w:sz w:val="24"/>
          <w:szCs w:val="24"/>
        </w:rPr>
        <w:t>后，该合同的状态将被置</w:t>
      </w:r>
      <w:r w:rsidR="00C72081">
        <w:rPr>
          <w:rFonts w:ascii="华文楷体" w:eastAsia="华文楷体" w:hAnsi="华文楷体" w:hint="eastAsia"/>
          <w:sz w:val="24"/>
          <w:szCs w:val="24"/>
        </w:rPr>
        <w:t>为“已</w:t>
      </w:r>
      <w:r>
        <w:rPr>
          <w:rFonts w:ascii="华文楷体" w:eastAsia="华文楷体" w:hAnsi="华文楷体" w:hint="eastAsia"/>
          <w:sz w:val="24"/>
          <w:szCs w:val="24"/>
        </w:rPr>
        <w:t>缴费”。</w:t>
      </w:r>
    </w:p>
    <w:p w:rsidR="005B4B7C" w:rsidRPr="00FF7973" w:rsidRDefault="00025A2D" w:rsidP="00DD7CBD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终止可同</w:t>
      </w:r>
    </w:p>
    <w:p w:rsidR="00C072D2" w:rsidRPr="00FF7973" w:rsidRDefault="00C072D2" w:rsidP="00575B03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甲方或乙方</w:t>
      </w:r>
      <w:r w:rsidRPr="00FF7973">
        <w:rPr>
          <w:rFonts w:ascii="华文楷体" w:eastAsia="华文楷体" w:hAnsi="华文楷体" w:hint="eastAsia"/>
          <w:sz w:val="24"/>
        </w:rPr>
        <w:t>提出合同终止申请。</w:t>
      </w:r>
    </w:p>
    <w:p w:rsidR="00C072D2" w:rsidRPr="00FF7973" w:rsidRDefault="00C072D2" w:rsidP="00575B03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合同管理人员</w:t>
      </w:r>
      <w:r w:rsidRPr="00FF7973">
        <w:rPr>
          <w:rFonts w:ascii="华文楷体" w:eastAsia="华文楷体" w:hAnsi="华文楷体" w:hint="eastAsia"/>
          <w:sz w:val="24"/>
        </w:rPr>
        <w:t>准确地将合同变终止申请信息录入到合同信息数据库，以备审核。合同终止申请应包含如下信息：</w:t>
      </w:r>
    </w:p>
    <w:p w:rsidR="00C072D2" w:rsidRPr="00FF7973" w:rsidRDefault="00FF352F" w:rsidP="00575B03">
      <w:pPr>
        <w:pStyle w:val="a4"/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 xml:space="preserve">--- </w:t>
      </w:r>
      <w:r w:rsidR="00C072D2" w:rsidRPr="00FF7973">
        <w:rPr>
          <w:rFonts w:ascii="华文楷体" w:eastAsia="华文楷体" w:hAnsi="华文楷体" w:hint="eastAsia"/>
          <w:sz w:val="24"/>
        </w:rPr>
        <w:t>合同号、申请日期、生效日期、终止原因、终止类型（主动、被动）、经手人、备注</w:t>
      </w:r>
    </w:p>
    <w:p w:rsidR="00C072D2" w:rsidRPr="00FF7973" w:rsidRDefault="00C072D2" w:rsidP="00575B03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由合</w:t>
      </w:r>
      <w:r w:rsidR="00A9170E">
        <w:rPr>
          <w:rFonts w:ascii="华文楷体" w:eastAsia="华文楷体" w:hAnsi="华文楷体" w:hint="eastAsia"/>
          <w:sz w:val="24"/>
        </w:rPr>
        <w:t>同审核人员对合同终止申请进行审核，审核不通过的进行退回，需要合同管理</w:t>
      </w:r>
      <w:r w:rsidRPr="00FF7973">
        <w:rPr>
          <w:rFonts w:ascii="华文楷体" w:eastAsia="华文楷体" w:hAnsi="华文楷体" w:hint="eastAsia"/>
          <w:sz w:val="24"/>
        </w:rPr>
        <w:t>人员修改合同终止申请信息；审核通过的要进入到下一步，即等待财务人员的财务确认。</w:t>
      </w:r>
    </w:p>
    <w:p w:rsidR="00C072D2" w:rsidRPr="00904478" w:rsidRDefault="00955892" w:rsidP="00575B03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由财务人员进行财务结算确认，待确认通过后，由合同管理</w:t>
      </w:r>
      <w:r w:rsidR="00C072D2" w:rsidRPr="00FF7973">
        <w:rPr>
          <w:rFonts w:ascii="华文楷体" w:eastAsia="华文楷体" w:hAnsi="华文楷体" w:hint="eastAsia"/>
          <w:sz w:val="24"/>
        </w:rPr>
        <w:t>人员修改合同状态，使其终止。</w:t>
      </w:r>
    </w:p>
    <w:p w:rsidR="00B97364" w:rsidRPr="00004D33" w:rsidRDefault="00025A2D" w:rsidP="00B97364">
      <w:pPr>
        <w:pStyle w:val="4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延续合同</w:t>
      </w:r>
    </w:p>
    <w:p w:rsidR="00EF4397" w:rsidRPr="00EF4397" w:rsidRDefault="00ED02D2" w:rsidP="00C5079A">
      <w:pPr>
        <w:pStyle w:val="aa"/>
        <w:numPr>
          <w:ilvl w:val="0"/>
          <w:numId w:val="29"/>
        </w:numPr>
        <w:ind w:firstLineChars="0"/>
      </w:pPr>
      <w:r w:rsidRPr="00ED02D2">
        <w:rPr>
          <w:rFonts w:ascii="华文楷体" w:eastAsia="华文楷体" w:hAnsi="华文楷体" w:hint="eastAsia"/>
          <w:sz w:val="24"/>
        </w:rPr>
        <w:t>甲方或乙方</w:t>
      </w:r>
      <w:r w:rsidR="00004D33">
        <w:rPr>
          <w:rFonts w:ascii="华文楷体" w:eastAsia="华文楷体" w:hAnsi="华文楷体" w:hint="eastAsia"/>
          <w:sz w:val="24"/>
        </w:rPr>
        <w:t>提出合同延续</w:t>
      </w:r>
      <w:r w:rsidRPr="00ED02D2">
        <w:rPr>
          <w:rFonts w:ascii="华文楷体" w:eastAsia="华文楷体" w:hAnsi="华文楷体" w:hint="eastAsia"/>
          <w:sz w:val="24"/>
        </w:rPr>
        <w:t>申请</w:t>
      </w:r>
      <w:r w:rsidR="009144A6">
        <w:rPr>
          <w:rFonts w:ascii="华文楷体" w:eastAsia="华文楷体" w:hAnsi="华文楷体" w:hint="eastAsia"/>
          <w:sz w:val="24"/>
        </w:rPr>
        <w:t>。</w:t>
      </w:r>
    </w:p>
    <w:p w:rsidR="00B97364" w:rsidRPr="00EF4397" w:rsidRDefault="00EF4397" w:rsidP="00C5079A">
      <w:pPr>
        <w:pStyle w:val="aa"/>
        <w:numPr>
          <w:ilvl w:val="0"/>
          <w:numId w:val="29"/>
        </w:numPr>
        <w:ind w:firstLineChars="0"/>
      </w:pPr>
      <w:r>
        <w:rPr>
          <w:rFonts w:ascii="华文楷体" w:eastAsia="华文楷体" w:hAnsi="华文楷体" w:hint="eastAsia"/>
          <w:sz w:val="24"/>
        </w:rPr>
        <w:t>合同管理人员</w:t>
      </w:r>
      <w:r w:rsidR="00B97364" w:rsidRPr="00EF4397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准确地将合同续租申请信息录入到合同信息数据库，以备审核。合同续租申请应包含如下信息：</w:t>
      </w:r>
    </w:p>
    <w:p w:rsidR="00B97364" w:rsidRPr="00FF7973" w:rsidRDefault="00B97364" w:rsidP="00575B0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上次租约起始日期、上次租约截止</w:t>
      </w:r>
      <w:r w:rsidR="00AA7139">
        <w:rPr>
          <w:rFonts w:ascii="华文楷体" w:eastAsia="华文楷体" w:hAnsi="华文楷体" w:hint="eastAsia"/>
          <w:sz w:val="24"/>
        </w:rPr>
        <w:t>日期、上次租约签订日期、续租起始</w:t>
      </w:r>
      <w:r w:rsidR="00AA7139">
        <w:rPr>
          <w:rFonts w:ascii="华文楷体" w:eastAsia="华文楷体" w:hAnsi="华文楷体" w:hint="eastAsia"/>
          <w:sz w:val="24"/>
        </w:rPr>
        <w:lastRenderedPageBreak/>
        <w:t>日期、续租截止日期</w:t>
      </w:r>
    </w:p>
    <w:p w:rsidR="00B97364" w:rsidRPr="00FF7973" w:rsidRDefault="00B97364" w:rsidP="00575B0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付款方式、合同费用明细、首期支付费用、 首期截止日期、优惠信息</w:t>
      </w:r>
    </w:p>
    <w:p w:rsidR="00B97364" w:rsidRPr="00FF7973" w:rsidRDefault="00B97364" w:rsidP="00575B03">
      <w:pPr>
        <w:pStyle w:val="a4"/>
        <w:numPr>
          <w:ilvl w:val="0"/>
          <w:numId w:val="30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经手人、备注</w:t>
      </w:r>
    </w:p>
    <w:p w:rsidR="00B97364" w:rsidRPr="00FF7973" w:rsidRDefault="00076BA9" w:rsidP="00575B03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由合同审核人员对合同进行审核，审核不通过的进行退回，需要合同管理</w:t>
      </w:r>
      <w:r w:rsidR="00B97364" w:rsidRPr="00FF7973">
        <w:rPr>
          <w:rFonts w:ascii="华文楷体" w:eastAsia="华文楷体" w:hAnsi="华文楷体" w:hint="eastAsia"/>
          <w:sz w:val="24"/>
        </w:rPr>
        <w:t>人员重新拟定合同方案；审核通过的要进入到下一步，即等待财务人员的财务确认</w:t>
      </w:r>
    </w:p>
    <w:p w:rsidR="00B97364" w:rsidRPr="00FF7973" w:rsidRDefault="00076BA9" w:rsidP="00575B03">
      <w:pPr>
        <w:pStyle w:val="a4"/>
        <w:numPr>
          <w:ilvl w:val="0"/>
          <w:numId w:val="29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由财务人员进行财务结算确认，待确认通过后，由合同</w:t>
      </w:r>
      <w:r w:rsidR="00B97364" w:rsidRPr="00FF7973">
        <w:rPr>
          <w:rFonts w:ascii="华文楷体" w:eastAsia="华文楷体" w:hAnsi="华文楷体" w:hint="eastAsia"/>
          <w:sz w:val="24"/>
        </w:rPr>
        <w:t>人员修改合同信息数</w:t>
      </w:r>
      <w:r>
        <w:rPr>
          <w:rFonts w:ascii="华文楷体" w:eastAsia="华文楷体" w:hAnsi="华文楷体" w:hint="eastAsia"/>
          <w:sz w:val="24"/>
        </w:rPr>
        <w:t>据库，具体如下：由合同管理</w:t>
      </w:r>
      <w:r w:rsidR="00B97364" w:rsidRPr="00FF7973">
        <w:rPr>
          <w:rFonts w:ascii="华文楷体" w:eastAsia="华文楷体" w:hAnsi="华文楷体" w:hint="eastAsia"/>
          <w:sz w:val="24"/>
        </w:rPr>
        <w:t>人员生成针对续租申请信息的新合同，并将该新合同的状态设置为生效，新合同的内容参见“合同管理 –</w:t>
      </w:r>
      <w:r>
        <w:rPr>
          <w:rFonts w:ascii="华文楷体" w:eastAsia="华文楷体" w:hAnsi="华文楷体" w:hint="eastAsia"/>
          <w:sz w:val="24"/>
        </w:rPr>
        <w:t xml:space="preserve"> 登记合同信息</w:t>
      </w:r>
      <w:r w:rsidR="00B97364" w:rsidRPr="00FF7973">
        <w:rPr>
          <w:rFonts w:ascii="华文楷体" w:eastAsia="华文楷体" w:hAnsi="华文楷体" w:hint="eastAsia"/>
          <w:sz w:val="24"/>
        </w:rPr>
        <w:t>”。</w:t>
      </w:r>
    </w:p>
    <w:p w:rsidR="00401DB1" w:rsidRPr="00FF7973" w:rsidRDefault="00E72E19" w:rsidP="00946CB3">
      <w:pPr>
        <w:pStyle w:val="1"/>
        <w:rPr>
          <w:rFonts w:ascii="华文楷体" w:eastAsia="华文楷体" w:hAnsi="华文楷体"/>
        </w:rPr>
      </w:pPr>
      <w:bookmarkStart w:id="30" w:name="_Toc249948168"/>
      <w:bookmarkStart w:id="31" w:name="_Toc249953963"/>
      <w:bookmarkStart w:id="32" w:name="_Toc249954165"/>
      <w:bookmarkStart w:id="33" w:name="_Toc249954576"/>
      <w:r w:rsidRPr="00FF7973">
        <w:rPr>
          <w:rFonts w:ascii="华文楷体" w:eastAsia="华文楷体" w:hAnsi="华文楷体" w:hint="eastAsia"/>
        </w:rPr>
        <w:t>流程图</w:t>
      </w:r>
      <w:bookmarkEnd w:id="30"/>
      <w:bookmarkEnd w:id="31"/>
      <w:bookmarkEnd w:id="32"/>
      <w:bookmarkEnd w:id="33"/>
    </w:p>
    <w:p w:rsidR="00401DB1" w:rsidRPr="00FF7973" w:rsidRDefault="00E72E19" w:rsidP="00575B03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FF7973" w:rsidRDefault="00E72E19" w:rsidP="00575B0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22751" w:dyaOrig="11158">
          <v:shape id="_x0000_i1026" type="#_x0000_t75" style="width:415.15pt;height:204.3pt" o:ole="">
            <v:imagedata r:id="rId10" o:title=""/>
          </v:shape>
          <o:OLEObject Type="Embed" ProgID="Visio.Drawing.11" ShapeID="_x0000_i1026" DrawAspect="Content" ObjectID="_1326138441" r:id="rId11"/>
        </w:object>
      </w:r>
    </w:p>
    <w:p w:rsidR="00401DB1" w:rsidRPr="00FF7973" w:rsidRDefault="00E72E19" w:rsidP="00575B03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FF7973" w:rsidRDefault="00E72E19" w:rsidP="00575B03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FF7973">
        <w:rPr>
          <w:rFonts w:ascii="华文楷体" w:eastAsia="华文楷体" w:hAnsi="华文楷体"/>
        </w:rPr>
        <w:object w:dxaOrig="12943" w:dyaOrig="8039">
          <v:shape id="_x0000_i1027" type="#_x0000_t75" style="width:414.25pt;height:258.1pt" o:ole="">
            <v:imagedata r:id="rId12" o:title=""/>
          </v:shape>
          <o:OLEObject Type="Embed" ProgID="Visio.Drawing.11" ShapeID="_x0000_i1027" DrawAspect="Content" ObjectID="_1326138442" r:id="rId13"/>
        </w:object>
      </w:r>
    </w:p>
    <w:p w:rsidR="006F4D8E" w:rsidRPr="00FF7973" w:rsidRDefault="006F4D8E" w:rsidP="00575B03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FF7973" w:rsidRDefault="00C17005" w:rsidP="00544706">
      <w:pPr>
        <w:pStyle w:val="1"/>
        <w:rPr>
          <w:rFonts w:ascii="华文楷体" w:eastAsia="华文楷体" w:hAnsi="华文楷体"/>
        </w:rPr>
      </w:pPr>
      <w:r w:rsidRPr="00FF7973">
        <w:rPr>
          <w:rFonts w:ascii="华文楷体" w:eastAsia="华文楷体" w:hAnsi="华文楷体" w:hint="eastAsia"/>
        </w:rPr>
        <w:t>补充业务说明</w:t>
      </w:r>
    </w:p>
    <w:p w:rsidR="006803D6" w:rsidRPr="00FF7973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FF7973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</w:t>
      </w:r>
      <w:r w:rsidR="005F63C3" w:rsidRPr="00FF7973">
        <w:rPr>
          <w:rFonts w:ascii="华文楷体" w:eastAsia="华文楷体" w:hAnsi="华文楷体" w:hint="eastAsia"/>
          <w:sz w:val="24"/>
        </w:rPr>
        <w:t>按功能</w:t>
      </w:r>
      <w:r w:rsidRPr="00FF7973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FF7973">
        <w:rPr>
          <w:rFonts w:ascii="华文楷体" w:eastAsia="华文楷体" w:hAnsi="华文楷体" w:hint="eastAsia"/>
          <w:sz w:val="24"/>
        </w:rPr>
        <w:t>项目合同</w:t>
      </w:r>
    </w:p>
    <w:p w:rsidR="006803D6" w:rsidRPr="00FF7973" w:rsidRDefault="00012FF6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租赁合同：</w:t>
      </w:r>
      <w:r w:rsidR="00C8232C" w:rsidRPr="00FF7973">
        <w:rPr>
          <w:rFonts w:ascii="华文楷体" w:eastAsia="华文楷体" w:hAnsi="华文楷体" w:hint="eastAsia"/>
          <w:sz w:val="24"/>
        </w:rPr>
        <w:t>包括租赁</w:t>
      </w:r>
      <w:r w:rsidRPr="00FF7973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FF7973">
        <w:rPr>
          <w:rFonts w:ascii="华文楷体" w:eastAsia="华文楷体" w:hAnsi="华文楷体" w:hint="eastAsia"/>
          <w:sz w:val="24"/>
        </w:rPr>
        <w:t>方面的合同</w:t>
      </w:r>
    </w:p>
    <w:p w:rsidR="006803D6" w:rsidRPr="00FF7973" w:rsidRDefault="005A7D8D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物业合同：</w:t>
      </w:r>
      <w:r w:rsidR="00C8232C" w:rsidRPr="00FF7973">
        <w:rPr>
          <w:rFonts w:ascii="华文楷体" w:eastAsia="华文楷体" w:hAnsi="华文楷体" w:hint="eastAsia"/>
          <w:sz w:val="24"/>
        </w:rPr>
        <w:t>包括</w:t>
      </w:r>
      <w:r w:rsidR="00685885" w:rsidRPr="00FF7973">
        <w:rPr>
          <w:rFonts w:ascii="华文楷体" w:eastAsia="华文楷体" w:hAnsi="华文楷体" w:hint="eastAsia"/>
          <w:sz w:val="24"/>
        </w:rPr>
        <w:t>物业消费方面的合同</w:t>
      </w:r>
    </w:p>
    <w:p w:rsidR="00AE0AD3" w:rsidRPr="00FF7973" w:rsidRDefault="00685885" w:rsidP="00C5079A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FF7973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FF7973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FF7973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FF7973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1C2F52" w:rsidRPr="00FF7973" w:rsidRDefault="005F63C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合同类型按内容</w:t>
      </w:r>
      <w:r w:rsidR="00C15A7C" w:rsidRPr="00FF7973">
        <w:rPr>
          <w:rFonts w:ascii="华文楷体" w:eastAsia="华文楷体" w:hAnsi="华文楷体" w:hint="eastAsia"/>
          <w:sz w:val="24"/>
        </w:rPr>
        <w:t>涉及面，一般分为如下：单一类型合同，复合类型合同</w:t>
      </w:r>
    </w:p>
    <w:p w:rsidR="00C15A7C" w:rsidRPr="00FF7973" w:rsidRDefault="005C1A75" w:rsidP="00C5079A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单一类型合同：</w:t>
      </w:r>
      <w:r w:rsidR="00FF4AC9" w:rsidRPr="00FF7973">
        <w:rPr>
          <w:rFonts w:ascii="华文楷体" w:eastAsia="华文楷体" w:hAnsi="华文楷体" w:hint="eastAsia"/>
          <w:sz w:val="24"/>
        </w:rPr>
        <w:t xml:space="preserve"> </w:t>
      </w:r>
      <w:r w:rsidR="008778C1" w:rsidRPr="00FF7973">
        <w:rPr>
          <w:rFonts w:ascii="华文楷体" w:eastAsia="华文楷体" w:hAnsi="华文楷体" w:hint="eastAsia"/>
          <w:sz w:val="24"/>
        </w:rPr>
        <w:t>以一种功能类型为主的合同，例如：纯粹的租赁合同、物业合同、活动合同等。</w:t>
      </w:r>
    </w:p>
    <w:p w:rsidR="00735933" w:rsidRPr="00FF7973" w:rsidRDefault="00410457" w:rsidP="00C5079A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FF7973">
        <w:rPr>
          <w:rFonts w:ascii="华文楷体" w:eastAsia="华文楷体" w:hAnsi="华文楷体" w:cs="Times New Roman" w:hint="eastAsia"/>
          <w:sz w:val="24"/>
          <w:szCs w:val="20"/>
        </w:rPr>
        <w:t>复合类型合同：同时包含多种功能类型的合同，例如：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t>签订的</w:t>
      </w:r>
      <w:r w:rsidR="008809C8" w:rsidRPr="00FF7973">
        <w:rPr>
          <w:rFonts w:ascii="华文楷体" w:eastAsia="华文楷体" w:hAnsi="华文楷体" w:cs="Times New Roman" w:hint="eastAsia"/>
          <w:sz w:val="24"/>
          <w:szCs w:val="20"/>
        </w:rPr>
        <w:t>某招商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457848" w:rsidRPr="00FF7973">
        <w:rPr>
          <w:rFonts w:ascii="华文楷体" w:eastAsia="华文楷体" w:hAnsi="华文楷体" w:cs="Times New Roman" w:hint="eastAsia"/>
          <w:sz w:val="24"/>
          <w:szCs w:val="20"/>
        </w:rPr>
        <w:lastRenderedPageBreak/>
        <w:t>中同时包含了租赁条款、物业条款</w:t>
      </w:r>
      <w:r w:rsidR="003E665B" w:rsidRPr="00FF7973">
        <w:rPr>
          <w:rFonts w:ascii="华文楷体" w:eastAsia="华文楷体" w:hAnsi="华文楷体" w:cs="Times New Roman" w:hint="eastAsia"/>
          <w:sz w:val="24"/>
          <w:szCs w:val="20"/>
        </w:rPr>
        <w:t>、其他条款</w:t>
      </w:r>
      <w:r w:rsidR="0007626E" w:rsidRPr="00FF7973">
        <w:rPr>
          <w:rFonts w:ascii="华文楷体" w:eastAsia="华文楷体" w:hAnsi="华文楷体" w:cs="Times New Roman" w:hint="eastAsia"/>
          <w:sz w:val="24"/>
          <w:szCs w:val="20"/>
        </w:rPr>
        <w:t>等！</w:t>
      </w:r>
      <w:r w:rsidR="007C34CB">
        <w:rPr>
          <w:rFonts w:ascii="华文楷体" w:eastAsia="华文楷体" w:hAnsi="华文楷体" w:cs="Times New Roman" w:hint="eastAsia"/>
          <w:sz w:val="24"/>
          <w:szCs w:val="20"/>
        </w:rPr>
        <w:t xml:space="preserve"> </w:t>
      </w:r>
    </w:p>
    <w:p w:rsidR="00441B9B" w:rsidRPr="00FF7973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9E169A" w:rsidRPr="00FF7973">
        <w:rPr>
          <w:rFonts w:ascii="华文楷体" w:eastAsia="华文楷体" w:hAnsi="华文楷体" w:hint="eastAsia"/>
          <w:sz w:val="24"/>
        </w:rPr>
        <w:t>待缴费确认、已缴费</w:t>
      </w:r>
    </w:p>
    <w:p w:rsidR="00D71166" w:rsidRPr="00FF7973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FF7973" w:rsidRDefault="008142B6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合同登记：</w:t>
      </w:r>
    </w:p>
    <w:p w:rsidR="00720A61" w:rsidRPr="00FF7973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C2AE1" w:rsidRPr="00FF7973">
        <w:rPr>
          <w:rFonts w:ascii="华文楷体" w:eastAsia="华文楷体" w:hAnsi="华文楷体" w:hint="eastAsia"/>
          <w:sz w:val="24"/>
        </w:rPr>
        <w:t>合同管理员</w:t>
      </w:r>
      <w:r w:rsidR="002D285C" w:rsidRPr="00FF7973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FF7973">
        <w:rPr>
          <w:rFonts w:ascii="华文楷体" w:eastAsia="华文楷体" w:hAnsi="华文楷体" w:hint="eastAsia"/>
          <w:sz w:val="24"/>
        </w:rPr>
        <w:t>预</w:t>
      </w:r>
      <w:r w:rsidR="002D285C" w:rsidRPr="00FF7973">
        <w:rPr>
          <w:rFonts w:ascii="华文楷体" w:eastAsia="华文楷体" w:hAnsi="华文楷体" w:hint="eastAsia"/>
          <w:sz w:val="24"/>
        </w:rPr>
        <w:t>登记，</w:t>
      </w:r>
      <w:r w:rsidR="00073395" w:rsidRPr="00FF7973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FF7973">
        <w:rPr>
          <w:rFonts w:ascii="华文楷体" w:eastAsia="华文楷体" w:hAnsi="华文楷体" w:hint="eastAsia"/>
          <w:sz w:val="24"/>
        </w:rPr>
        <w:t>审核</w:t>
      </w:r>
      <w:r w:rsidR="00073395" w:rsidRPr="00FF7973">
        <w:rPr>
          <w:rFonts w:ascii="华文楷体" w:eastAsia="华文楷体" w:hAnsi="华文楷体" w:hint="eastAsia"/>
          <w:sz w:val="24"/>
        </w:rPr>
        <w:t>”。</w:t>
      </w:r>
      <w:r w:rsidR="00884AAA" w:rsidRPr="00FF7973">
        <w:rPr>
          <w:rFonts w:ascii="华文楷体" w:eastAsia="华文楷体" w:hAnsi="华文楷体" w:hint="eastAsia"/>
          <w:sz w:val="24"/>
        </w:rPr>
        <w:t>该合同信息</w:t>
      </w:r>
      <w:r w:rsidR="00AE6B7B" w:rsidRPr="00FF7973">
        <w:rPr>
          <w:rFonts w:ascii="华文楷体" w:eastAsia="华文楷体" w:hAnsi="华文楷体" w:hint="eastAsia"/>
          <w:sz w:val="24"/>
        </w:rPr>
        <w:t>中应该</w:t>
      </w:r>
      <w:r w:rsidR="006244DA" w:rsidRPr="00FF7973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FF7973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FF7973">
        <w:rPr>
          <w:rFonts w:ascii="华文楷体" w:eastAsia="华文楷体" w:hAnsi="华文楷体" w:hint="eastAsia"/>
          <w:sz w:val="24"/>
        </w:rPr>
        <w:t>：</w:t>
      </w:r>
    </w:p>
    <w:p w:rsidR="00043700" w:rsidRPr="00FF7973" w:rsidRDefault="00043700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合同的基本概要信息</w:t>
      </w:r>
      <w:r w:rsidR="009C7675" w:rsidRPr="00FF7973">
        <w:rPr>
          <w:rFonts w:ascii="华文楷体" w:eastAsia="华文楷体" w:hAnsi="华文楷体" w:hint="eastAsia"/>
          <w:sz w:val="24"/>
        </w:rPr>
        <w:t>：</w:t>
      </w:r>
    </w:p>
    <w:p w:rsidR="008C0FC5" w:rsidRPr="00FF7973" w:rsidRDefault="00043700" w:rsidP="0004370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61045F" w:rsidRPr="00FF7973">
        <w:rPr>
          <w:rFonts w:ascii="华文楷体" w:eastAsia="华文楷体" w:hAnsi="华文楷体" w:hint="eastAsia"/>
          <w:sz w:val="24"/>
        </w:rPr>
        <w:t>合同签订双方的简要信息，</w:t>
      </w:r>
      <w:r w:rsidR="00DE3EB4" w:rsidRPr="00FF7973">
        <w:rPr>
          <w:rFonts w:ascii="华文楷体" w:eastAsia="华文楷体" w:hAnsi="华文楷体" w:hint="eastAsia"/>
          <w:sz w:val="24"/>
        </w:rPr>
        <w:t>合同类型</w:t>
      </w:r>
      <w:r w:rsidR="003E44FA" w:rsidRPr="00FF7973">
        <w:rPr>
          <w:rFonts w:ascii="华文楷体" w:eastAsia="华文楷体" w:hAnsi="华文楷体" w:hint="eastAsia"/>
          <w:sz w:val="24"/>
        </w:rPr>
        <w:t>（单一类型：租赁、物业、活动</w:t>
      </w:r>
      <w:r w:rsidR="00416F9D" w:rsidRPr="00FF7973">
        <w:rPr>
          <w:rFonts w:ascii="华文楷体" w:eastAsia="华文楷体" w:hAnsi="华文楷体" w:hint="eastAsia"/>
          <w:sz w:val="24"/>
        </w:rPr>
        <w:t>、其他</w:t>
      </w:r>
      <w:r w:rsidR="003E44FA" w:rsidRPr="00FF7973">
        <w:rPr>
          <w:rFonts w:ascii="华文楷体" w:eastAsia="华文楷体" w:hAnsi="华文楷体" w:hint="eastAsia"/>
          <w:sz w:val="24"/>
        </w:rPr>
        <w:t>；复合类型：包含多种单一类型条款）</w:t>
      </w:r>
      <w:r w:rsidR="00DE3EB4" w:rsidRPr="00FF7973">
        <w:rPr>
          <w:rFonts w:ascii="华文楷体" w:eastAsia="华文楷体" w:hAnsi="华文楷体" w:hint="eastAsia"/>
          <w:sz w:val="24"/>
        </w:rPr>
        <w:t>、</w:t>
      </w:r>
      <w:r w:rsidR="0061045F" w:rsidRPr="00FF7973">
        <w:rPr>
          <w:rFonts w:ascii="华文楷体" w:eastAsia="华文楷体" w:hAnsi="华文楷体" w:hint="eastAsia"/>
          <w:sz w:val="24"/>
        </w:rPr>
        <w:t>合同期限</w:t>
      </w:r>
      <w:r w:rsidR="00653731" w:rsidRPr="00FF7973">
        <w:rPr>
          <w:rFonts w:ascii="华文楷体" w:eastAsia="华文楷体" w:hAnsi="华文楷体" w:hint="eastAsia"/>
          <w:sz w:val="24"/>
        </w:rPr>
        <w:t>、合同费用、</w:t>
      </w:r>
      <w:r w:rsidR="00273AEB" w:rsidRPr="00FF7973">
        <w:rPr>
          <w:rFonts w:ascii="华文楷体" w:eastAsia="华文楷体" w:hAnsi="华文楷体" w:hint="eastAsia"/>
          <w:sz w:val="24"/>
        </w:rPr>
        <w:t>通用</w:t>
      </w:r>
      <w:r w:rsidR="00A062C5" w:rsidRPr="00FF7973">
        <w:rPr>
          <w:rFonts w:ascii="华文楷体" w:eastAsia="华文楷体" w:hAnsi="华文楷体" w:hint="eastAsia"/>
          <w:sz w:val="24"/>
        </w:rPr>
        <w:t>缴费方式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（现金、支票、汇票、信用卡、分期 </w:t>
      </w:r>
      <w:r w:rsidR="00273AEB" w:rsidRPr="00FF7973">
        <w:rPr>
          <w:rFonts w:ascii="华文楷体" w:eastAsia="华文楷体" w:hAnsi="华文楷体"/>
          <w:sz w:val="24"/>
        </w:rPr>
        <w:t>–</w:t>
      </w:r>
      <w:r w:rsidR="00273AEB" w:rsidRPr="00FF7973">
        <w:rPr>
          <w:rFonts w:ascii="华文楷体" w:eastAsia="华文楷体" w:hAnsi="华文楷体" w:hint="eastAsia"/>
          <w:sz w:val="24"/>
        </w:rPr>
        <w:t xml:space="preserve"> 分期付款的详细信息见下）</w:t>
      </w:r>
      <w:r w:rsidR="00DE3EB4" w:rsidRPr="00FF7973">
        <w:rPr>
          <w:rFonts w:ascii="华文楷体" w:eastAsia="华文楷体" w:hAnsi="华文楷体" w:hint="eastAsia"/>
          <w:sz w:val="24"/>
        </w:rPr>
        <w:t>。</w:t>
      </w:r>
    </w:p>
    <w:p w:rsidR="00811EF3" w:rsidRPr="00FF7973" w:rsidRDefault="009C7675" w:rsidP="00C5079A">
      <w:pPr>
        <w:pStyle w:val="aa"/>
        <w:numPr>
          <w:ilvl w:val="0"/>
          <w:numId w:val="9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</w:t>
      </w:r>
      <w:r w:rsidR="00FD20B0" w:rsidRPr="00FF7973">
        <w:rPr>
          <w:rFonts w:ascii="华文楷体" w:eastAsia="华文楷体" w:hAnsi="华文楷体" w:hint="eastAsia"/>
          <w:sz w:val="24"/>
        </w:rPr>
        <w:t>核心条款</w:t>
      </w:r>
      <w:r w:rsidRPr="00FF7973">
        <w:rPr>
          <w:rFonts w:ascii="华文楷体" w:eastAsia="华文楷体" w:hAnsi="华文楷体" w:hint="eastAsia"/>
          <w:sz w:val="24"/>
        </w:rPr>
        <w:t>明细信息</w:t>
      </w:r>
      <w:r w:rsidR="00C82DE0" w:rsidRPr="00FF7973">
        <w:rPr>
          <w:rFonts w:ascii="华文楷体" w:eastAsia="华文楷体" w:hAnsi="华文楷体" w:hint="eastAsia"/>
          <w:sz w:val="24"/>
        </w:rPr>
        <w:t>（主要是针对需要缴费的条款）</w:t>
      </w:r>
    </w:p>
    <w:p w:rsidR="00811EF3" w:rsidRPr="00FF7973" w:rsidRDefault="00811EF3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合同条款的个性化信息（随条款类型的变化）：</w:t>
      </w:r>
    </w:p>
    <w:p w:rsidR="00811EF3" w:rsidRPr="00FF7973" w:rsidRDefault="00811EF3" w:rsidP="00811EF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--- 例如：针对租赁合同，还要记录租赁的摊位或广告位的编号、位置、面积等。</w:t>
      </w:r>
    </w:p>
    <w:p w:rsidR="00FA06C3" w:rsidRPr="00FF7973" w:rsidRDefault="00416F9D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合同条款的缴费</w:t>
      </w:r>
      <w:r w:rsidR="00081C49" w:rsidRPr="00FF7973">
        <w:rPr>
          <w:rFonts w:ascii="华文楷体" w:eastAsia="华文楷体" w:hAnsi="华文楷体" w:hint="eastAsia"/>
          <w:sz w:val="24"/>
        </w:rPr>
        <w:t>明细</w:t>
      </w:r>
      <w:r w:rsidRPr="00FF7973">
        <w:rPr>
          <w:rFonts w:ascii="华文楷体" w:eastAsia="华文楷体" w:hAnsi="华文楷体" w:hint="eastAsia"/>
          <w:sz w:val="24"/>
        </w:rPr>
        <w:t>信息</w:t>
      </w:r>
      <w:r w:rsidR="00FA06C3" w:rsidRPr="00FF7973">
        <w:rPr>
          <w:rFonts w:ascii="华文楷体" w:eastAsia="华文楷体" w:hAnsi="华文楷体" w:hint="eastAsia"/>
          <w:sz w:val="24"/>
        </w:rPr>
        <w:t>：</w:t>
      </w:r>
    </w:p>
    <w:p w:rsidR="009C7675" w:rsidRPr="00FF7973" w:rsidRDefault="00FA06C3" w:rsidP="00FA06C3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D36D18" w:rsidRPr="00FF7973">
        <w:rPr>
          <w:rFonts w:ascii="华文楷体" w:eastAsia="华文楷体" w:hAnsi="华文楷体" w:hint="eastAsia"/>
          <w:sz w:val="24"/>
        </w:rPr>
        <w:t>条款</w:t>
      </w:r>
      <w:r w:rsidR="009823DD" w:rsidRPr="00FF7973">
        <w:rPr>
          <w:rFonts w:ascii="华文楷体" w:eastAsia="华文楷体" w:hAnsi="华文楷体" w:hint="eastAsia"/>
          <w:sz w:val="24"/>
        </w:rPr>
        <w:t>类型</w:t>
      </w:r>
      <w:r w:rsidR="00D36D18" w:rsidRPr="00FF7973">
        <w:rPr>
          <w:rFonts w:ascii="华文楷体" w:eastAsia="华文楷体" w:hAnsi="华文楷体" w:hint="eastAsia"/>
          <w:sz w:val="24"/>
        </w:rPr>
        <w:t>（均为某单一类型）</w:t>
      </w:r>
      <w:r w:rsidR="009823DD" w:rsidRPr="00FF7973">
        <w:rPr>
          <w:rFonts w:ascii="华文楷体" w:eastAsia="华文楷体" w:hAnsi="华文楷体" w:hint="eastAsia"/>
          <w:sz w:val="24"/>
        </w:rPr>
        <w:t>、</w:t>
      </w:r>
      <w:r w:rsidR="007D41D8" w:rsidRPr="00FF7973">
        <w:rPr>
          <w:rFonts w:ascii="华文楷体" w:eastAsia="华文楷体" w:hAnsi="华文楷体" w:hint="eastAsia"/>
          <w:sz w:val="24"/>
        </w:rPr>
        <w:t>实际</w:t>
      </w:r>
      <w:r w:rsidR="004E449F" w:rsidRPr="00FF7973">
        <w:rPr>
          <w:rFonts w:ascii="华文楷体" w:eastAsia="华文楷体" w:hAnsi="华文楷体" w:hint="eastAsia"/>
          <w:sz w:val="24"/>
        </w:rPr>
        <w:t>费用、</w:t>
      </w:r>
      <w:r w:rsidR="007D41D8" w:rsidRPr="00FF7973">
        <w:rPr>
          <w:rFonts w:ascii="华文楷体" w:eastAsia="华文楷体" w:hAnsi="华文楷体" w:hint="eastAsia"/>
          <w:sz w:val="24"/>
        </w:rPr>
        <w:t>标准收费、</w:t>
      </w:r>
      <w:r w:rsidR="00C82DE0" w:rsidRPr="00FF7973">
        <w:rPr>
          <w:rFonts w:ascii="华文楷体" w:eastAsia="华文楷体" w:hAnsi="华文楷体" w:hint="eastAsia"/>
          <w:sz w:val="24"/>
        </w:rPr>
        <w:t>缴费方式等</w:t>
      </w:r>
      <w:r w:rsidR="00081C49" w:rsidRPr="00FF7973">
        <w:rPr>
          <w:rFonts w:ascii="华文楷体" w:eastAsia="华文楷体" w:hAnsi="华文楷体" w:hint="eastAsia"/>
          <w:sz w:val="24"/>
        </w:rPr>
        <w:t>。</w:t>
      </w:r>
    </w:p>
    <w:p w:rsidR="00081C49" w:rsidRPr="00FF7973" w:rsidRDefault="00081C49" w:rsidP="00C5079A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如果是分期付款的话，还要记录各分期的缴费明细：</w:t>
      </w:r>
    </w:p>
    <w:p w:rsidR="00081C49" w:rsidRPr="00FF7973" w:rsidRDefault="00273AEB" w:rsidP="00733750">
      <w:pPr>
        <w:ind w:left="36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BF4817" w:rsidRPr="00FF7973">
        <w:rPr>
          <w:rFonts w:ascii="华文楷体" w:eastAsia="华文楷体" w:hAnsi="华文楷体" w:hint="eastAsia"/>
          <w:sz w:val="24"/>
        </w:rPr>
        <w:t>分期次数、各期起始时间、各期截止时间、各期缴费费用</w:t>
      </w:r>
      <w:r w:rsidR="00457A42" w:rsidRPr="00FF7973">
        <w:rPr>
          <w:rFonts w:ascii="华文楷体" w:eastAsia="华文楷体" w:hAnsi="华文楷体" w:hint="eastAsia"/>
          <w:sz w:val="24"/>
        </w:rPr>
        <w:t>、各期缴费方式（现金、支票、汇票、信用卡）</w:t>
      </w:r>
      <w:r w:rsidR="002400DD" w:rsidRPr="00FF7973">
        <w:rPr>
          <w:rFonts w:ascii="华文楷体" w:eastAsia="华文楷体" w:hAnsi="华文楷体" w:hint="eastAsia"/>
          <w:sz w:val="24"/>
        </w:rPr>
        <w:t>、分期缴费确认</w:t>
      </w:r>
    </w:p>
    <w:p w:rsidR="005A1970" w:rsidRPr="00FF7973" w:rsidRDefault="005A1970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</w:t>
      </w:r>
    </w:p>
    <w:p w:rsidR="00856047" w:rsidRPr="00FF7973" w:rsidRDefault="00073395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FF7973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FF7973" w:rsidRDefault="003E7CC1" w:rsidP="00C5079A">
      <w:pPr>
        <w:pStyle w:val="aa"/>
        <w:numPr>
          <w:ilvl w:val="0"/>
          <w:numId w:val="14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FF7973" w:rsidRDefault="003E7CC1" w:rsidP="00C5079A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lastRenderedPageBreak/>
        <w:t>合同某款项的收费是否是标注收费</w:t>
      </w:r>
    </w:p>
    <w:p w:rsidR="00353FB7" w:rsidRPr="00FF7973" w:rsidRDefault="00353FB7" w:rsidP="00C5079A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FF7973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FF7973" w:rsidRDefault="009D1008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FF7973" w:rsidRDefault="00110098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</w:t>
      </w:r>
      <w:r w:rsidR="00471955" w:rsidRPr="00FF7973">
        <w:rPr>
          <w:rFonts w:ascii="华文楷体" w:eastAsia="华文楷体" w:hAnsi="华文楷体" w:hint="eastAsia"/>
          <w:sz w:val="24"/>
        </w:rPr>
        <w:t>管理员</w:t>
      </w:r>
      <w:r w:rsidR="00127E38" w:rsidRPr="00FF7973">
        <w:rPr>
          <w:rFonts w:ascii="华文楷体" w:eastAsia="华文楷体" w:hAnsi="华文楷体" w:hint="eastAsia"/>
          <w:sz w:val="24"/>
        </w:rPr>
        <w:t>查询已通过审核的</w:t>
      </w:r>
      <w:r w:rsidR="007E016A" w:rsidRPr="00FF7973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FF7973" w:rsidRDefault="007E016A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FF7973" w:rsidRDefault="00F82487" w:rsidP="00C5079A">
      <w:pPr>
        <w:pStyle w:val="aa"/>
        <w:numPr>
          <w:ilvl w:val="0"/>
          <w:numId w:val="11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对生成的合同文本</w:t>
      </w:r>
      <w:r w:rsidR="007B49A2" w:rsidRPr="00FF7973">
        <w:rPr>
          <w:rFonts w:ascii="华文楷体" w:eastAsia="华文楷体" w:hAnsi="华文楷体" w:hint="eastAsia"/>
          <w:sz w:val="24"/>
        </w:rPr>
        <w:t>，并</w:t>
      </w:r>
      <w:r w:rsidRPr="00FF7973">
        <w:rPr>
          <w:rFonts w:ascii="华文楷体" w:eastAsia="华文楷体" w:hAnsi="华文楷体" w:hint="eastAsia"/>
          <w:sz w:val="24"/>
        </w:rPr>
        <w:t>进行打印。</w:t>
      </w:r>
    </w:p>
    <w:p w:rsidR="002042A2" w:rsidRPr="00FF7973" w:rsidRDefault="00333ED9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合同生效</w:t>
      </w:r>
      <w:r w:rsidR="00283440">
        <w:rPr>
          <w:rFonts w:ascii="华文楷体" w:eastAsia="华文楷体" w:hAnsi="华文楷体" w:hint="eastAsia"/>
          <w:sz w:val="24"/>
        </w:rPr>
        <w:t>及</w:t>
      </w:r>
      <w:r w:rsidR="002042A2" w:rsidRPr="00FF7973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FF7973" w:rsidRDefault="002F4CE5" w:rsidP="002042A2">
      <w:pPr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--- </w:t>
      </w:r>
      <w:r w:rsidR="00527E86" w:rsidRPr="00FF7973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FF7973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FF7973">
        <w:rPr>
          <w:rFonts w:ascii="华文楷体" w:eastAsia="华文楷体" w:hAnsi="华文楷体" w:hint="eastAsia"/>
          <w:sz w:val="24"/>
        </w:rPr>
        <w:t>待缴费确认</w:t>
      </w:r>
      <w:r w:rsidRPr="00FF7973">
        <w:rPr>
          <w:rFonts w:ascii="华文楷体" w:eastAsia="华文楷体" w:hAnsi="华文楷体" w:hint="eastAsia"/>
          <w:sz w:val="24"/>
        </w:rPr>
        <w:t>”</w:t>
      </w:r>
      <w:r w:rsidR="005064AC" w:rsidRPr="00FF7973">
        <w:rPr>
          <w:rFonts w:ascii="华文楷体" w:eastAsia="华文楷体" w:hAnsi="华文楷体" w:hint="eastAsia"/>
          <w:sz w:val="24"/>
        </w:rPr>
        <w:t>，</w:t>
      </w:r>
      <w:r w:rsidRPr="00FF7973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FF7973" w:rsidRDefault="005064AC" w:rsidP="00C5079A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 xml:space="preserve"> </w:t>
      </w:r>
      <w:r w:rsidR="009E15B8" w:rsidRPr="00FF7973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FF7973" w:rsidRDefault="00B81A8E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FF7973">
        <w:rPr>
          <w:rFonts w:ascii="华文楷体" w:eastAsia="华文楷体" w:hAnsi="华文楷体" w:hint="eastAsia"/>
          <w:sz w:val="24"/>
        </w:rPr>
        <w:t>，待</w:t>
      </w:r>
      <w:r w:rsidRPr="00FF7973">
        <w:rPr>
          <w:rFonts w:ascii="华文楷体" w:eastAsia="华文楷体" w:hAnsi="华文楷体" w:hint="eastAsia"/>
          <w:sz w:val="24"/>
        </w:rPr>
        <w:t>缴费</w:t>
      </w:r>
      <w:r w:rsidR="009E15B8" w:rsidRPr="00FF7973">
        <w:rPr>
          <w:rFonts w:ascii="华文楷体" w:eastAsia="华文楷体" w:hAnsi="华文楷体" w:hint="eastAsia"/>
          <w:sz w:val="24"/>
        </w:rPr>
        <w:t>实际到账后，</w:t>
      </w:r>
      <w:r w:rsidR="006B641B" w:rsidRPr="00FF7973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FF7973" w:rsidRDefault="0045249E" w:rsidP="00C5079A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FF7973">
        <w:rPr>
          <w:rFonts w:ascii="华文楷体" w:eastAsia="华文楷体" w:hAnsi="华文楷体" w:hint="eastAsia"/>
          <w:sz w:val="24"/>
        </w:rPr>
        <w:t>可</w:t>
      </w:r>
      <w:r w:rsidRPr="00FF7973">
        <w:rPr>
          <w:rFonts w:ascii="华文楷体" w:eastAsia="华文楷体" w:hAnsi="华文楷体" w:hint="eastAsia"/>
          <w:sz w:val="24"/>
        </w:rPr>
        <w:t>对</w:t>
      </w:r>
      <w:r w:rsidR="00397BF3" w:rsidRPr="00FF7973">
        <w:rPr>
          <w:rFonts w:ascii="华文楷体" w:eastAsia="华文楷体" w:hAnsi="华文楷体" w:hint="eastAsia"/>
          <w:sz w:val="24"/>
        </w:rPr>
        <w:t>本期缴费进行确认</w:t>
      </w:r>
      <w:r w:rsidR="008810E5" w:rsidRPr="00FF7973">
        <w:rPr>
          <w:rFonts w:ascii="华文楷体" w:eastAsia="华文楷体" w:hAnsi="华文楷体" w:hint="eastAsia"/>
          <w:sz w:val="24"/>
        </w:rPr>
        <w:t>；当各期缴费都得到确认后，</w:t>
      </w:r>
      <w:r w:rsidR="00E05091" w:rsidRPr="00FF7973">
        <w:rPr>
          <w:rFonts w:ascii="华文楷体" w:eastAsia="华文楷体" w:hAnsi="华文楷体" w:hint="eastAsia"/>
          <w:sz w:val="24"/>
        </w:rPr>
        <w:t>便可自动对本合同登记信息进行整体确认。</w:t>
      </w:r>
    </w:p>
    <w:p w:rsidR="0045249E" w:rsidRPr="00FF7973" w:rsidRDefault="00FA389C" w:rsidP="00C5079A">
      <w:pPr>
        <w:pStyle w:val="aa"/>
        <w:numPr>
          <w:ilvl w:val="0"/>
          <w:numId w:val="16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如果是</w:t>
      </w:r>
      <w:r w:rsidR="00484A21" w:rsidRPr="00FF7973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FF7973">
        <w:rPr>
          <w:rFonts w:ascii="华文楷体" w:eastAsia="华文楷体" w:hAnsi="华文楷体" w:hint="eastAsia"/>
          <w:sz w:val="24"/>
        </w:rPr>
        <w:t>登记信息</w:t>
      </w:r>
      <w:r w:rsidR="00484A21" w:rsidRPr="00FF7973">
        <w:rPr>
          <w:rFonts w:ascii="华文楷体" w:eastAsia="华文楷体" w:hAnsi="华文楷体" w:hint="eastAsia"/>
          <w:sz w:val="24"/>
        </w:rPr>
        <w:t>进行缴费确认。</w:t>
      </w:r>
    </w:p>
    <w:p w:rsidR="009E15B8" w:rsidRPr="00FF7973" w:rsidRDefault="00FA2CE7" w:rsidP="00C5079A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FF7973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FF7973">
        <w:rPr>
          <w:rFonts w:ascii="华文楷体" w:eastAsia="华文楷体" w:hAnsi="华文楷体" w:hint="eastAsia"/>
          <w:sz w:val="24"/>
        </w:rPr>
        <w:t>其状态为“已缴费”。</w:t>
      </w:r>
    </w:p>
    <w:p w:rsidR="00B914FE" w:rsidRPr="00FF7973" w:rsidRDefault="00B914FE" w:rsidP="00E8312D">
      <w:pPr>
        <w:rPr>
          <w:rFonts w:ascii="华文楷体" w:eastAsia="华文楷体" w:hAnsi="华文楷体"/>
          <w:sz w:val="24"/>
        </w:rPr>
      </w:pPr>
    </w:p>
    <w:sectPr w:rsidR="00B914FE" w:rsidRPr="00FF7973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5D0E" w:rsidRDefault="00C05D0E" w:rsidP="00E846A9">
      <w:r>
        <w:separator/>
      </w:r>
    </w:p>
  </w:endnote>
  <w:endnote w:type="continuationSeparator" w:id="0">
    <w:p w:rsidR="00C05D0E" w:rsidRDefault="00C05D0E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860DB3" w:rsidRDefault="00595483">
        <w:pPr>
          <w:pStyle w:val="a9"/>
          <w:jc w:val="center"/>
        </w:pPr>
        <w:fldSimple w:instr=" PAGE   \* MERGEFORMAT ">
          <w:r w:rsidR="00575B03" w:rsidRPr="00575B03">
            <w:rPr>
              <w:noProof/>
              <w:lang w:val="zh-CN"/>
            </w:rPr>
            <w:t>9</w:t>
          </w:r>
        </w:fldSimple>
      </w:p>
    </w:sdtContent>
  </w:sdt>
  <w:p w:rsidR="00860DB3" w:rsidRDefault="00860DB3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5D0E" w:rsidRDefault="00C05D0E" w:rsidP="00E846A9">
      <w:r>
        <w:separator/>
      </w:r>
    </w:p>
  </w:footnote>
  <w:footnote w:type="continuationSeparator" w:id="0">
    <w:p w:rsidR="00C05D0E" w:rsidRDefault="00C05D0E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1FA535C4"/>
    <w:multiLevelType w:val="hybridMultilevel"/>
    <w:tmpl w:val="45BA521C"/>
    <w:lvl w:ilvl="0" w:tplc="7EA2AB5E">
      <w:start w:val="1"/>
      <w:numFmt w:val="upperRoman"/>
      <w:lvlText w:val="%1."/>
      <w:lvlJc w:val="left"/>
      <w:pPr>
        <w:ind w:left="72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131090E"/>
    <w:multiLevelType w:val="hybridMultilevel"/>
    <w:tmpl w:val="C4DEFE7C"/>
    <w:lvl w:ilvl="0" w:tplc="FEDA95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21C3B80"/>
    <w:multiLevelType w:val="hybridMultilevel"/>
    <w:tmpl w:val="62E8C648"/>
    <w:lvl w:ilvl="0" w:tplc="FC422F4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1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9700E8D"/>
    <w:multiLevelType w:val="hybridMultilevel"/>
    <w:tmpl w:val="66C4DB84"/>
    <w:lvl w:ilvl="0" w:tplc="FDEAAFA8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F6F2AB9"/>
    <w:multiLevelType w:val="hybridMultilevel"/>
    <w:tmpl w:val="53AEB67C"/>
    <w:lvl w:ilvl="0" w:tplc="C5C82BEA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7648E2"/>
    <w:multiLevelType w:val="hybridMultilevel"/>
    <w:tmpl w:val="220C7624"/>
    <w:lvl w:ilvl="0" w:tplc="AD040A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9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"/>
  </w:num>
  <w:num w:numId="3">
    <w:abstractNumId w:val="22"/>
  </w:num>
  <w:num w:numId="4">
    <w:abstractNumId w:val="14"/>
  </w:num>
  <w:num w:numId="5">
    <w:abstractNumId w:val="20"/>
  </w:num>
  <w:num w:numId="6">
    <w:abstractNumId w:val="5"/>
  </w:num>
  <w:num w:numId="7">
    <w:abstractNumId w:val="27"/>
  </w:num>
  <w:num w:numId="8">
    <w:abstractNumId w:val="11"/>
  </w:num>
  <w:num w:numId="9">
    <w:abstractNumId w:val="9"/>
  </w:num>
  <w:num w:numId="10">
    <w:abstractNumId w:val="3"/>
  </w:num>
  <w:num w:numId="11">
    <w:abstractNumId w:val="21"/>
  </w:num>
  <w:num w:numId="12">
    <w:abstractNumId w:val="25"/>
  </w:num>
  <w:num w:numId="13">
    <w:abstractNumId w:val="13"/>
  </w:num>
  <w:num w:numId="14">
    <w:abstractNumId w:val="12"/>
  </w:num>
  <w:num w:numId="15">
    <w:abstractNumId w:val="26"/>
  </w:num>
  <w:num w:numId="16">
    <w:abstractNumId w:val="28"/>
  </w:num>
  <w:num w:numId="17">
    <w:abstractNumId w:val="23"/>
  </w:num>
  <w:num w:numId="18">
    <w:abstractNumId w:val="19"/>
  </w:num>
  <w:num w:numId="19">
    <w:abstractNumId w:val="17"/>
  </w:num>
  <w:num w:numId="20">
    <w:abstractNumId w:val="7"/>
  </w:num>
  <w:num w:numId="21">
    <w:abstractNumId w:val="4"/>
  </w:num>
  <w:num w:numId="22">
    <w:abstractNumId w:val="15"/>
  </w:num>
  <w:num w:numId="23">
    <w:abstractNumId w:val="6"/>
  </w:num>
  <w:num w:numId="24">
    <w:abstractNumId w:val="16"/>
  </w:num>
  <w:num w:numId="25">
    <w:abstractNumId w:val="1"/>
  </w:num>
  <w:num w:numId="26">
    <w:abstractNumId w:val="8"/>
  </w:num>
  <w:num w:numId="27">
    <w:abstractNumId w:val="29"/>
  </w:num>
  <w:num w:numId="28">
    <w:abstractNumId w:val="18"/>
  </w:num>
  <w:num w:numId="29">
    <w:abstractNumId w:val="24"/>
  </w:num>
  <w:num w:numId="30">
    <w:abstractNumId w:val="0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08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352C"/>
    <w:rsid w:val="00004D33"/>
    <w:rsid w:val="00010E87"/>
    <w:rsid w:val="00012FF6"/>
    <w:rsid w:val="00013918"/>
    <w:rsid w:val="00013CAA"/>
    <w:rsid w:val="000161D8"/>
    <w:rsid w:val="00022EFC"/>
    <w:rsid w:val="00023766"/>
    <w:rsid w:val="00025A2D"/>
    <w:rsid w:val="0003163F"/>
    <w:rsid w:val="000336A7"/>
    <w:rsid w:val="00033B80"/>
    <w:rsid w:val="000342A5"/>
    <w:rsid w:val="00035206"/>
    <w:rsid w:val="00035DDA"/>
    <w:rsid w:val="00037101"/>
    <w:rsid w:val="00043700"/>
    <w:rsid w:val="000446D6"/>
    <w:rsid w:val="00051180"/>
    <w:rsid w:val="00051A9A"/>
    <w:rsid w:val="000555D6"/>
    <w:rsid w:val="00056395"/>
    <w:rsid w:val="00062418"/>
    <w:rsid w:val="0006453E"/>
    <w:rsid w:val="0006687B"/>
    <w:rsid w:val="00073395"/>
    <w:rsid w:val="00075329"/>
    <w:rsid w:val="00075B85"/>
    <w:rsid w:val="0007626E"/>
    <w:rsid w:val="00076BA9"/>
    <w:rsid w:val="00077DD6"/>
    <w:rsid w:val="0008045A"/>
    <w:rsid w:val="00081C49"/>
    <w:rsid w:val="00084DCA"/>
    <w:rsid w:val="00086037"/>
    <w:rsid w:val="000912F6"/>
    <w:rsid w:val="00091997"/>
    <w:rsid w:val="0009325B"/>
    <w:rsid w:val="000933F5"/>
    <w:rsid w:val="000A0649"/>
    <w:rsid w:val="000A3BCC"/>
    <w:rsid w:val="000C0884"/>
    <w:rsid w:val="000D29B3"/>
    <w:rsid w:val="000E0175"/>
    <w:rsid w:val="000F17D0"/>
    <w:rsid w:val="000F34A6"/>
    <w:rsid w:val="000F489A"/>
    <w:rsid w:val="000F4EBC"/>
    <w:rsid w:val="000F52B8"/>
    <w:rsid w:val="00107904"/>
    <w:rsid w:val="00110098"/>
    <w:rsid w:val="00115A3F"/>
    <w:rsid w:val="001219D2"/>
    <w:rsid w:val="00127E38"/>
    <w:rsid w:val="00131329"/>
    <w:rsid w:val="00132E14"/>
    <w:rsid w:val="001353C3"/>
    <w:rsid w:val="00136AFE"/>
    <w:rsid w:val="0015080C"/>
    <w:rsid w:val="0016090F"/>
    <w:rsid w:val="001611F3"/>
    <w:rsid w:val="00162D79"/>
    <w:rsid w:val="0016421A"/>
    <w:rsid w:val="001751A8"/>
    <w:rsid w:val="00177780"/>
    <w:rsid w:val="001904A0"/>
    <w:rsid w:val="0019148D"/>
    <w:rsid w:val="00191AF0"/>
    <w:rsid w:val="001920E1"/>
    <w:rsid w:val="00194058"/>
    <w:rsid w:val="00195FAB"/>
    <w:rsid w:val="00197AF3"/>
    <w:rsid w:val="001A0BEB"/>
    <w:rsid w:val="001A3017"/>
    <w:rsid w:val="001A3874"/>
    <w:rsid w:val="001A3BD3"/>
    <w:rsid w:val="001A3C84"/>
    <w:rsid w:val="001B09B4"/>
    <w:rsid w:val="001B2B66"/>
    <w:rsid w:val="001C2F52"/>
    <w:rsid w:val="001C7BA5"/>
    <w:rsid w:val="001D48FA"/>
    <w:rsid w:val="001D493C"/>
    <w:rsid w:val="001D53CA"/>
    <w:rsid w:val="001E0F65"/>
    <w:rsid w:val="001F2577"/>
    <w:rsid w:val="002042A2"/>
    <w:rsid w:val="0021258C"/>
    <w:rsid w:val="002218CA"/>
    <w:rsid w:val="00223E93"/>
    <w:rsid w:val="002241A3"/>
    <w:rsid w:val="00224321"/>
    <w:rsid w:val="00226E0C"/>
    <w:rsid w:val="00233715"/>
    <w:rsid w:val="00233D82"/>
    <w:rsid w:val="00237C06"/>
    <w:rsid w:val="002400DD"/>
    <w:rsid w:val="002504BE"/>
    <w:rsid w:val="00262182"/>
    <w:rsid w:val="00263E19"/>
    <w:rsid w:val="00273AEB"/>
    <w:rsid w:val="0027581E"/>
    <w:rsid w:val="00283440"/>
    <w:rsid w:val="00283EEF"/>
    <w:rsid w:val="00287F1B"/>
    <w:rsid w:val="00290997"/>
    <w:rsid w:val="0029221E"/>
    <w:rsid w:val="00293E60"/>
    <w:rsid w:val="00296073"/>
    <w:rsid w:val="002A0B1B"/>
    <w:rsid w:val="002A4D75"/>
    <w:rsid w:val="002A56F6"/>
    <w:rsid w:val="002C0ADB"/>
    <w:rsid w:val="002C3A00"/>
    <w:rsid w:val="002C5C2B"/>
    <w:rsid w:val="002C7B8B"/>
    <w:rsid w:val="002D285C"/>
    <w:rsid w:val="002D380A"/>
    <w:rsid w:val="002E6F24"/>
    <w:rsid w:val="002F20C6"/>
    <w:rsid w:val="002F4CE5"/>
    <w:rsid w:val="002F6BC4"/>
    <w:rsid w:val="003027D5"/>
    <w:rsid w:val="003055CA"/>
    <w:rsid w:val="00313435"/>
    <w:rsid w:val="0031448C"/>
    <w:rsid w:val="003274F4"/>
    <w:rsid w:val="00331249"/>
    <w:rsid w:val="00333ED9"/>
    <w:rsid w:val="003350E8"/>
    <w:rsid w:val="00341C61"/>
    <w:rsid w:val="00346CC1"/>
    <w:rsid w:val="00350480"/>
    <w:rsid w:val="00353FB7"/>
    <w:rsid w:val="00366AE3"/>
    <w:rsid w:val="0037161D"/>
    <w:rsid w:val="00373B05"/>
    <w:rsid w:val="00382531"/>
    <w:rsid w:val="003852EA"/>
    <w:rsid w:val="003864CD"/>
    <w:rsid w:val="00397BF3"/>
    <w:rsid w:val="003B3A40"/>
    <w:rsid w:val="003B5349"/>
    <w:rsid w:val="003C35DF"/>
    <w:rsid w:val="003C5CEB"/>
    <w:rsid w:val="003D0A2A"/>
    <w:rsid w:val="003D353B"/>
    <w:rsid w:val="003E44FA"/>
    <w:rsid w:val="003E53B9"/>
    <w:rsid w:val="003E665B"/>
    <w:rsid w:val="003E7CC1"/>
    <w:rsid w:val="003F5A2A"/>
    <w:rsid w:val="00401DB1"/>
    <w:rsid w:val="004026BA"/>
    <w:rsid w:val="0040607F"/>
    <w:rsid w:val="00406790"/>
    <w:rsid w:val="00410457"/>
    <w:rsid w:val="00411D3D"/>
    <w:rsid w:val="00416F9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AF7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7B9E"/>
    <w:rsid w:val="00471955"/>
    <w:rsid w:val="00473E34"/>
    <w:rsid w:val="00477740"/>
    <w:rsid w:val="004831D1"/>
    <w:rsid w:val="00484A21"/>
    <w:rsid w:val="00487212"/>
    <w:rsid w:val="00497F66"/>
    <w:rsid w:val="004A4ABA"/>
    <w:rsid w:val="004A4B0C"/>
    <w:rsid w:val="004A6313"/>
    <w:rsid w:val="004B1F9D"/>
    <w:rsid w:val="004B249F"/>
    <w:rsid w:val="004C0470"/>
    <w:rsid w:val="004C3666"/>
    <w:rsid w:val="004D0E80"/>
    <w:rsid w:val="004D14ED"/>
    <w:rsid w:val="004D29BD"/>
    <w:rsid w:val="004D603A"/>
    <w:rsid w:val="004D6857"/>
    <w:rsid w:val="004E0285"/>
    <w:rsid w:val="004E1B69"/>
    <w:rsid w:val="004E265E"/>
    <w:rsid w:val="004E293C"/>
    <w:rsid w:val="004E3B8D"/>
    <w:rsid w:val="004E449F"/>
    <w:rsid w:val="004F1C5A"/>
    <w:rsid w:val="0050585E"/>
    <w:rsid w:val="005064AC"/>
    <w:rsid w:val="005132B1"/>
    <w:rsid w:val="00523963"/>
    <w:rsid w:val="00527E86"/>
    <w:rsid w:val="00542B55"/>
    <w:rsid w:val="005445D3"/>
    <w:rsid w:val="00544706"/>
    <w:rsid w:val="00554CEF"/>
    <w:rsid w:val="0055721D"/>
    <w:rsid w:val="00565104"/>
    <w:rsid w:val="005658B3"/>
    <w:rsid w:val="00574ECF"/>
    <w:rsid w:val="00575B03"/>
    <w:rsid w:val="00575B52"/>
    <w:rsid w:val="00577974"/>
    <w:rsid w:val="005827B7"/>
    <w:rsid w:val="005856EC"/>
    <w:rsid w:val="00587763"/>
    <w:rsid w:val="00587A34"/>
    <w:rsid w:val="00590837"/>
    <w:rsid w:val="00592432"/>
    <w:rsid w:val="00595483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C1A75"/>
    <w:rsid w:val="005D18EA"/>
    <w:rsid w:val="005D64E6"/>
    <w:rsid w:val="005E0A3A"/>
    <w:rsid w:val="005E20B3"/>
    <w:rsid w:val="005E5C17"/>
    <w:rsid w:val="005F02E5"/>
    <w:rsid w:val="005F35E3"/>
    <w:rsid w:val="005F43F3"/>
    <w:rsid w:val="005F63C3"/>
    <w:rsid w:val="0061045F"/>
    <w:rsid w:val="00612991"/>
    <w:rsid w:val="00617DA8"/>
    <w:rsid w:val="0062193F"/>
    <w:rsid w:val="006242C8"/>
    <w:rsid w:val="006244DA"/>
    <w:rsid w:val="00633B41"/>
    <w:rsid w:val="00634C95"/>
    <w:rsid w:val="0064086D"/>
    <w:rsid w:val="006442C2"/>
    <w:rsid w:val="0064628D"/>
    <w:rsid w:val="00651BD1"/>
    <w:rsid w:val="00653731"/>
    <w:rsid w:val="00657688"/>
    <w:rsid w:val="006606BA"/>
    <w:rsid w:val="0067243C"/>
    <w:rsid w:val="006803D6"/>
    <w:rsid w:val="00685885"/>
    <w:rsid w:val="0069084C"/>
    <w:rsid w:val="006913D9"/>
    <w:rsid w:val="00695A97"/>
    <w:rsid w:val="006A54A3"/>
    <w:rsid w:val="006A6255"/>
    <w:rsid w:val="006B29D1"/>
    <w:rsid w:val="006B2EBD"/>
    <w:rsid w:val="006B3199"/>
    <w:rsid w:val="006B362A"/>
    <w:rsid w:val="006B641B"/>
    <w:rsid w:val="006B6998"/>
    <w:rsid w:val="006C2AE1"/>
    <w:rsid w:val="006C35EA"/>
    <w:rsid w:val="006C5A66"/>
    <w:rsid w:val="006C69C8"/>
    <w:rsid w:val="006D212A"/>
    <w:rsid w:val="006D58FF"/>
    <w:rsid w:val="006E6E45"/>
    <w:rsid w:val="006E710E"/>
    <w:rsid w:val="006F4D8E"/>
    <w:rsid w:val="006F7646"/>
    <w:rsid w:val="007040C5"/>
    <w:rsid w:val="007101A2"/>
    <w:rsid w:val="00712F8F"/>
    <w:rsid w:val="007204B9"/>
    <w:rsid w:val="00720A61"/>
    <w:rsid w:val="007240D9"/>
    <w:rsid w:val="00730656"/>
    <w:rsid w:val="00733750"/>
    <w:rsid w:val="00734348"/>
    <w:rsid w:val="00735933"/>
    <w:rsid w:val="0074042E"/>
    <w:rsid w:val="007413EC"/>
    <w:rsid w:val="00743DAE"/>
    <w:rsid w:val="007568B2"/>
    <w:rsid w:val="007613F1"/>
    <w:rsid w:val="007642B9"/>
    <w:rsid w:val="007840E2"/>
    <w:rsid w:val="00790CC4"/>
    <w:rsid w:val="00790DD1"/>
    <w:rsid w:val="00791C2D"/>
    <w:rsid w:val="00793818"/>
    <w:rsid w:val="0079487D"/>
    <w:rsid w:val="007A0D28"/>
    <w:rsid w:val="007A0FB9"/>
    <w:rsid w:val="007A1D30"/>
    <w:rsid w:val="007A3E4D"/>
    <w:rsid w:val="007A4755"/>
    <w:rsid w:val="007B0077"/>
    <w:rsid w:val="007B151A"/>
    <w:rsid w:val="007B3925"/>
    <w:rsid w:val="007B45D1"/>
    <w:rsid w:val="007B49A2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4498"/>
    <w:rsid w:val="007F5CC7"/>
    <w:rsid w:val="00801001"/>
    <w:rsid w:val="0080218D"/>
    <w:rsid w:val="0081139F"/>
    <w:rsid w:val="00811EF3"/>
    <w:rsid w:val="008142B6"/>
    <w:rsid w:val="008312DD"/>
    <w:rsid w:val="00834B18"/>
    <w:rsid w:val="008356AA"/>
    <w:rsid w:val="00836A9E"/>
    <w:rsid w:val="00840496"/>
    <w:rsid w:val="00842282"/>
    <w:rsid w:val="008422E4"/>
    <w:rsid w:val="00842DB8"/>
    <w:rsid w:val="0084356C"/>
    <w:rsid w:val="00856047"/>
    <w:rsid w:val="00860DB3"/>
    <w:rsid w:val="00871F28"/>
    <w:rsid w:val="00872C34"/>
    <w:rsid w:val="008743B5"/>
    <w:rsid w:val="008752D0"/>
    <w:rsid w:val="008778C1"/>
    <w:rsid w:val="008809C8"/>
    <w:rsid w:val="008810E5"/>
    <w:rsid w:val="00883F79"/>
    <w:rsid w:val="00884AAA"/>
    <w:rsid w:val="008A6A1A"/>
    <w:rsid w:val="008B0DCB"/>
    <w:rsid w:val="008B26B0"/>
    <w:rsid w:val="008B4767"/>
    <w:rsid w:val="008B65B5"/>
    <w:rsid w:val="008C0FC5"/>
    <w:rsid w:val="008C6BCB"/>
    <w:rsid w:val="008D105D"/>
    <w:rsid w:val="008D1901"/>
    <w:rsid w:val="008D3E9F"/>
    <w:rsid w:val="008D6BDE"/>
    <w:rsid w:val="008E0A37"/>
    <w:rsid w:val="008E7EC2"/>
    <w:rsid w:val="00904478"/>
    <w:rsid w:val="00913CE6"/>
    <w:rsid w:val="009144A6"/>
    <w:rsid w:val="009209D1"/>
    <w:rsid w:val="0092467E"/>
    <w:rsid w:val="00925A83"/>
    <w:rsid w:val="0093780E"/>
    <w:rsid w:val="009441CB"/>
    <w:rsid w:val="00946CB3"/>
    <w:rsid w:val="00953712"/>
    <w:rsid w:val="00955892"/>
    <w:rsid w:val="009569E5"/>
    <w:rsid w:val="00963910"/>
    <w:rsid w:val="00963BBE"/>
    <w:rsid w:val="00970FAE"/>
    <w:rsid w:val="0098077F"/>
    <w:rsid w:val="009823DD"/>
    <w:rsid w:val="00985DE5"/>
    <w:rsid w:val="00986506"/>
    <w:rsid w:val="009964F5"/>
    <w:rsid w:val="009A36F5"/>
    <w:rsid w:val="009B0AAC"/>
    <w:rsid w:val="009B2B38"/>
    <w:rsid w:val="009B3864"/>
    <w:rsid w:val="009B3868"/>
    <w:rsid w:val="009B55A4"/>
    <w:rsid w:val="009B72A5"/>
    <w:rsid w:val="009C03EF"/>
    <w:rsid w:val="009C2C5C"/>
    <w:rsid w:val="009C3574"/>
    <w:rsid w:val="009C3E64"/>
    <w:rsid w:val="009C625C"/>
    <w:rsid w:val="009C7675"/>
    <w:rsid w:val="009D1008"/>
    <w:rsid w:val="009E15B8"/>
    <w:rsid w:val="009E169A"/>
    <w:rsid w:val="009E3F47"/>
    <w:rsid w:val="009E6CD4"/>
    <w:rsid w:val="009E7903"/>
    <w:rsid w:val="009F1B69"/>
    <w:rsid w:val="009F3E0A"/>
    <w:rsid w:val="009F5552"/>
    <w:rsid w:val="00A026D8"/>
    <w:rsid w:val="00A062C5"/>
    <w:rsid w:val="00A17AA3"/>
    <w:rsid w:val="00A218ED"/>
    <w:rsid w:val="00A24D62"/>
    <w:rsid w:val="00A30377"/>
    <w:rsid w:val="00A30EEC"/>
    <w:rsid w:val="00A41068"/>
    <w:rsid w:val="00A43A0C"/>
    <w:rsid w:val="00A514DE"/>
    <w:rsid w:val="00A606EA"/>
    <w:rsid w:val="00A63135"/>
    <w:rsid w:val="00A66C8F"/>
    <w:rsid w:val="00A725D0"/>
    <w:rsid w:val="00A81825"/>
    <w:rsid w:val="00A81F45"/>
    <w:rsid w:val="00A875C4"/>
    <w:rsid w:val="00A9170E"/>
    <w:rsid w:val="00A927AE"/>
    <w:rsid w:val="00A93FD3"/>
    <w:rsid w:val="00AA38FC"/>
    <w:rsid w:val="00AA7139"/>
    <w:rsid w:val="00AA79B3"/>
    <w:rsid w:val="00AB0AF7"/>
    <w:rsid w:val="00AC3CAE"/>
    <w:rsid w:val="00AD3ED3"/>
    <w:rsid w:val="00AD737E"/>
    <w:rsid w:val="00AE0AD3"/>
    <w:rsid w:val="00AE0BE9"/>
    <w:rsid w:val="00AE4442"/>
    <w:rsid w:val="00AE51F6"/>
    <w:rsid w:val="00AE5757"/>
    <w:rsid w:val="00AE6B7B"/>
    <w:rsid w:val="00AE7C06"/>
    <w:rsid w:val="00AE7FA1"/>
    <w:rsid w:val="00AF4023"/>
    <w:rsid w:val="00AF4FBE"/>
    <w:rsid w:val="00B071CC"/>
    <w:rsid w:val="00B15191"/>
    <w:rsid w:val="00B17016"/>
    <w:rsid w:val="00B33021"/>
    <w:rsid w:val="00B3509A"/>
    <w:rsid w:val="00B434B2"/>
    <w:rsid w:val="00B44218"/>
    <w:rsid w:val="00B50428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38F4"/>
    <w:rsid w:val="00B914FE"/>
    <w:rsid w:val="00B943BA"/>
    <w:rsid w:val="00B97364"/>
    <w:rsid w:val="00BA4C7C"/>
    <w:rsid w:val="00BB35EA"/>
    <w:rsid w:val="00BC45BE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C03A51"/>
    <w:rsid w:val="00C05D0E"/>
    <w:rsid w:val="00C06538"/>
    <w:rsid w:val="00C072D2"/>
    <w:rsid w:val="00C12E70"/>
    <w:rsid w:val="00C1562E"/>
    <w:rsid w:val="00C15A7C"/>
    <w:rsid w:val="00C17005"/>
    <w:rsid w:val="00C17E86"/>
    <w:rsid w:val="00C21623"/>
    <w:rsid w:val="00C27F0D"/>
    <w:rsid w:val="00C3776E"/>
    <w:rsid w:val="00C44DDC"/>
    <w:rsid w:val="00C47000"/>
    <w:rsid w:val="00C5079A"/>
    <w:rsid w:val="00C61F40"/>
    <w:rsid w:val="00C66980"/>
    <w:rsid w:val="00C66A23"/>
    <w:rsid w:val="00C72081"/>
    <w:rsid w:val="00C720E9"/>
    <w:rsid w:val="00C76B8F"/>
    <w:rsid w:val="00C77DD3"/>
    <w:rsid w:val="00C8063D"/>
    <w:rsid w:val="00C8232C"/>
    <w:rsid w:val="00C82DE0"/>
    <w:rsid w:val="00C876F5"/>
    <w:rsid w:val="00C93EAB"/>
    <w:rsid w:val="00C95B5D"/>
    <w:rsid w:val="00CA4467"/>
    <w:rsid w:val="00CA4B75"/>
    <w:rsid w:val="00CD2C3E"/>
    <w:rsid w:val="00CD4B02"/>
    <w:rsid w:val="00CD5E13"/>
    <w:rsid w:val="00CF03A9"/>
    <w:rsid w:val="00CF1ED4"/>
    <w:rsid w:val="00CF5451"/>
    <w:rsid w:val="00D073D7"/>
    <w:rsid w:val="00D1393C"/>
    <w:rsid w:val="00D17CA7"/>
    <w:rsid w:val="00D229E8"/>
    <w:rsid w:val="00D23DCC"/>
    <w:rsid w:val="00D27B9F"/>
    <w:rsid w:val="00D36D18"/>
    <w:rsid w:val="00D4035A"/>
    <w:rsid w:val="00D41204"/>
    <w:rsid w:val="00D4276A"/>
    <w:rsid w:val="00D513D5"/>
    <w:rsid w:val="00D52191"/>
    <w:rsid w:val="00D55052"/>
    <w:rsid w:val="00D703F6"/>
    <w:rsid w:val="00D704F8"/>
    <w:rsid w:val="00D71166"/>
    <w:rsid w:val="00D737A2"/>
    <w:rsid w:val="00D739B3"/>
    <w:rsid w:val="00D90274"/>
    <w:rsid w:val="00D90CAF"/>
    <w:rsid w:val="00D91956"/>
    <w:rsid w:val="00D93220"/>
    <w:rsid w:val="00D948DD"/>
    <w:rsid w:val="00DA0865"/>
    <w:rsid w:val="00DA172B"/>
    <w:rsid w:val="00DA620A"/>
    <w:rsid w:val="00DA779F"/>
    <w:rsid w:val="00DB276D"/>
    <w:rsid w:val="00DC4ACC"/>
    <w:rsid w:val="00DC59FE"/>
    <w:rsid w:val="00DC6CC0"/>
    <w:rsid w:val="00DD477E"/>
    <w:rsid w:val="00DD4E22"/>
    <w:rsid w:val="00DD4F85"/>
    <w:rsid w:val="00DD7CBD"/>
    <w:rsid w:val="00DD7FC4"/>
    <w:rsid w:val="00DE0547"/>
    <w:rsid w:val="00DE126B"/>
    <w:rsid w:val="00DE15D5"/>
    <w:rsid w:val="00DE3EB4"/>
    <w:rsid w:val="00DF179B"/>
    <w:rsid w:val="00E05091"/>
    <w:rsid w:val="00E06950"/>
    <w:rsid w:val="00E12BA1"/>
    <w:rsid w:val="00E15D88"/>
    <w:rsid w:val="00E1674A"/>
    <w:rsid w:val="00E22BD9"/>
    <w:rsid w:val="00E254C8"/>
    <w:rsid w:val="00E321E3"/>
    <w:rsid w:val="00E34B6A"/>
    <w:rsid w:val="00E3695E"/>
    <w:rsid w:val="00E37B30"/>
    <w:rsid w:val="00E42F8F"/>
    <w:rsid w:val="00E43241"/>
    <w:rsid w:val="00E47D50"/>
    <w:rsid w:val="00E55E02"/>
    <w:rsid w:val="00E57618"/>
    <w:rsid w:val="00E71D8D"/>
    <w:rsid w:val="00E72E19"/>
    <w:rsid w:val="00E73374"/>
    <w:rsid w:val="00E748BA"/>
    <w:rsid w:val="00E818AD"/>
    <w:rsid w:val="00E8312D"/>
    <w:rsid w:val="00E846A9"/>
    <w:rsid w:val="00E87957"/>
    <w:rsid w:val="00E87CBD"/>
    <w:rsid w:val="00E94D76"/>
    <w:rsid w:val="00EA2883"/>
    <w:rsid w:val="00EB59B9"/>
    <w:rsid w:val="00EC518B"/>
    <w:rsid w:val="00EC5637"/>
    <w:rsid w:val="00EC5699"/>
    <w:rsid w:val="00ED02D2"/>
    <w:rsid w:val="00ED4EFB"/>
    <w:rsid w:val="00ED7B50"/>
    <w:rsid w:val="00EE16CB"/>
    <w:rsid w:val="00EE5885"/>
    <w:rsid w:val="00EF0161"/>
    <w:rsid w:val="00EF4397"/>
    <w:rsid w:val="00EF4F5A"/>
    <w:rsid w:val="00EF5112"/>
    <w:rsid w:val="00EF705A"/>
    <w:rsid w:val="00F01288"/>
    <w:rsid w:val="00F04247"/>
    <w:rsid w:val="00F0545C"/>
    <w:rsid w:val="00F11BED"/>
    <w:rsid w:val="00F13E49"/>
    <w:rsid w:val="00F15F29"/>
    <w:rsid w:val="00F2083E"/>
    <w:rsid w:val="00F23A7B"/>
    <w:rsid w:val="00F24159"/>
    <w:rsid w:val="00F40536"/>
    <w:rsid w:val="00F42DEF"/>
    <w:rsid w:val="00F520CB"/>
    <w:rsid w:val="00F53FD6"/>
    <w:rsid w:val="00F54D58"/>
    <w:rsid w:val="00F603C6"/>
    <w:rsid w:val="00F6251B"/>
    <w:rsid w:val="00F66BCD"/>
    <w:rsid w:val="00F725C9"/>
    <w:rsid w:val="00F76D73"/>
    <w:rsid w:val="00F81C58"/>
    <w:rsid w:val="00F82487"/>
    <w:rsid w:val="00F84740"/>
    <w:rsid w:val="00F855A0"/>
    <w:rsid w:val="00F86E60"/>
    <w:rsid w:val="00FA06C3"/>
    <w:rsid w:val="00FA0831"/>
    <w:rsid w:val="00FA1645"/>
    <w:rsid w:val="00FA2CE7"/>
    <w:rsid w:val="00FA389C"/>
    <w:rsid w:val="00FA6D42"/>
    <w:rsid w:val="00FA7F18"/>
    <w:rsid w:val="00FB3B15"/>
    <w:rsid w:val="00FC0594"/>
    <w:rsid w:val="00FC269F"/>
    <w:rsid w:val="00FC2A54"/>
    <w:rsid w:val="00FC7707"/>
    <w:rsid w:val="00FD0A52"/>
    <w:rsid w:val="00FD19FC"/>
    <w:rsid w:val="00FD20B0"/>
    <w:rsid w:val="00FD6E97"/>
    <w:rsid w:val="00FE00CC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808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AB3FB-0A4B-494A-9D64-20FE1C670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12</Pages>
  <Words>628</Words>
  <Characters>3584</Characters>
  <Application>Microsoft Office Word</Application>
  <DocSecurity>0</DocSecurity>
  <Lines>29</Lines>
  <Paragraphs>8</Paragraphs>
  <ScaleCrop>false</ScaleCrop>
  <Company>Peking University</Company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Wangrui</cp:lastModifiedBy>
  <cp:revision>575</cp:revision>
  <dcterms:created xsi:type="dcterms:W3CDTF">2009-12-23T03:54:00Z</dcterms:created>
  <dcterms:modified xsi:type="dcterms:W3CDTF">2010-01-27T15:01:00Z</dcterms:modified>
</cp:coreProperties>
</file>