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D19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0D190D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D19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127984" w:rsidRPr="000D190D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D19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0D190D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D19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0D190D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D19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0D190D" w:rsidRDefault="00127984" w:rsidP="00127984">
      <w:pPr>
        <w:rPr>
          <w:rFonts w:ascii="华文楷体" w:eastAsia="华文楷体" w:hAnsi="华文楷体"/>
        </w:rPr>
      </w:pPr>
    </w:p>
    <w:p w:rsidR="004B60DD" w:rsidRPr="000D190D" w:rsidRDefault="00127984" w:rsidP="00651ACA">
      <w:pPr>
        <w:widowControl/>
        <w:jc w:val="left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  <w:kern w:val="0"/>
        </w:rPr>
        <w:br w:type="page"/>
      </w:r>
    </w:p>
    <w:p w:rsidR="004B60DD" w:rsidRPr="000D190D" w:rsidRDefault="004B60DD" w:rsidP="00B34F5E">
      <w:pPr>
        <w:pStyle w:val="1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lastRenderedPageBreak/>
        <w:t>用例图</w:t>
      </w:r>
    </w:p>
    <w:p w:rsidR="004B60DD" w:rsidRPr="000D190D" w:rsidRDefault="00A25A75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/>
        </w:rPr>
        <w:object w:dxaOrig="6212" w:dyaOrig="6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13.1pt" o:ole="">
            <v:imagedata r:id="rId8" o:title=""/>
          </v:shape>
          <o:OLEObject Type="Embed" ProgID="Visio.Drawing.11" ShapeID="_x0000_i1025" DrawAspect="Content" ObjectID="_1325780074" r:id="rId9"/>
        </w:object>
      </w:r>
    </w:p>
    <w:p w:rsidR="004B60DD" w:rsidRPr="000D190D" w:rsidRDefault="004B60DD" w:rsidP="000853F2">
      <w:pPr>
        <w:pStyle w:val="1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用例描述</w:t>
      </w:r>
    </w:p>
    <w:p w:rsidR="004B60DD" w:rsidRPr="000D190D" w:rsidRDefault="004B60DD" w:rsidP="000853F2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主要参与者</w:t>
      </w:r>
    </w:p>
    <w:p w:rsidR="004B60DD" w:rsidRPr="000D190D" w:rsidRDefault="00834376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</w:p>
    <w:p w:rsidR="004B60DD" w:rsidRPr="000D190D" w:rsidRDefault="004B60DD" w:rsidP="000853F2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项目相关人员及其兴趣</w:t>
      </w:r>
    </w:p>
    <w:p w:rsidR="004B60DD" w:rsidRPr="000D190D" w:rsidRDefault="00834376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  <w:r w:rsidR="004B60DD" w:rsidRPr="000D190D">
        <w:rPr>
          <w:rFonts w:ascii="华文楷体" w:eastAsia="华文楷体" w:hAnsi="华文楷体" w:hint="eastAsia"/>
          <w:sz w:val="24"/>
          <w:szCs w:val="24"/>
        </w:rPr>
        <w:t>：</w:t>
      </w: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  <w:r w:rsidR="004B60DD" w:rsidRPr="000D190D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可以在系统中创建小票数据，并向商户发放；对于商户通过小票反馈的商户销售记录，进行编辑和查询，通过统计功能可以查询并导出销售数据排名。</w:t>
      </w:r>
    </w:p>
    <w:p w:rsidR="000853F2" w:rsidRPr="000D190D" w:rsidRDefault="000853F2" w:rsidP="00AA485F">
      <w:pPr>
        <w:pStyle w:val="2"/>
        <w:rPr>
          <w:rFonts w:ascii="华文楷体" w:eastAsia="华文楷体" w:hAnsi="华文楷体" w:hint="eastAsia"/>
        </w:rPr>
      </w:pPr>
      <w:r w:rsidRPr="000D190D">
        <w:rPr>
          <w:rFonts w:ascii="华文楷体" w:eastAsia="华文楷体" w:hAnsi="华文楷体" w:hint="eastAsia"/>
        </w:rPr>
        <w:lastRenderedPageBreak/>
        <w:t>触发条件</w:t>
      </w:r>
    </w:p>
    <w:p w:rsidR="00834376" w:rsidRPr="000D190D" w:rsidRDefault="00834376" w:rsidP="00834376">
      <w:pPr>
        <w:ind w:left="420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销售管理人员执行</w:t>
      </w:r>
    </w:p>
    <w:p w:rsidR="004B60DD" w:rsidRPr="000D190D" w:rsidRDefault="00A25A75" w:rsidP="00AA485F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前置条件</w:t>
      </w:r>
    </w:p>
    <w:p w:rsidR="004B60DD" w:rsidRPr="000D190D" w:rsidRDefault="00834376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销售管理人员</w:t>
      </w:r>
      <w:r w:rsidR="004B60DD" w:rsidRPr="000D190D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4B60DD" w:rsidRPr="000D190D" w:rsidRDefault="004B60DD" w:rsidP="00AA485F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成功后的保证（后置条件）：</w:t>
      </w:r>
    </w:p>
    <w:p w:rsidR="004B60DD" w:rsidRPr="000D190D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成功存储小票信息和销售信息。</w:t>
      </w:r>
    </w:p>
    <w:p w:rsidR="00BE4EDD" w:rsidRPr="000D190D" w:rsidRDefault="00BE4EDD" w:rsidP="00BA21CA">
      <w:pPr>
        <w:pStyle w:val="2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事件流</w:t>
      </w:r>
    </w:p>
    <w:p w:rsidR="00AA485F" w:rsidRPr="000D190D" w:rsidRDefault="00A25A75" w:rsidP="00AA485F">
      <w:pPr>
        <w:pStyle w:val="3"/>
        <w:rPr>
          <w:rFonts w:ascii="华文楷体" w:eastAsia="华文楷体" w:hAnsi="华文楷体" w:hint="eastAsia"/>
        </w:rPr>
      </w:pPr>
      <w:r w:rsidRPr="000D190D">
        <w:rPr>
          <w:rFonts w:ascii="华文楷体" w:eastAsia="华文楷体" w:hAnsi="华文楷体" w:hint="eastAsia"/>
        </w:rPr>
        <w:t>基本事件流</w:t>
      </w:r>
    </w:p>
    <w:p w:rsidR="00A25A75" w:rsidRPr="000D190D" w:rsidRDefault="00A25A75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销售记录维护</w:t>
      </w:r>
    </w:p>
    <w:p w:rsidR="00263BC6" w:rsidRPr="000D190D" w:rsidRDefault="00834376" w:rsidP="00651AC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263BC6" w:rsidRPr="000D190D">
        <w:rPr>
          <w:rFonts w:ascii="华文楷体" w:eastAsia="华文楷体" w:hAnsi="华文楷体" w:hint="eastAsia"/>
          <w:sz w:val="24"/>
        </w:rPr>
        <w:t>在系统中创建销售记录</w:t>
      </w:r>
    </w:p>
    <w:p w:rsidR="00263BC6" w:rsidRPr="000D190D" w:rsidRDefault="00263BC6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销售记录内容包括：</w:t>
      </w:r>
    </w:p>
    <w:p w:rsidR="00263BC6" w:rsidRPr="000D190D" w:rsidRDefault="00263BC6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单据类别、单据号（如何编排？）、商户号、商户名称、商户位置、合同号、客户名称、客户电话、客户通信地址、商品类别、商品品牌、商品金额、优惠金额、销售金额、经手人、销售时间、创建时间</w:t>
      </w:r>
    </w:p>
    <w:p w:rsidR="00263BC6" w:rsidRPr="000D190D" w:rsidRDefault="00834376" w:rsidP="00651AC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263BC6" w:rsidRPr="000D190D">
        <w:rPr>
          <w:rFonts w:ascii="华文楷体" w:eastAsia="华文楷体" w:hAnsi="华文楷体" w:hint="eastAsia"/>
          <w:sz w:val="24"/>
        </w:rPr>
        <w:t>对已有的销售记录可以编辑和修改</w:t>
      </w:r>
    </w:p>
    <w:p w:rsidR="00263BC6" w:rsidRPr="000D190D" w:rsidRDefault="00263BC6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小票创建和发放</w:t>
      </w:r>
    </w:p>
    <w:p w:rsidR="00263BC6" w:rsidRPr="000D190D" w:rsidRDefault="00834376" w:rsidP="00651AC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263BC6" w:rsidRPr="000D190D">
        <w:rPr>
          <w:rFonts w:ascii="华文楷体" w:eastAsia="华文楷体" w:hAnsi="华文楷体" w:hint="eastAsia"/>
          <w:sz w:val="24"/>
        </w:rPr>
        <w:t>在系统中创建小票记录，小票记录内容与销售记录相同，</w:t>
      </w:r>
      <w:r w:rsidR="00263BC6" w:rsidRPr="000D190D">
        <w:rPr>
          <w:rFonts w:ascii="华文楷体" w:eastAsia="华文楷体" w:hAnsi="华文楷体" w:hint="eastAsia"/>
          <w:sz w:val="24"/>
        </w:rPr>
        <w:lastRenderedPageBreak/>
        <w:t>创建时只需要填写单据号和单据类别</w:t>
      </w:r>
    </w:p>
    <w:p w:rsidR="00263BC6" w:rsidRPr="000D190D" w:rsidRDefault="00263BC6" w:rsidP="00651AC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F627DD" w:rsidRPr="000D190D" w:rsidRDefault="00F627DD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销售数据统计</w:t>
      </w:r>
    </w:p>
    <w:p w:rsidR="00F627DD" w:rsidRPr="000D190D" w:rsidRDefault="00834376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设置统计范围，可设置的项目包括：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销售时间范围、商户、位置、商品类别、商品品牌</w:t>
      </w:r>
    </w:p>
    <w:p w:rsidR="00F627DD" w:rsidRPr="000D190D" w:rsidRDefault="00F627DD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F627DD" w:rsidRPr="000D190D" w:rsidRDefault="00834376" w:rsidP="00651AC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可以导出统计数据（导出格式？）。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263BC6" w:rsidRPr="000D190D" w:rsidRDefault="00263BC6" w:rsidP="00BA21CA">
      <w:pPr>
        <w:pStyle w:val="3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可选事件流</w:t>
      </w:r>
    </w:p>
    <w:p w:rsidR="00263BC6" w:rsidRPr="000D190D" w:rsidRDefault="00263BC6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销售</w:t>
      </w:r>
      <w:r w:rsidR="00F627DD" w:rsidRPr="000D190D">
        <w:rPr>
          <w:rFonts w:ascii="华文楷体" w:eastAsia="华文楷体" w:hAnsi="华文楷体" w:hint="eastAsia"/>
        </w:rPr>
        <w:t>/小票查询</w:t>
      </w:r>
    </w:p>
    <w:p w:rsidR="00F627DD" w:rsidRPr="000D190D" w:rsidRDefault="00834376" w:rsidP="00651AC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可以查询销售记录或小票信息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可查询项目包括：</w:t>
      </w:r>
    </w:p>
    <w:p w:rsidR="00F627DD" w:rsidRPr="000D190D" w:rsidRDefault="00F627DD" w:rsidP="00651AC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单据类别、单据号、商户号、商户名称、商户位置、合同号、客户名称、客户电话、商品类别、商品品牌、商品金额、销售金额、经手人、销售时间、创建时间</w:t>
      </w:r>
    </w:p>
    <w:p w:rsidR="00F627DD" w:rsidRPr="000D190D" w:rsidRDefault="00F627DD" w:rsidP="00651AC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F627DD" w:rsidRPr="000D190D" w:rsidRDefault="00F627DD" w:rsidP="00BA21CA">
      <w:pPr>
        <w:pStyle w:val="4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lastRenderedPageBreak/>
        <w:t>销售/小票删除</w:t>
      </w:r>
    </w:p>
    <w:p w:rsidR="004B60DD" w:rsidRPr="000D190D" w:rsidRDefault="00834376" w:rsidP="0083374E">
      <w:pPr>
        <w:pStyle w:val="a4"/>
        <w:numPr>
          <w:ilvl w:val="0"/>
          <w:numId w:val="3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0D190D">
        <w:rPr>
          <w:rFonts w:ascii="华文楷体" w:eastAsia="华文楷体" w:hAnsi="华文楷体" w:hint="eastAsia"/>
          <w:sz w:val="24"/>
        </w:rPr>
        <w:t>销售管理人员</w:t>
      </w:r>
      <w:r w:rsidR="00F627DD" w:rsidRPr="000D190D">
        <w:rPr>
          <w:rFonts w:ascii="华文楷体" w:eastAsia="华文楷体" w:hAnsi="华文楷体" w:hint="eastAsia"/>
          <w:sz w:val="24"/>
        </w:rPr>
        <w:t>可以对选定的销售记录或小票信息进行删除</w:t>
      </w:r>
    </w:p>
    <w:p w:rsidR="00A91789" w:rsidRPr="000D190D" w:rsidRDefault="00A91789" w:rsidP="0083374E">
      <w:pPr>
        <w:pStyle w:val="1"/>
        <w:rPr>
          <w:rFonts w:ascii="华文楷体" w:eastAsia="华文楷体" w:hAnsi="华文楷体" w:hint="eastAsia"/>
        </w:rPr>
      </w:pPr>
      <w:r w:rsidRPr="000D190D">
        <w:rPr>
          <w:rFonts w:ascii="华文楷体" w:eastAsia="华文楷体" w:hAnsi="华文楷体" w:hint="eastAsia"/>
        </w:rPr>
        <w:t>流程图</w:t>
      </w:r>
    </w:p>
    <w:p w:rsidR="0026533A" w:rsidRPr="000D190D" w:rsidRDefault="005A2B3C" w:rsidP="00D359C3">
      <w:pPr>
        <w:pStyle w:val="1"/>
        <w:rPr>
          <w:rFonts w:ascii="华文楷体" w:eastAsia="华文楷体" w:hAnsi="华文楷体"/>
        </w:rPr>
      </w:pPr>
      <w:r w:rsidRPr="000D190D">
        <w:rPr>
          <w:rFonts w:ascii="华文楷体" w:eastAsia="华文楷体" w:hAnsi="华文楷体" w:hint="eastAsia"/>
        </w:rPr>
        <w:t>补充业务说明</w:t>
      </w:r>
    </w:p>
    <w:p w:rsidR="0026533A" w:rsidRPr="000D190D" w:rsidRDefault="0026533A" w:rsidP="0026533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0D190D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0D190D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0D190D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[1]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[2]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0D190D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[1]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[2]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Pr="000D190D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0D190D">
        <w:rPr>
          <w:rFonts w:ascii="华文楷体" w:eastAsia="华文楷体" w:hAnsi="华文楷体" w:hint="eastAsia"/>
          <w:sz w:val="24"/>
          <w:szCs w:val="24"/>
        </w:rPr>
        <w:t>[3]</w:t>
      </w:r>
      <w:r w:rsidRPr="000D190D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26533A" w:rsidRPr="000D190D" w:rsidRDefault="0026533A" w:rsidP="0026533A">
      <w:pPr>
        <w:rPr>
          <w:rFonts w:ascii="华文楷体" w:eastAsia="华文楷体" w:hAnsi="华文楷体"/>
        </w:rPr>
      </w:pPr>
    </w:p>
    <w:p w:rsidR="0026533A" w:rsidRPr="000D190D" w:rsidRDefault="0026533A" w:rsidP="00D25F04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26533A" w:rsidRPr="000D190D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B3C" w:rsidRDefault="007C5B3C" w:rsidP="00E846A9">
      <w:r>
        <w:separator/>
      </w:r>
    </w:p>
  </w:endnote>
  <w:endnote w:type="continuationSeparator" w:id="1">
    <w:p w:rsidR="007C5B3C" w:rsidRDefault="007C5B3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71501"/>
      <w:docPartObj>
        <w:docPartGallery w:val="Page Numbers (Bottom of Page)"/>
        <w:docPartUnique/>
      </w:docPartObj>
    </w:sdtPr>
    <w:sdtContent>
      <w:p w:rsidR="00651ACA" w:rsidRDefault="00651ACA">
        <w:pPr>
          <w:pStyle w:val="a9"/>
          <w:jc w:val="center"/>
        </w:pPr>
        <w:fldSimple w:instr=" PAGE   \* MERGEFORMAT ">
          <w:r w:rsidR="000D190D" w:rsidRPr="000D190D">
            <w:rPr>
              <w:noProof/>
              <w:lang w:val="zh-CN"/>
            </w:rPr>
            <w:t>3</w:t>
          </w:r>
        </w:fldSimple>
      </w:p>
    </w:sdtContent>
  </w:sdt>
  <w:p w:rsidR="00651ACA" w:rsidRDefault="00651AC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B3C" w:rsidRDefault="007C5B3C" w:rsidP="00E846A9">
      <w:r>
        <w:separator/>
      </w:r>
    </w:p>
  </w:footnote>
  <w:footnote w:type="continuationSeparator" w:id="1">
    <w:p w:rsidR="007C5B3C" w:rsidRDefault="007C5B3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6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23"/>
  </w:num>
  <w:num w:numId="5">
    <w:abstractNumId w:val="26"/>
  </w:num>
  <w:num w:numId="6">
    <w:abstractNumId w:val="29"/>
  </w:num>
  <w:num w:numId="7">
    <w:abstractNumId w:val="32"/>
  </w:num>
  <w:num w:numId="8">
    <w:abstractNumId w:val="15"/>
  </w:num>
  <w:num w:numId="9">
    <w:abstractNumId w:val="34"/>
  </w:num>
  <w:num w:numId="10">
    <w:abstractNumId w:val="0"/>
  </w:num>
  <w:num w:numId="11">
    <w:abstractNumId w:val="5"/>
  </w:num>
  <w:num w:numId="12">
    <w:abstractNumId w:val="12"/>
  </w:num>
  <w:num w:numId="13">
    <w:abstractNumId w:val="36"/>
  </w:num>
  <w:num w:numId="14">
    <w:abstractNumId w:val="9"/>
  </w:num>
  <w:num w:numId="15">
    <w:abstractNumId w:val="17"/>
  </w:num>
  <w:num w:numId="16">
    <w:abstractNumId w:val="24"/>
  </w:num>
  <w:num w:numId="17">
    <w:abstractNumId w:val="13"/>
  </w:num>
  <w:num w:numId="18">
    <w:abstractNumId w:val="8"/>
  </w:num>
  <w:num w:numId="19">
    <w:abstractNumId w:val="39"/>
  </w:num>
  <w:num w:numId="20">
    <w:abstractNumId w:val="25"/>
  </w:num>
  <w:num w:numId="21">
    <w:abstractNumId w:val="19"/>
  </w:num>
  <w:num w:numId="22">
    <w:abstractNumId w:val="21"/>
  </w:num>
  <w:num w:numId="23">
    <w:abstractNumId w:val="3"/>
  </w:num>
  <w:num w:numId="24">
    <w:abstractNumId w:val="10"/>
  </w:num>
  <w:num w:numId="25">
    <w:abstractNumId w:val="1"/>
  </w:num>
  <w:num w:numId="26">
    <w:abstractNumId w:val="40"/>
  </w:num>
  <w:num w:numId="27">
    <w:abstractNumId w:val="37"/>
  </w:num>
  <w:num w:numId="28">
    <w:abstractNumId w:val="31"/>
  </w:num>
  <w:num w:numId="29">
    <w:abstractNumId w:val="35"/>
  </w:num>
  <w:num w:numId="30">
    <w:abstractNumId w:val="4"/>
  </w:num>
  <w:num w:numId="31">
    <w:abstractNumId w:val="6"/>
  </w:num>
  <w:num w:numId="32">
    <w:abstractNumId w:val="27"/>
  </w:num>
  <w:num w:numId="33">
    <w:abstractNumId w:val="38"/>
  </w:num>
  <w:num w:numId="34">
    <w:abstractNumId w:val="11"/>
  </w:num>
  <w:num w:numId="35">
    <w:abstractNumId w:val="16"/>
  </w:num>
  <w:num w:numId="36">
    <w:abstractNumId w:val="33"/>
  </w:num>
  <w:num w:numId="37">
    <w:abstractNumId w:val="7"/>
  </w:num>
  <w:num w:numId="38">
    <w:abstractNumId w:val="22"/>
  </w:num>
  <w:num w:numId="39">
    <w:abstractNumId w:val="2"/>
  </w:num>
  <w:num w:numId="40">
    <w:abstractNumId w:val="30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853F2"/>
    <w:rsid w:val="00091997"/>
    <w:rsid w:val="000A0649"/>
    <w:rsid w:val="000C0884"/>
    <w:rsid w:val="000D190D"/>
    <w:rsid w:val="000E205D"/>
    <w:rsid w:val="000F0E6A"/>
    <w:rsid w:val="000F52B8"/>
    <w:rsid w:val="00127984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1354E"/>
    <w:rsid w:val="005308BB"/>
    <w:rsid w:val="00542D44"/>
    <w:rsid w:val="0055721D"/>
    <w:rsid w:val="00574ECF"/>
    <w:rsid w:val="005A2B3C"/>
    <w:rsid w:val="005A3369"/>
    <w:rsid w:val="005A5898"/>
    <w:rsid w:val="005B1B39"/>
    <w:rsid w:val="005B77C1"/>
    <w:rsid w:val="005D18EA"/>
    <w:rsid w:val="005E0A3A"/>
    <w:rsid w:val="005F43F3"/>
    <w:rsid w:val="0062193F"/>
    <w:rsid w:val="006442C2"/>
    <w:rsid w:val="00651ACA"/>
    <w:rsid w:val="006B3199"/>
    <w:rsid w:val="006B6998"/>
    <w:rsid w:val="006C16AF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C5B3C"/>
    <w:rsid w:val="007E5B73"/>
    <w:rsid w:val="008312DD"/>
    <w:rsid w:val="0083372E"/>
    <w:rsid w:val="0083374E"/>
    <w:rsid w:val="00834376"/>
    <w:rsid w:val="008752D0"/>
    <w:rsid w:val="008B0DCB"/>
    <w:rsid w:val="008D71B4"/>
    <w:rsid w:val="008F07E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91789"/>
    <w:rsid w:val="00AA485F"/>
    <w:rsid w:val="00AD518B"/>
    <w:rsid w:val="00AE7FA1"/>
    <w:rsid w:val="00AF4FBE"/>
    <w:rsid w:val="00B0540B"/>
    <w:rsid w:val="00B15191"/>
    <w:rsid w:val="00B34F5E"/>
    <w:rsid w:val="00B44218"/>
    <w:rsid w:val="00B53AB2"/>
    <w:rsid w:val="00B54F22"/>
    <w:rsid w:val="00B745BA"/>
    <w:rsid w:val="00BA21CA"/>
    <w:rsid w:val="00BD5638"/>
    <w:rsid w:val="00BE4EDD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85840"/>
    <w:rsid w:val="00CC0FCE"/>
    <w:rsid w:val="00CD1C7D"/>
    <w:rsid w:val="00CD4B02"/>
    <w:rsid w:val="00D073D7"/>
    <w:rsid w:val="00D22ACC"/>
    <w:rsid w:val="00D23B91"/>
    <w:rsid w:val="00D25F04"/>
    <w:rsid w:val="00D27B9F"/>
    <w:rsid w:val="00D3259B"/>
    <w:rsid w:val="00D359C3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1C25"/>
    <w:rsid w:val="00EC518B"/>
    <w:rsid w:val="00EC5699"/>
    <w:rsid w:val="00ED7B50"/>
    <w:rsid w:val="00EE5885"/>
    <w:rsid w:val="00EF705A"/>
    <w:rsid w:val="00F04247"/>
    <w:rsid w:val="00F16941"/>
    <w:rsid w:val="00F17AEB"/>
    <w:rsid w:val="00F33BF1"/>
    <w:rsid w:val="00F40536"/>
    <w:rsid w:val="00F6251B"/>
    <w:rsid w:val="00F627DD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F5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F5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F5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F5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F5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F5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F5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F5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4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4F5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4F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4F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4F5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34F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34F5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34F5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7EF7-30D7-400A-B7F7-7C45E7DA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189</Words>
  <Characters>1081</Characters>
  <Application>Microsoft Office Word</Application>
  <DocSecurity>0</DocSecurity>
  <Lines>9</Lines>
  <Paragraphs>2</Paragraphs>
  <ScaleCrop>false</ScaleCrop>
  <Company>Peking University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130</cp:revision>
  <dcterms:created xsi:type="dcterms:W3CDTF">2009-12-23T03:54:00Z</dcterms:created>
  <dcterms:modified xsi:type="dcterms:W3CDTF">2010-01-23T11:27:00Z</dcterms:modified>
</cp:coreProperties>
</file>