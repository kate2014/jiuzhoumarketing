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7984" w:rsidRPr="004A7286" w:rsidRDefault="00127984" w:rsidP="00127984">
      <w:pPr>
        <w:rPr>
          <w:rFonts w:ascii="华文楷体" w:eastAsia="华文楷体" w:hAnsi="华文楷体"/>
        </w:rPr>
      </w:pPr>
    </w:p>
    <w:p w:rsidR="00127984" w:rsidRPr="004A7286" w:rsidRDefault="00127984" w:rsidP="00127984">
      <w:pPr>
        <w:jc w:val="center"/>
        <w:rPr>
          <w:rFonts w:ascii="华文楷体" w:eastAsia="华文楷体" w:hAnsi="华文楷体"/>
          <w:b/>
          <w:bCs/>
          <w:sz w:val="72"/>
          <w:szCs w:val="72"/>
        </w:rPr>
      </w:pPr>
    </w:p>
    <w:p w:rsidR="00127984" w:rsidRPr="004A7286" w:rsidRDefault="00127984" w:rsidP="00127984">
      <w:pPr>
        <w:jc w:val="center"/>
        <w:rPr>
          <w:rFonts w:ascii="华文楷体" w:eastAsia="华文楷体" w:hAnsi="华文楷体"/>
          <w:b/>
          <w:bCs/>
          <w:sz w:val="72"/>
          <w:szCs w:val="72"/>
        </w:rPr>
      </w:pPr>
    </w:p>
    <w:p w:rsidR="00127984" w:rsidRPr="004A7286" w:rsidRDefault="00127984" w:rsidP="00127984">
      <w:pPr>
        <w:jc w:val="center"/>
        <w:rPr>
          <w:rFonts w:ascii="华文楷体" w:eastAsia="华文楷体" w:hAnsi="华文楷体"/>
          <w:b/>
          <w:bCs/>
          <w:sz w:val="72"/>
          <w:szCs w:val="72"/>
        </w:rPr>
      </w:pPr>
      <w:r w:rsidRPr="004A7286">
        <w:rPr>
          <w:rFonts w:ascii="华文楷体" w:eastAsia="华文楷体" w:hAnsi="华文楷体" w:hint="eastAsia"/>
          <w:b/>
          <w:bCs/>
          <w:sz w:val="72"/>
          <w:szCs w:val="72"/>
        </w:rPr>
        <w:t>九州国际市场管理系统</w:t>
      </w:r>
    </w:p>
    <w:p w:rsidR="00127984" w:rsidRPr="004A7286" w:rsidRDefault="00127984" w:rsidP="00127984">
      <w:pPr>
        <w:jc w:val="center"/>
        <w:rPr>
          <w:rFonts w:ascii="华文楷体" w:eastAsia="华文楷体" w:hAnsi="华文楷体"/>
          <w:b/>
          <w:bCs/>
          <w:sz w:val="72"/>
          <w:szCs w:val="72"/>
        </w:rPr>
      </w:pPr>
    </w:p>
    <w:p w:rsidR="00127984" w:rsidRPr="004A7286" w:rsidRDefault="00127984" w:rsidP="00127984">
      <w:pPr>
        <w:jc w:val="center"/>
        <w:rPr>
          <w:rFonts w:ascii="华文楷体" w:eastAsia="华文楷体" w:hAnsi="华文楷体"/>
          <w:b/>
          <w:bCs/>
          <w:sz w:val="72"/>
          <w:szCs w:val="72"/>
        </w:rPr>
      </w:pPr>
      <w:r w:rsidRPr="004A7286">
        <w:rPr>
          <w:rFonts w:ascii="华文楷体" w:eastAsia="华文楷体" w:hAnsi="华文楷体" w:hint="eastAsia"/>
          <w:b/>
          <w:bCs/>
          <w:sz w:val="72"/>
          <w:szCs w:val="72"/>
        </w:rPr>
        <w:t>需求规格说明书</w:t>
      </w:r>
    </w:p>
    <w:p w:rsidR="00127984" w:rsidRPr="004A7286" w:rsidRDefault="00127984" w:rsidP="00127984">
      <w:pPr>
        <w:rPr>
          <w:rFonts w:ascii="华文楷体" w:eastAsia="华文楷体" w:hAnsi="华文楷体"/>
        </w:rPr>
      </w:pPr>
    </w:p>
    <w:p w:rsidR="00127984" w:rsidRPr="004A7286" w:rsidRDefault="00127984" w:rsidP="00127984">
      <w:pPr>
        <w:rPr>
          <w:rFonts w:ascii="华文楷体" w:eastAsia="华文楷体" w:hAnsi="华文楷体"/>
        </w:rPr>
      </w:pPr>
    </w:p>
    <w:p w:rsidR="00127984" w:rsidRPr="004A7286" w:rsidRDefault="00127984" w:rsidP="00127984">
      <w:pPr>
        <w:rPr>
          <w:rFonts w:ascii="华文楷体" w:eastAsia="华文楷体" w:hAnsi="华文楷体"/>
        </w:rPr>
      </w:pPr>
    </w:p>
    <w:p w:rsidR="00127984" w:rsidRPr="004A7286" w:rsidRDefault="00127984" w:rsidP="00127984">
      <w:pPr>
        <w:rPr>
          <w:rFonts w:ascii="华文楷体" w:eastAsia="华文楷体" w:hAnsi="华文楷体"/>
        </w:rPr>
      </w:pPr>
    </w:p>
    <w:p w:rsidR="00127984" w:rsidRPr="004A7286" w:rsidRDefault="00127984" w:rsidP="00127984">
      <w:pPr>
        <w:rPr>
          <w:rFonts w:ascii="华文楷体" w:eastAsia="华文楷体" w:hAnsi="华文楷体"/>
        </w:rPr>
      </w:pPr>
    </w:p>
    <w:p w:rsidR="00127984" w:rsidRPr="004A7286" w:rsidRDefault="00127984" w:rsidP="00127984">
      <w:pPr>
        <w:rPr>
          <w:rFonts w:ascii="华文楷体" w:eastAsia="华文楷体" w:hAnsi="华文楷体"/>
        </w:rPr>
      </w:pPr>
    </w:p>
    <w:p w:rsidR="00127984" w:rsidRPr="004A7286" w:rsidRDefault="00127984" w:rsidP="00127984">
      <w:pPr>
        <w:rPr>
          <w:rFonts w:ascii="华文楷体" w:eastAsia="华文楷体" w:hAnsi="华文楷体"/>
        </w:rPr>
      </w:pPr>
    </w:p>
    <w:p w:rsidR="00127984" w:rsidRPr="004A7286" w:rsidRDefault="00127984" w:rsidP="00127984">
      <w:pPr>
        <w:rPr>
          <w:rFonts w:ascii="华文楷体" w:eastAsia="华文楷体" w:hAnsi="华文楷体"/>
        </w:rPr>
      </w:pPr>
    </w:p>
    <w:p w:rsidR="00127984" w:rsidRPr="004A7286" w:rsidRDefault="00127984" w:rsidP="00127984">
      <w:pPr>
        <w:rPr>
          <w:rFonts w:ascii="华文楷体" w:eastAsia="华文楷体" w:hAnsi="华文楷体"/>
        </w:rPr>
      </w:pPr>
    </w:p>
    <w:p w:rsidR="00127984" w:rsidRPr="004A7286" w:rsidRDefault="00127984" w:rsidP="00127984">
      <w:pPr>
        <w:rPr>
          <w:rFonts w:ascii="华文楷体" w:eastAsia="华文楷体" w:hAnsi="华文楷体"/>
        </w:rPr>
      </w:pPr>
    </w:p>
    <w:p w:rsidR="00127984" w:rsidRPr="004A7286" w:rsidRDefault="00127984" w:rsidP="00127984">
      <w:pPr>
        <w:rPr>
          <w:rFonts w:ascii="华文楷体" w:eastAsia="华文楷体" w:hAnsi="华文楷体"/>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76"/>
        <w:gridCol w:w="2107"/>
        <w:gridCol w:w="1734"/>
        <w:gridCol w:w="1972"/>
      </w:tblGrid>
      <w:tr w:rsidR="00127984" w:rsidRPr="004A7286" w:rsidTr="00127984">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127984" w:rsidRPr="004A7286" w:rsidRDefault="00127984">
            <w:pPr>
              <w:pStyle w:val="a7"/>
              <w:spacing w:before="100" w:beforeAutospacing="1" w:after="100" w:afterAutospacing="1"/>
              <w:rPr>
                <w:rFonts w:ascii="华文楷体" w:eastAsia="华文楷体" w:hAnsi="华文楷体"/>
              </w:rPr>
            </w:pPr>
            <w:r w:rsidRPr="004A7286">
              <w:rPr>
                <w:rFonts w:ascii="华文楷体" w:eastAsia="华文楷体" w:hAnsi="华文楷体" w:hint="eastAsia"/>
              </w:rPr>
              <w:t>文档版本号：</w:t>
            </w:r>
          </w:p>
        </w:tc>
        <w:tc>
          <w:tcPr>
            <w:tcW w:w="2107" w:type="dxa"/>
            <w:tcBorders>
              <w:top w:val="single" w:sz="4" w:space="0" w:color="auto"/>
              <w:left w:val="single" w:sz="4" w:space="0" w:color="auto"/>
              <w:bottom w:val="single" w:sz="4" w:space="0" w:color="auto"/>
              <w:right w:val="single" w:sz="4" w:space="0" w:color="auto"/>
            </w:tcBorders>
            <w:vAlign w:val="center"/>
            <w:hideMark/>
          </w:tcPr>
          <w:p w:rsidR="00127984" w:rsidRPr="004A7286" w:rsidRDefault="00127984">
            <w:pPr>
              <w:spacing w:before="100" w:beforeAutospacing="1" w:after="100" w:afterAutospacing="1"/>
              <w:rPr>
                <w:rFonts w:ascii="华文楷体" w:eastAsia="华文楷体" w:hAnsi="华文楷体"/>
              </w:rPr>
            </w:pPr>
            <w:r w:rsidRPr="004A7286">
              <w:rPr>
                <w:rFonts w:ascii="华文楷体" w:eastAsia="华文楷体" w:hAnsi="华文楷体" w:hint="eastAsia"/>
              </w:rPr>
              <w:t>1.0</w:t>
            </w:r>
          </w:p>
        </w:tc>
        <w:tc>
          <w:tcPr>
            <w:tcW w:w="1734" w:type="dxa"/>
            <w:tcBorders>
              <w:top w:val="single" w:sz="4" w:space="0" w:color="auto"/>
              <w:left w:val="single" w:sz="4" w:space="0" w:color="auto"/>
              <w:bottom w:val="single" w:sz="4" w:space="0" w:color="auto"/>
              <w:right w:val="single" w:sz="4" w:space="0" w:color="auto"/>
            </w:tcBorders>
            <w:vAlign w:val="center"/>
            <w:hideMark/>
          </w:tcPr>
          <w:p w:rsidR="00127984" w:rsidRPr="004A7286" w:rsidRDefault="00127984">
            <w:pPr>
              <w:pStyle w:val="a7"/>
              <w:spacing w:before="100" w:beforeAutospacing="1" w:after="100" w:afterAutospacing="1"/>
              <w:rPr>
                <w:rFonts w:ascii="华文楷体" w:eastAsia="华文楷体" w:hAnsi="华文楷体"/>
              </w:rPr>
            </w:pPr>
            <w:r w:rsidRPr="004A7286">
              <w:rPr>
                <w:rFonts w:ascii="华文楷体" w:eastAsia="华文楷体" w:hAnsi="华文楷体" w:hint="eastAsia"/>
              </w:rPr>
              <w:t>文档编号：</w:t>
            </w:r>
          </w:p>
        </w:tc>
        <w:tc>
          <w:tcPr>
            <w:tcW w:w="1972" w:type="dxa"/>
            <w:tcBorders>
              <w:top w:val="single" w:sz="4" w:space="0" w:color="auto"/>
              <w:left w:val="single" w:sz="4" w:space="0" w:color="auto"/>
              <w:bottom w:val="single" w:sz="4" w:space="0" w:color="auto"/>
              <w:right w:val="single" w:sz="4" w:space="0" w:color="auto"/>
            </w:tcBorders>
            <w:vAlign w:val="center"/>
          </w:tcPr>
          <w:p w:rsidR="00127984" w:rsidRPr="004A7286" w:rsidRDefault="00127984">
            <w:pPr>
              <w:spacing w:before="100" w:beforeAutospacing="1" w:after="100" w:afterAutospacing="1"/>
              <w:rPr>
                <w:rFonts w:ascii="华文楷体" w:eastAsia="华文楷体" w:hAnsi="华文楷体"/>
              </w:rPr>
            </w:pPr>
          </w:p>
        </w:tc>
      </w:tr>
      <w:tr w:rsidR="00127984" w:rsidRPr="004A7286" w:rsidTr="00127984">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127984" w:rsidRPr="004A7286" w:rsidRDefault="00127984">
            <w:pPr>
              <w:spacing w:before="100" w:beforeAutospacing="1" w:after="100" w:afterAutospacing="1"/>
              <w:jc w:val="center"/>
              <w:rPr>
                <w:rFonts w:ascii="华文楷体" w:eastAsia="华文楷体" w:hAnsi="华文楷体"/>
              </w:rPr>
            </w:pPr>
            <w:r w:rsidRPr="004A7286">
              <w:rPr>
                <w:rFonts w:ascii="华文楷体" w:eastAsia="华文楷体" w:hAnsi="华文楷体" w:hint="eastAsia"/>
              </w:rPr>
              <w:t>文档密级：</w:t>
            </w:r>
          </w:p>
        </w:tc>
        <w:tc>
          <w:tcPr>
            <w:tcW w:w="2107" w:type="dxa"/>
            <w:tcBorders>
              <w:top w:val="single" w:sz="4" w:space="0" w:color="auto"/>
              <w:left w:val="single" w:sz="4" w:space="0" w:color="auto"/>
              <w:bottom w:val="single" w:sz="4" w:space="0" w:color="auto"/>
              <w:right w:val="single" w:sz="4" w:space="0" w:color="auto"/>
            </w:tcBorders>
            <w:vAlign w:val="center"/>
            <w:hideMark/>
          </w:tcPr>
          <w:p w:rsidR="00127984" w:rsidRPr="004A7286" w:rsidRDefault="00127984">
            <w:pPr>
              <w:spacing w:before="100" w:beforeAutospacing="1" w:after="100" w:afterAutospacing="1"/>
              <w:rPr>
                <w:rFonts w:ascii="华文楷体" w:eastAsia="华文楷体" w:hAnsi="华文楷体"/>
              </w:rPr>
            </w:pPr>
            <w:r w:rsidRPr="004A7286">
              <w:rPr>
                <w:rFonts w:ascii="华文楷体" w:eastAsia="华文楷体" w:hAnsi="华文楷体" w:hint="eastAsia"/>
              </w:rPr>
              <w:t>保密</w:t>
            </w:r>
          </w:p>
        </w:tc>
        <w:tc>
          <w:tcPr>
            <w:tcW w:w="1734" w:type="dxa"/>
            <w:tcBorders>
              <w:top w:val="single" w:sz="4" w:space="0" w:color="auto"/>
              <w:left w:val="single" w:sz="4" w:space="0" w:color="auto"/>
              <w:bottom w:val="single" w:sz="4" w:space="0" w:color="auto"/>
              <w:right w:val="single" w:sz="4" w:space="0" w:color="auto"/>
            </w:tcBorders>
            <w:vAlign w:val="center"/>
            <w:hideMark/>
          </w:tcPr>
          <w:p w:rsidR="00127984" w:rsidRPr="004A7286" w:rsidRDefault="00127984">
            <w:pPr>
              <w:spacing w:before="100" w:beforeAutospacing="1" w:after="100" w:afterAutospacing="1"/>
              <w:jc w:val="center"/>
              <w:rPr>
                <w:rFonts w:ascii="华文楷体" w:eastAsia="华文楷体" w:hAnsi="华文楷体"/>
              </w:rPr>
            </w:pPr>
            <w:r w:rsidRPr="004A7286">
              <w:rPr>
                <w:rFonts w:ascii="华文楷体" w:eastAsia="华文楷体" w:hAnsi="华文楷体" w:hint="eastAsia"/>
              </w:rPr>
              <w:t>归属部门/项目：</w:t>
            </w:r>
          </w:p>
        </w:tc>
        <w:tc>
          <w:tcPr>
            <w:tcW w:w="1972" w:type="dxa"/>
            <w:tcBorders>
              <w:top w:val="single" w:sz="4" w:space="0" w:color="auto"/>
              <w:left w:val="single" w:sz="4" w:space="0" w:color="auto"/>
              <w:bottom w:val="single" w:sz="4" w:space="0" w:color="auto"/>
              <w:right w:val="single" w:sz="4" w:space="0" w:color="auto"/>
            </w:tcBorders>
            <w:vAlign w:val="center"/>
            <w:hideMark/>
          </w:tcPr>
          <w:p w:rsidR="00127984" w:rsidRPr="004A7286" w:rsidRDefault="00127984">
            <w:pPr>
              <w:spacing w:before="100" w:beforeAutospacing="1" w:after="100" w:afterAutospacing="1"/>
              <w:rPr>
                <w:rFonts w:ascii="华文楷体" w:eastAsia="华文楷体" w:hAnsi="华文楷体"/>
              </w:rPr>
            </w:pPr>
            <w:r w:rsidRPr="004A7286">
              <w:rPr>
                <w:rFonts w:ascii="华文楷体" w:eastAsia="华文楷体" w:hAnsi="华文楷体" w:hint="eastAsia"/>
              </w:rPr>
              <w:t>系统开发部</w:t>
            </w:r>
          </w:p>
        </w:tc>
      </w:tr>
      <w:tr w:rsidR="00127984" w:rsidRPr="004A7286" w:rsidTr="00127984">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127984" w:rsidRPr="004A7286" w:rsidRDefault="00127984">
            <w:pPr>
              <w:spacing w:before="100" w:beforeAutospacing="1" w:after="100" w:afterAutospacing="1"/>
              <w:jc w:val="center"/>
              <w:rPr>
                <w:rFonts w:ascii="华文楷体" w:eastAsia="华文楷体" w:hAnsi="华文楷体"/>
              </w:rPr>
            </w:pPr>
            <w:r w:rsidRPr="004A7286">
              <w:rPr>
                <w:rFonts w:ascii="华文楷体" w:eastAsia="华文楷体" w:hAnsi="华文楷体" w:hint="eastAsia"/>
              </w:rPr>
              <w:t>编写人：</w:t>
            </w:r>
          </w:p>
        </w:tc>
        <w:tc>
          <w:tcPr>
            <w:tcW w:w="2107" w:type="dxa"/>
            <w:tcBorders>
              <w:top w:val="single" w:sz="4" w:space="0" w:color="auto"/>
              <w:left w:val="single" w:sz="4" w:space="0" w:color="auto"/>
              <w:bottom w:val="single" w:sz="4" w:space="0" w:color="auto"/>
              <w:right w:val="single" w:sz="4" w:space="0" w:color="auto"/>
            </w:tcBorders>
            <w:vAlign w:val="center"/>
            <w:hideMark/>
          </w:tcPr>
          <w:p w:rsidR="00127984" w:rsidRPr="004A7286" w:rsidRDefault="00127984">
            <w:pPr>
              <w:spacing w:before="100" w:beforeAutospacing="1" w:after="100" w:afterAutospacing="1"/>
              <w:rPr>
                <w:rFonts w:ascii="华文楷体" w:eastAsia="华文楷体" w:hAnsi="华文楷体"/>
              </w:rPr>
            </w:pPr>
            <w:r w:rsidRPr="004A7286">
              <w:rPr>
                <w:rFonts w:ascii="华文楷体" w:eastAsia="华文楷体" w:hAnsi="华文楷体" w:hint="eastAsia"/>
              </w:rPr>
              <w:t>王刚、王瑞、宋晓卿</w:t>
            </w:r>
          </w:p>
        </w:tc>
        <w:tc>
          <w:tcPr>
            <w:tcW w:w="1734" w:type="dxa"/>
            <w:tcBorders>
              <w:top w:val="single" w:sz="4" w:space="0" w:color="auto"/>
              <w:left w:val="single" w:sz="4" w:space="0" w:color="auto"/>
              <w:bottom w:val="single" w:sz="4" w:space="0" w:color="auto"/>
              <w:right w:val="single" w:sz="4" w:space="0" w:color="auto"/>
            </w:tcBorders>
            <w:vAlign w:val="center"/>
            <w:hideMark/>
          </w:tcPr>
          <w:p w:rsidR="00127984" w:rsidRPr="004A7286" w:rsidRDefault="00127984">
            <w:pPr>
              <w:spacing w:before="100" w:beforeAutospacing="1" w:after="100" w:afterAutospacing="1"/>
              <w:jc w:val="center"/>
              <w:rPr>
                <w:rFonts w:ascii="华文楷体" w:eastAsia="华文楷体" w:hAnsi="华文楷体"/>
              </w:rPr>
            </w:pPr>
            <w:r w:rsidRPr="004A7286">
              <w:rPr>
                <w:rFonts w:ascii="华文楷体" w:eastAsia="华文楷体" w:hAnsi="华文楷体" w:hint="eastAsia"/>
              </w:rPr>
              <w:t>编写日期：</w:t>
            </w:r>
          </w:p>
        </w:tc>
        <w:tc>
          <w:tcPr>
            <w:tcW w:w="1972" w:type="dxa"/>
            <w:tcBorders>
              <w:top w:val="single" w:sz="4" w:space="0" w:color="auto"/>
              <w:left w:val="single" w:sz="4" w:space="0" w:color="auto"/>
              <w:bottom w:val="single" w:sz="4" w:space="0" w:color="auto"/>
              <w:right w:val="single" w:sz="4" w:space="0" w:color="auto"/>
            </w:tcBorders>
            <w:vAlign w:val="center"/>
            <w:hideMark/>
          </w:tcPr>
          <w:p w:rsidR="00127984" w:rsidRPr="004A7286" w:rsidRDefault="00127984">
            <w:pPr>
              <w:spacing w:before="100" w:beforeAutospacing="1" w:after="100" w:afterAutospacing="1"/>
              <w:rPr>
                <w:rFonts w:ascii="华文楷体" w:eastAsia="华文楷体" w:hAnsi="华文楷体"/>
              </w:rPr>
            </w:pPr>
            <w:smartTag w:uri="urn:schemas-microsoft-com:office:smarttags" w:element="chsdate">
              <w:smartTagPr>
                <w:attr w:name="Year" w:val="2009"/>
                <w:attr w:name="Month" w:val="12"/>
                <w:attr w:name="Day" w:val="7"/>
                <w:attr w:name="IsLunarDate" w:val="False"/>
                <w:attr w:name="IsROCDate" w:val="False"/>
              </w:smartTagPr>
              <w:r w:rsidRPr="004A7286">
                <w:rPr>
                  <w:rFonts w:ascii="华文楷体" w:eastAsia="华文楷体" w:hAnsi="华文楷体" w:hint="eastAsia"/>
                </w:rPr>
                <w:t>2009-12-7</w:t>
              </w:r>
            </w:smartTag>
          </w:p>
        </w:tc>
      </w:tr>
      <w:tr w:rsidR="00127984" w:rsidRPr="004A7286" w:rsidTr="00127984">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127984" w:rsidRPr="004A7286" w:rsidRDefault="00127984">
            <w:pPr>
              <w:spacing w:before="100" w:beforeAutospacing="1" w:after="100" w:afterAutospacing="1"/>
              <w:jc w:val="center"/>
              <w:rPr>
                <w:rFonts w:ascii="华文楷体" w:eastAsia="华文楷体" w:hAnsi="华文楷体"/>
              </w:rPr>
            </w:pPr>
            <w:r w:rsidRPr="004A7286">
              <w:rPr>
                <w:rFonts w:ascii="华文楷体" w:eastAsia="华文楷体" w:hAnsi="华文楷体" w:hint="eastAsia"/>
              </w:rPr>
              <w:t>审核人：</w:t>
            </w:r>
          </w:p>
        </w:tc>
        <w:tc>
          <w:tcPr>
            <w:tcW w:w="2107" w:type="dxa"/>
            <w:tcBorders>
              <w:top w:val="single" w:sz="4" w:space="0" w:color="auto"/>
              <w:left w:val="single" w:sz="4" w:space="0" w:color="auto"/>
              <w:bottom w:val="single" w:sz="4" w:space="0" w:color="auto"/>
              <w:right w:val="single" w:sz="4" w:space="0" w:color="auto"/>
            </w:tcBorders>
            <w:vAlign w:val="center"/>
            <w:hideMark/>
          </w:tcPr>
          <w:p w:rsidR="00127984" w:rsidRPr="004A7286" w:rsidRDefault="00127984">
            <w:pPr>
              <w:spacing w:before="100" w:beforeAutospacing="1" w:after="100" w:afterAutospacing="1"/>
              <w:rPr>
                <w:rFonts w:ascii="华文楷体" w:eastAsia="华文楷体" w:hAnsi="华文楷体"/>
              </w:rPr>
            </w:pPr>
            <w:r w:rsidRPr="004A7286">
              <w:rPr>
                <w:rFonts w:ascii="华文楷体" w:eastAsia="华文楷体" w:hAnsi="华文楷体" w:hint="eastAsia"/>
              </w:rPr>
              <w:t>王长生</w:t>
            </w:r>
          </w:p>
        </w:tc>
        <w:tc>
          <w:tcPr>
            <w:tcW w:w="1734" w:type="dxa"/>
            <w:tcBorders>
              <w:top w:val="single" w:sz="4" w:space="0" w:color="auto"/>
              <w:left w:val="single" w:sz="4" w:space="0" w:color="auto"/>
              <w:bottom w:val="single" w:sz="4" w:space="0" w:color="auto"/>
              <w:right w:val="single" w:sz="4" w:space="0" w:color="auto"/>
            </w:tcBorders>
            <w:vAlign w:val="center"/>
            <w:hideMark/>
          </w:tcPr>
          <w:p w:rsidR="00127984" w:rsidRPr="004A7286" w:rsidRDefault="00127984">
            <w:pPr>
              <w:spacing w:before="100" w:beforeAutospacing="1" w:after="100" w:afterAutospacing="1"/>
              <w:jc w:val="center"/>
              <w:rPr>
                <w:rFonts w:ascii="华文楷体" w:eastAsia="华文楷体" w:hAnsi="华文楷体"/>
              </w:rPr>
            </w:pPr>
            <w:r w:rsidRPr="004A7286">
              <w:rPr>
                <w:rFonts w:ascii="华文楷体" w:eastAsia="华文楷体" w:hAnsi="华文楷体" w:hint="eastAsia"/>
              </w:rPr>
              <w:t>审核日期：</w:t>
            </w:r>
          </w:p>
        </w:tc>
        <w:tc>
          <w:tcPr>
            <w:tcW w:w="1972" w:type="dxa"/>
            <w:tcBorders>
              <w:top w:val="single" w:sz="4" w:space="0" w:color="auto"/>
              <w:left w:val="single" w:sz="4" w:space="0" w:color="auto"/>
              <w:bottom w:val="single" w:sz="4" w:space="0" w:color="auto"/>
              <w:right w:val="single" w:sz="4" w:space="0" w:color="auto"/>
            </w:tcBorders>
            <w:vAlign w:val="center"/>
            <w:hideMark/>
          </w:tcPr>
          <w:p w:rsidR="00127984" w:rsidRPr="004A7286" w:rsidRDefault="00127984">
            <w:pPr>
              <w:spacing w:before="100" w:beforeAutospacing="1" w:after="100" w:afterAutospacing="1"/>
              <w:rPr>
                <w:rStyle w:val="a6"/>
                <w:rFonts w:ascii="华文楷体" w:eastAsia="华文楷体" w:hAnsi="华文楷体"/>
              </w:rPr>
            </w:pPr>
            <w:smartTag w:uri="urn:schemas-microsoft-com:office:smarttags" w:element="chsdate">
              <w:smartTagPr>
                <w:attr w:name="Year" w:val="2009"/>
                <w:attr w:name="Month" w:val="12"/>
                <w:attr w:name="Day" w:val="7"/>
                <w:attr w:name="IsLunarDate" w:val="False"/>
                <w:attr w:name="IsROCDate" w:val="False"/>
              </w:smartTagPr>
              <w:r w:rsidRPr="004A7286">
                <w:rPr>
                  <w:rFonts w:ascii="华文楷体" w:eastAsia="华文楷体" w:hAnsi="华文楷体" w:hint="eastAsia"/>
                </w:rPr>
                <w:t>2009-12-7</w:t>
              </w:r>
            </w:smartTag>
          </w:p>
        </w:tc>
      </w:tr>
    </w:tbl>
    <w:p w:rsidR="00127984" w:rsidRPr="004A7286" w:rsidRDefault="00127984" w:rsidP="00127984">
      <w:pPr>
        <w:rPr>
          <w:rFonts w:ascii="华文楷体" w:eastAsia="华文楷体" w:hAnsi="华文楷体"/>
        </w:rPr>
      </w:pPr>
    </w:p>
    <w:p w:rsidR="004B60DD" w:rsidRPr="004A7286" w:rsidRDefault="00127984" w:rsidP="00651ACA">
      <w:pPr>
        <w:widowControl/>
        <w:jc w:val="left"/>
        <w:rPr>
          <w:rFonts w:ascii="华文楷体" w:eastAsia="华文楷体" w:hAnsi="华文楷体"/>
        </w:rPr>
      </w:pPr>
      <w:r w:rsidRPr="004A7286">
        <w:rPr>
          <w:rFonts w:ascii="华文楷体" w:eastAsia="华文楷体" w:hAnsi="华文楷体" w:hint="eastAsia"/>
          <w:kern w:val="0"/>
        </w:rPr>
        <w:br w:type="page"/>
      </w:r>
    </w:p>
    <w:p w:rsidR="004B60DD" w:rsidRPr="004A7286" w:rsidRDefault="004B60DD" w:rsidP="00B34F5E">
      <w:pPr>
        <w:pStyle w:val="1"/>
        <w:rPr>
          <w:rFonts w:ascii="华文楷体" w:eastAsia="华文楷体" w:hAnsi="华文楷体"/>
        </w:rPr>
      </w:pPr>
      <w:r w:rsidRPr="004A7286">
        <w:rPr>
          <w:rFonts w:ascii="华文楷体" w:eastAsia="华文楷体" w:hAnsi="华文楷体" w:hint="eastAsia"/>
        </w:rPr>
        <w:lastRenderedPageBreak/>
        <w:t>用例图</w:t>
      </w:r>
    </w:p>
    <w:p w:rsidR="004B60DD" w:rsidRPr="004A7286" w:rsidRDefault="00A25A75" w:rsidP="004B60DD">
      <w:pPr>
        <w:spacing w:line="360" w:lineRule="auto"/>
        <w:jc w:val="center"/>
        <w:rPr>
          <w:rFonts w:ascii="华文楷体" w:eastAsia="华文楷体" w:hAnsi="华文楷体"/>
          <w:sz w:val="24"/>
          <w:szCs w:val="24"/>
        </w:rPr>
      </w:pPr>
      <w:r w:rsidRPr="004A7286">
        <w:rPr>
          <w:rFonts w:ascii="华文楷体" w:eastAsia="华文楷体" w:hAnsi="华文楷体"/>
        </w:rPr>
        <w:object w:dxaOrig="6212" w:dyaOrig="62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0.6pt;height:313.1pt" o:ole="">
            <v:imagedata r:id="rId8" o:title=""/>
          </v:shape>
          <o:OLEObject Type="Embed" ProgID="Visio.Drawing.11" ShapeID="_x0000_i1025" DrawAspect="Content" ObjectID="_1325850708" r:id="rId9"/>
        </w:object>
      </w:r>
    </w:p>
    <w:p w:rsidR="004B60DD" w:rsidRPr="004A7286" w:rsidRDefault="004B60DD" w:rsidP="000853F2">
      <w:pPr>
        <w:pStyle w:val="1"/>
        <w:rPr>
          <w:rFonts w:ascii="华文楷体" w:eastAsia="华文楷体" w:hAnsi="华文楷体"/>
        </w:rPr>
      </w:pPr>
      <w:r w:rsidRPr="004A7286">
        <w:rPr>
          <w:rFonts w:ascii="华文楷体" w:eastAsia="华文楷体" w:hAnsi="华文楷体" w:hint="eastAsia"/>
        </w:rPr>
        <w:t>用例描述</w:t>
      </w:r>
    </w:p>
    <w:p w:rsidR="004B60DD" w:rsidRPr="004A7286" w:rsidRDefault="004B60DD" w:rsidP="000853F2">
      <w:pPr>
        <w:pStyle w:val="2"/>
        <w:rPr>
          <w:rFonts w:ascii="华文楷体" w:eastAsia="华文楷体" w:hAnsi="华文楷体"/>
        </w:rPr>
      </w:pPr>
      <w:r w:rsidRPr="004A7286">
        <w:rPr>
          <w:rFonts w:ascii="华文楷体" w:eastAsia="华文楷体" w:hAnsi="华文楷体" w:hint="eastAsia"/>
        </w:rPr>
        <w:t>主要参与者</w:t>
      </w:r>
    </w:p>
    <w:p w:rsidR="004B60DD" w:rsidRPr="004A7286" w:rsidRDefault="00834376" w:rsidP="004B60DD">
      <w:pPr>
        <w:pStyle w:val="aa"/>
        <w:spacing w:line="360" w:lineRule="auto"/>
        <w:ind w:left="360" w:firstLineChars="0" w:firstLine="0"/>
        <w:rPr>
          <w:rFonts w:ascii="华文楷体" w:eastAsia="华文楷体" w:hAnsi="华文楷体"/>
          <w:sz w:val="24"/>
          <w:szCs w:val="24"/>
        </w:rPr>
      </w:pPr>
      <w:r w:rsidRPr="004A7286">
        <w:rPr>
          <w:rFonts w:ascii="华文楷体" w:eastAsia="华文楷体" w:hAnsi="华文楷体" w:hint="eastAsia"/>
          <w:sz w:val="24"/>
          <w:szCs w:val="24"/>
        </w:rPr>
        <w:t>销售管理人员</w:t>
      </w:r>
    </w:p>
    <w:p w:rsidR="004B60DD" w:rsidRPr="004A7286" w:rsidRDefault="004B60DD" w:rsidP="000853F2">
      <w:pPr>
        <w:pStyle w:val="2"/>
        <w:rPr>
          <w:rFonts w:ascii="华文楷体" w:eastAsia="华文楷体" w:hAnsi="华文楷体"/>
        </w:rPr>
      </w:pPr>
      <w:r w:rsidRPr="004A7286">
        <w:rPr>
          <w:rFonts w:ascii="华文楷体" w:eastAsia="华文楷体" w:hAnsi="华文楷体" w:hint="eastAsia"/>
        </w:rPr>
        <w:t>项目相关人员及其兴趣</w:t>
      </w:r>
    </w:p>
    <w:p w:rsidR="004B60DD" w:rsidRPr="004A7286" w:rsidRDefault="00834376" w:rsidP="004B60DD">
      <w:pPr>
        <w:pStyle w:val="aa"/>
        <w:spacing w:line="360" w:lineRule="auto"/>
        <w:ind w:left="360" w:firstLineChars="0" w:firstLine="0"/>
        <w:rPr>
          <w:rFonts w:ascii="华文楷体" w:eastAsia="华文楷体" w:hAnsi="华文楷体"/>
          <w:sz w:val="24"/>
          <w:szCs w:val="24"/>
        </w:rPr>
      </w:pPr>
      <w:r w:rsidRPr="004A7286">
        <w:rPr>
          <w:rFonts w:ascii="华文楷体" w:eastAsia="华文楷体" w:hAnsi="华文楷体" w:hint="eastAsia"/>
          <w:sz w:val="24"/>
          <w:szCs w:val="24"/>
        </w:rPr>
        <w:t>销售管理人员</w:t>
      </w:r>
      <w:r w:rsidR="004B60DD" w:rsidRPr="004A7286">
        <w:rPr>
          <w:rFonts w:ascii="华文楷体" w:eastAsia="华文楷体" w:hAnsi="华文楷体" w:hint="eastAsia"/>
          <w:sz w:val="24"/>
          <w:szCs w:val="24"/>
        </w:rPr>
        <w:t>：</w:t>
      </w:r>
      <w:r w:rsidRPr="004A7286">
        <w:rPr>
          <w:rFonts w:ascii="华文楷体" w:eastAsia="华文楷体" w:hAnsi="华文楷体" w:hint="eastAsia"/>
          <w:sz w:val="24"/>
          <w:szCs w:val="24"/>
        </w:rPr>
        <w:t>销售管理人员</w:t>
      </w:r>
      <w:r w:rsidR="004B60DD" w:rsidRPr="004A7286">
        <w:rPr>
          <w:rFonts w:ascii="华文楷体" w:eastAsia="华文楷体" w:hAnsi="华文楷体" w:hint="eastAsia"/>
          <w:sz w:val="24"/>
          <w:szCs w:val="24"/>
        </w:rPr>
        <w:t>可以在系统中创建小票数据，并向商户发放；对于商户通过小票反馈的商户销售记录，进行编辑和查询，通过统计功能可以查询并导出销售数据排名。</w:t>
      </w:r>
    </w:p>
    <w:p w:rsidR="000853F2" w:rsidRPr="004A7286" w:rsidRDefault="000853F2" w:rsidP="00AA485F">
      <w:pPr>
        <w:pStyle w:val="2"/>
        <w:rPr>
          <w:rFonts w:ascii="华文楷体" w:eastAsia="华文楷体" w:hAnsi="华文楷体"/>
        </w:rPr>
      </w:pPr>
      <w:r w:rsidRPr="004A7286">
        <w:rPr>
          <w:rFonts w:ascii="华文楷体" w:eastAsia="华文楷体" w:hAnsi="华文楷体" w:hint="eastAsia"/>
        </w:rPr>
        <w:lastRenderedPageBreak/>
        <w:t>触发条件</w:t>
      </w:r>
    </w:p>
    <w:p w:rsidR="00834376" w:rsidRPr="00634D1D" w:rsidRDefault="00834376" w:rsidP="00834376">
      <w:pPr>
        <w:ind w:left="420"/>
        <w:rPr>
          <w:rFonts w:ascii="华文楷体" w:eastAsia="华文楷体" w:hAnsi="华文楷体" w:cstheme="minorBidi"/>
          <w:sz w:val="24"/>
          <w:szCs w:val="24"/>
        </w:rPr>
      </w:pPr>
      <w:r w:rsidRPr="00634D1D">
        <w:rPr>
          <w:rFonts w:ascii="华文楷体" w:eastAsia="华文楷体" w:hAnsi="华文楷体" w:cstheme="minorBidi" w:hint="eastAsia"/>
          <w:sz w:val="24"/>
          <w:szCs w:val="24"/>
        </w:rPr>
        <w:t>销售管理人员执行</w:t>
      </w:r>
    </w:p>
    <w:p w:rsidR="004B60DD" w:rsidRPr="004A7286" w:rsidRDefault="00A25A75" w:rsidP="00AA485F">
      <w:pPr>
        <w:pStyle w:val="2"/>
        <w:rPr>
          <w:rFonts w:ascii="华文楷体" w:eastAsia="华文楷体" w:hAnsi="华文楷体"/>
        </w:rPr>
      </w:pPr>
      <w:r w:rsidRPr="004A7286">
        <w:rPr>
          <w:rFonts w:ascii="华文楷体" w:eastAsia="华文楷体" w:hAnsi="华文楷体" w:hint="eastAsia"/>
        </w:rPr>
        <w:t>前置条件</w:t>
      </w:r>
    </w:p>
    <w:p w:rsidR="004B60DD" w:rsidRPr="00634D1D" w:rsidRDefault="00834376" w:rsidP="00634D1D">
      <w:pPr>
        <w:ind w:left="420"/>
        <w:rPr>
          <w:rFonts w:ascii="华文楷体" w:eastAsia="华文楷体" w:hAnsi="华文楷体" w:cstheme="minorBidi"/>
          <w:sz w:val="24"/>
          <w:szCs w:val="24"/>
        </w:rPr>
      </w:pPr>
      <w:r w:rsidRPr="00634D1D">
        <w:rPr>
          <w:rFonts w:ascii="华文楷体" w:eastAsia="华文楷体" w:hAnsi="华文楷体" w:cstheme="minorBidi" w:hint="eastAsia"/>
          <w:sz w:val="24"/>
          <w:szCs w:val="24"/>
        </w:rPr>
        <w:t>销售管理人员</w:t>
      </w:r>
      <w:r w:rsidR="004B60DD" w:rsidRPr="00634D1D">
        <w:rPr>
          <w:rFonts w:ascii="华文楷体" w:eastAsia="华文楷体" w:hAnsi="华文楷体" w:cstheme="minorBidi" w:hint="eastAsia"/>
          <w:sz w:val="24"/>
          <w:szCs w:val="24"/>
        </w:rPr>
        <w:t>必须已经被识别和授权。</w:t>
      </w:r>
    </w:p>
    <w:p w:rsidR="004B60DD" w:rsidRPr="004A7286" w:rsidRDefault="004B60DD" w:rsidP="00AA485F">
      <w:pPr>
        <w:pStyle w:val="2"/>
        <w:rPr>
          <w:rFonts w:ascii="华文楷体" w:eastAsia="华文楷体" w:hAnsi="华文楷体"/>
        </w:rPr>
      </w:pPr>
      <w:r w:rsidRPr="004A7286">
        <w:rPr>
          <w:rFonts w:ascii="华文楷体" w:eastAsia="华文楷体" w:hAnsi="华文楷体" w:hint="eastAsia"/>
        </w:rPr>
        <w:t>成功后的保证（后置条件）：</w:t>
      </w:r>
    </w:p>
    <w:p w:rsidR="004B60DD" w:rsidRPr="00634D1D" w:rsidRDefault="004B60DD" w:rsidP="00634D1D">
      <w:pPr>
        <w:ind w:left="420"/>
        <w:rPr>
          <w:rFonts w:ascii="华文楷体" w:eastAsia="华文楷体" w:hAnsi="华文楷体" w:cstheme="minorBidi"/>
          <w:sz w:val="24"/>
          <w:szCs w:val="24"/>
        </w:rPr>
      </w:pPr>
      <w:r w:rsidRPr="00634D1D">
        <w:rPr>
          <w:rFonts w:ascii="华文楷体" w:eastAsia="华文楷体" w:hAnsi="华文楷体" w:cstheme="minorBidi" w:hint="eastAsia"/>
          <w:sz w:val="24"/>
          <w:szCs w:val="24"/>
        </w:rPr>
        <w:t>成功存储</w:t>
      </w:r>
      <w:del w:id="0" w:author="Microsoft.com" w:date="2010-01-23T21:07:00Z">
        <w:r w:rsidRPr="00634D1D" w:rsidDel="00634D1D">
          <w:rPr>
            <w:rFonts w:ascii="华文楷体" w:eastAsia="华文楷体" w:hAnsi="华文楷体" w:cstheme="minorBidi" w:hint="eastAsia"/>
            <w:sz w:val="24"/>
            <w:szCs w:val="24"/>
          </w:rPr>
          <w:delText>小票信息和</w:delText>
        </w:r>
      </w:del>
      <w:r w:rsidRPr="00634D1D">
        <w:rPr>
          <w:rFonts w:ascii="华文楷体" w:eastAsia="华文楷体" w:hAnsi="华文楷体" w:cstheme="minorBidi" w:hint="eastAsia"/>
          <w:sz w:val="24"/>
          <w:szCs w:val="24"/>
        </w:rPr>
        <w:t>销售信息。</w:t>
      </w:r>
    </w:p>
    <w:p w:rsidR="00BE4EDD" w:rsidRPr="004A7286" w:rsidRDefault="00BE4EDD" w:rsidP="00BA21CA">
      <w:pPr>
        <w:pStyle w:val="2"/>
        <w:rPr>
          <w:rFonts w:ascii="华文楷体" w:eastAsia="华文楷体" w:hAnsi="华文楷体"/>
        </w:rPr>
      </w:pPr>
      <w:r w:rsidRPr="004A7286">
        <w:rPr>
          <w:rFonts w:ascii="华文楷体" w:eastAsia="华文楷体" w:hAnsi="华文楷体" w:hint="eastAsia"/>
        </w:rPr>
        <w:t>事件流</w:t>
      </w:r>
    </w:p>
    <w:p w:rsidR="00AA485F" w:rsidRPr="004A7286" w:rsidRDefault="00A25A75" w:rsidP="00AA485F">
      <w:pPr>
        <w:pStyle w:val="3"/>
        <w:rPr>
          <w:rFonts w:ascii="华文楷体" w:eastAsia="华文楷体" w:hAnsi="华文楷体"/>
        </w:rPr>
      </w:pPr>
      <w:r w:rsidRPr="004A7286">
        <w:rPr>
          <w:rFonts w:ascii="华文楷体" w:eastAsia="华文楷体" w:hAnsi="华文楷体" w:hint="eastAsia"/>
        </w:rPr>
        <w:t>基本事件流</w:t>
      </w:r>
    </w:p>
    <w:p w:rsidR="00171FBF" w:rsidRPr="004A7286" w:rsidRDefault="005E49F8" w:rsidP="00CD53F4">
      <w:pPr>
        <w:pStyle w:val="4"/>
        <w:rPr>
          <w:rFonts w:ascii="华文楷体" w:eastAsia="华文楷体" w:hAnsi="华文楷体"/>
        </w:rPr>
      </w:pPr>
      <w:r w:rsidRPr="004A7286">
        <w:rPr>
          <w:rFonts w:ascii="华文楷体" w:eastAsia="华文楷体" w:hAnsi="华文楷体" w:hint="eastAsia"/>
        </w:rPr>
        <w:t>统一收银</w:t>
      </w:r>
      <w:r w:rsidR="00CD53F4" w:rsidRPr="004A7286">
        <w:rPr>
          <w:rFonts w:ascii="华文楷体" w:eastAsia="华文楷体" w:hAnsi="华文楷体" w:hint="eastAsia"/>
        </w:rPr>
        <w:t xml:space="preserve"> - </w:t>
      </w:r>
      <w:r w:rsidR="006B41FC">
        <w:rPr>
          <w:rFonts w:ascii="华文楷体" w:eastAsia="华文楷体" w:hAnsi="华文楷体" w:hint="eastAsia"/>
        </w:rPr>
        <w:t>记录销售信息</w:t>
      </w:r>
    </w:p>
    <w:p w:rsidR="005E49F8" w:rsidRDefault="005D5D49" w:rsidP="005D5D49">
      <w:pPr>
        <w:pStyle w:val="aa"/>
        <w:numPr>
          <w:ilvl w:val="0"/>
          <w:numId w:val="46"/>
        </w:numPr>
        <w:ind w:firstLineChars="0"/>
        <w:rPr>
          <w:rFonts w:ascii="华文楷体" w:eastAsia="华文楷体" w:hAnsi="华文楷体"/>
          <w:sz w:val="24"/>
          <w:szCs w:val="24"/>
        </w:rPr>
      </w:pPr>
      <w:r w:rsidRPr="001B7E12">
        <w:rPr>
          <w:rFonts w:ascii="华文楷体" w:eastAsia="华文楷体" w:hAnsi="华文楷体" w:hint="eastAsia"/>
          <w:sz w:val="24"/>
          <w:szCs w:val="24"/>
        </w:rPr>
        <w:t>卖场实行统一收银</w:t>
      </w:r>
      <w:r w:rsidR="00634D1D" w:rsidRPr="001B7E12">
        <w:rPr>
          <w:rFonts w:ascii="华文楷体" w:eastAsia="华文楷体" w:hAnsi="华文楷体" w:hint="eastAsia"/>
          <w:sz w:val="24"/>
          <w:szCs w:val="24"/>
        </w:rPr>
        <w:t>，首先消费者持商户开具的销售单</w:t>
      </w:r>
      <w:r w:rsidR="00183214">
        <w:rPr>
          <w:rFonts w:ascii="华文楷体" w:eastAsia="华文楷体" w:hAnsi="华文楷体" w:hint="eastAsia"/>
          <w:sz w:val="24"/>
          <w:szCs w:val="24"/>
        </w:rPr>
        <w:t>到前台进行缴费，缴费方式可以由多种：支票、汇票、现今、刷卡，即针对一笔交易，可以同时采取多种支付方式组合进行。</w:t>
      </w:r>
    </w:p>
    <w:p w:rsidR="00183214" w:rsidRPr="0086048A" w:rsidRDefault="0086048A" w:rsidP="0086048A">
      <w:pPr>
        <w:pStyle w:val="aa"/>
        <w:numPr>
          <w:ilvl w:val="0"/>
          <w:numId w:val="46"/>
        </w:numPr>
        <w:ind w:firstLineChars="0"/>
        <w:rPr>
          <w:rFonts w:ascii="华文楷体" w:eastAsia="华文楷体" w:hAnsi="华文楷体"/>
          <w:sz w:val="24"/>
          <w:szCs w:val="24"/>
        </w:rPr>
      </w:pPr>
      <w:r>
        <w:rPr>
          <w:rFonts w:ascii="华文楷体" w:eastAsia="华文楷体" w:hAnsi="华文楷体" w:hint="eastAsia"/>
          <w:sz w:val="24"/>
          <w:szCs w:val="24"/>
        </w:rPr>
        <w:t>销售记录包含如下：（该部分目前待定，如下的具体信息是参见</w:t>
      </w:r>
      <w:r w:rsidR="0087707E">
        <w:rPr>
          <w:rFonts w:ascii="华文楷体" w:eastAsia="华文楷体" w:hAnsi="华文楷体" w:hint="eastAsia"/>
          <w:sz w:val="24"/>
          <w:szCs w:val="24"/>
        </w:rPr>
        <w:t>环渤海现有的统一收银系统</w:t>
      </w:r>
      <w:r>
        <w:rPr>
          <w:rFonts w:ascii="华文楷体" w:eastAsia="华文楷体" w:hAnsi="华文楷体" w:hint="eastAsia"/>
          <w:sz w:val="24"/>
          <w:szCs w:val="24"/>
        </w:rPr>
        <w:t>）</w:t>
      </w:r>
    </w:p>
    <w:p w:rsidR="009D4D93" w:rsidRDefault="009D4D93" w:rsidP="009D4D93">
      <w:pPr>
        <w:pStyle w:val="aa"/>
        <w:numPr>
          <w:ilvl w:val="0"/>
          <w:numId w:val="50"/>
        </w:numPr>
        <w:ind w:firstLineChars="0"/>
        <w:rPr>
          <w:rFonts w:ascii="华文楷体" w:eastAsia="华文楷体" w:hAnsi="华文楷体"/>
          <w:sz w:val="24"/>
          <w:szCs w:val="24"/>
        </w:rPr>
      </w:pPr>
      <w:r>
        <w:rPr>
          <w:rFonts w:ascii="华文楷体" w:eastAsia="华文楷体" w:hAnsi="华文楷体" w:hint="eastAsia"/>
          <w:sz w:val="24"/>
          <w:szCs w:val="24"/>
        </w:rPr>
        <w:t>开票日期、开票人、银台、整单折扣</w:t>
      </w:r>
    </w:p>
    <w:p w:rsidR="009D4D93" w:rsidRPr="00AE475B" w:rsidRDefault="009D4D93" w:rsidP="009D4D93">
      <w:pPr>
        <w:pStyle w:val="aa"/>
        <w:numPr>
          <w:ilvl w:val="0"/>
          <w:numId w:val="50"/>
        </w:numPr>
        <w:ind w:firstLineChars="0"/>
        <w:rPr>
          <w:rFonts w:ascii="华文楷体" w:eastAsia="华文楷体" w:hAnsi="华文楷体"/>
          <w:sz w:val="24"/>
          <w:szCs w:val="24"/>
        </w:rPr>
      </w:pPr>
      <w:r w:rsidRPr="00AE475B">
        <w:rPr>
          <w:rFonts w:ascii="华文楷体" w:eastAsia="华文楷体" w:hAnsi="华文楷体" w:hint="eastAsia"/>
          <w:sz w:val="24"/>
          <w:szCs w:val="24"/>
        </w:rPr>
        <w:t>商户编号（仅精确到二级品类）、商铺号、商户名称、销售票号、商户承担</w:t>
      </w:r>
    </w:p>
    <w:p w:rsidR="009D4D93" w:rsidRDefault="009D4D93" w:rsidP="009D4D93">
      <w:pPr>
        <w:pStyle w:val="aa"/>
        <w:numPr>
          <w:ilvl w:val="0"/>
          <w:numId w:val="50"/>
        </w:numPr>
        <w:ind w:firstLineChars="0"/>
        <w:rPr>
          <w:rFonts w:ascii="华文楷体" w:eastAsia="华文楷体" w:hAnsi="华文楷体"/>
          <w:sz w:val="24"/>
          <w:szCs w:val="24"/>
        </w:rPr>
      </w:pPr>
      <w:r>
        <w:rPr>
          <w:rFonts w:ascii="华文楷体" w:eastAsia="华文楷体" w:hAnsi="华文楷体" w:hint="eastAsia"/>
          <w:sz w:val="24"/>
          <w:szCs w:val="24"/>
        </w:rPr>
        <w:t>抹零、现今、银联</w:t>
      </w:r>
    </w:p>
    <w:p w:rsidR="009D4D93" w:rsidRDefault="009D4D93" w:rsidP="009D4D93">
      <w:pPr>
        <w:pStyle w:val="aa"/>
        <w:numPr>
          <w:ilvl w:val="0"/>
          <w:numId w:val="50"/>
        </w:numPr>
        <w:ind w:firstLineChars="0"/>
        <w:rPr>
          <w:rFonts w:ascii="华文楷体" w:eastAsia="华文楷体" w:hAnsi="华文楷体"/>
          <w:sz w:val="24"/>
          <w:szCs w:val="24"/>
        </w:rPr>
      </w:pPr>
      <w:r>
        <w:rPr>
          <w:rFonts w:ascii="华文楷体" w:eastAsia="华文楷体" w:hAnsi="华文楷体" w:hint="eastAsia"/>
          <w:sz w:val="24"/>
          <w:szCs w:val="24"/>
        </w:rPr>
        <w:lastRenderedPageBreak/>
        <w:t>支票、支票是否已划账</w:t>
      </w:r>
      <w:r w:rsidR="00F72519">
        <w:rPr>
          <w:rFonts w:ascii="华文楷体" w:eastAsia="华文楷体" w:hAnsi="华文楷体" w:hint="eastAsia"/>
          <w:sz w:val="24"/>
          <w:szCs w:val="24"/>
        </w:rPr>
        <w:t>（银台不可见，其只在后台管理中可被操作）</w:t>
      </w:r>
      <w:r>
        <w:rPr>
          <w:rFonts w:ascii="华文楷体" w:eastAsia="华文楷体" w:hAnsi="华文楷体" w:hint="eastAsia"/>
          <w:sz w:val="24"/>
          <w:szCs w:val="24"/>
        </w:rPr>
        <w:t>、汇票、汇票是否已划账</w:t>
      </w:r>
      <w:r w:rsidR="00F72519">
        <w:rPr>
          <w:rFonts w:ascii="华文楷体" w:eastAsia="华文楷体" w:hAnsi="华文楷体" w:hint="eastAsia"/>
          <w:sz w:val="24"/>
          <w:szCs w:val="24"/>
        </w:rPr>
        <w:t>（银台不可见，其只在后台管理中可被操作）</w:t>
      </w:r>
      <w:r>
        <w:rPr>
          <w:rFonts w:ascii="华文楷体" w:eastAsia="华文楷体" w:hAnsi="华文楷体" w:hint="eastAsia"/>
          <w:sz w:val="24"/>
          <w:szCs w:val="24"/>
        </w:rPr>
        <w:t>、刷卡费</w:t>
      </w:r>
    </w:p>
    <w:p w:rsidR="005E49F8" w:rsidRPr="00EC2F1A" w:rsidRDefault="009D4D93" w:rsidP="00171FBF">
      <w:pPr>
        <w:pStyle w:val="aa"/>
        <w:numPr>
          <w:ilvl w:val="0"/>
          <w:numId w:val="50"/>
        </w:numPr>
        <w:ind w:firstLineChars="0"/>
        <w:rPr>
          <w:rFonts w:ascii="华文楷体" w:eastAsia="华文楷体" w:hAnsi="华文楷体"/>
          <w:sz w:val="24"/>
          <w:szCs w:val="24"/>
        </w:rPr>
      </w:pPr>
      <w:r>
        <w:rPr>
          <w:rFonts w:ascii="华文楷体" w:eastAsia="华文楷体" w:hAnsi="华文楷体" w:hint="eastAsia"/>
          <w:sz w:val="24"/>
          <w:szCs w:val="24"/>
        </w:rPr>
        <w:t>会计金额、现今找零、备注</w:t>
      </w:r>
    </w:p>
    <w:p w:rsidR="005E49F8" w:rsidRPr="004A7286" w:rsidRDefault="00CD53F4" w:rsidP="002C62AA">
      <w:pPr>
        <w:pStyle w:val="4"/>
        <w:rPr>
          <w:rFonts w:ascii="华文楷体" w:eastAsia="华文楷体" w:hAnsi="华文楷体"/>
        </w:rPr>
      </w:pPr>
      <w:r w:rsidRPr="004A7286">
        <w:rPr>
          <w:rFonts w:ascii="华文楷体" w:eastAsia="华文楷体" w:hAnsi="华文楷体" w:hint="eastAsia"/>
        </w:rPr>
        <w:t xml:space="preserve">统一收银 </w:t>
      </w:r>
      <w:r w:rsidRPr="004A7286">
        <w:rPr>
          <w:rFonts w:ascii="华文楷体" w:eastAsia="华文楷体" w:hAnsi="华文楷体"/>
        </w:rPr>
        <w:t>–</w:t>
      </w:r>
      <w:r w:rsidRPr="004A7286">
        <w:rPr>
          <w:rFonts w:ascii="华文楷体" w:eastAsia="华文楷体" w:hAnsi="华文楷体" w:hint="eastAsia"/>
        </w:rPr>
        <w:t xml:space="preserve"> 确认款项到账</w:t>
      </w:r>
      <w:r w:rsidR="00FE2B97" w:rsidRPr="004A7286">
        <w:rPr>
          <w:rFonts w:ascii="华文楷体" w:eastAsia="华文楷体" w:hAnsi="华文楷体" w:hint="eastAsia"/>
        </w:rPr>
        <w:t>、划账</w:t>
      </w:r>
    </w:p>
    <w:p w:rsidR="00CD53F4" w:rsidRPr="00776B3F" w:rsidRDefault="00214039" w:rsidP="00AF2B04">
      <w:pPr>
        <w:pStyle w:val="aa"/>
        <w:numPr>
          <w:ilvl w:val="0"/>
          <w:numId w:val="48"/>
        </w:numPr>
        <w:ind w:firstLineChars="0"/>
        <w:rPr>
          <w:rFonts w:ascii="华文楷体" w:eastAsia="华文楷体" w:hAnsi="华文楷体"/>
          <w:sz w:val="24"/>
          <w:szCs w:val="24"/>
        </w:rPr>
      </w:pPr>
      <w:r w:rsidRPr="00776B3F">
        <w:rPr>
          <w:rFonts w:ascii="华文楷体" w:eastAsia="华文楷体" w:hAnsi="华文楷体" w:hint="eastAsia"/>
          <w:sz w:val="24"/>
          <w:szCs w:val="24"/>
        </w:rPr>
        <w:t>财务部门</w:t>
      </w:r>
      <w:r w:rsidR="00AF2B04" w:rsidRPr="00776B3F">
        <w:rPr>
          <w:rFonts w:ascii="华文楷体" w:eastAsia="华文楷体" w:hAnsi="华文楷体" w:hint="eastAsia"/>
          <w:sz w:val="24"/>
          <w:szCs w:val="24"/>
        </w:rPr>
        <w:t>在针对销售记录中的款项进行检查，发现其确实到账后（例如：针对</w:t>
      </w:r>
      <w:r w:rsidRPr="00776B3F">
        <w:rPr>
          <w:rFonts w:ascii="华文楷体" w:eastAsia="华文楷体" w:hAnsi="华文楷体" w:hint="eastAsia"/>
          <w:sz w:val="24"/>
          <w:szCs w:val="24"/>
        </w:rPr>
        <w:t>汇票、发票的支付方式</w:t>
      </w:r>
      <w:r w:rsidR="00AF2B04" w:rsidRPr="00776B3F">
        <w:rPr>
          <w:rFonts w:ascii="华文楷体" w:eastAsia="华文楷体" w:hAnsi="华文楷体" w:hint="eastAsia"/>
          <w:sz w:val="24"/>
          <w:szCs w:val="24"/>
        </w:rPr>
        <w:t>）</w:t>
      </w:r>
      <w:r w:rsidRPr="00776B3F">
        <w:rPr>
          <w:rFonts w:ascii="华文楷体" w:eastAsia="华文楷体" w:hAnsi="华文楷体" w:hint="eastAsia"/>
          <w:sz w:val="24"/>
          <w:szCs w:val="24"/>
        </w:rPr>
        <w:t>，可以对其做确认到账操作。</w:t>
      </w:r>
    </w:p>
    <w:p w:rsidR="00171FBF" w:rsidRPr="00462BB1" w:rsidRDefault="00214039" w:rsidP="00171FBF">
      <w:pPr>
        <w:pStyle w:val="aa"/>
        <w:numPr>
          <w:ilvl w:val="0"/>
          <w:numId w:val="48"/>
        </w:numPr>
        <w:ind w:firstLineChars="0"/>
        <w:rPr>
          <w:rFonts w:ascii="华文楷体" w:eastAsia="华文楷体" w:hAnsi="华文楷体"/>
          <w:sz w:val="24"/>
          <w:szCs w:val="24"/>
        </w:rPr>
      </w:pPr>
      <w:r w:rsidRPr="00776B3F">
        <w:rPr>
          <w:rFonts w:ascii="华文楷体" w:eastAsia="华文楷体" w:hAnsi="华文楷体" w:hint="eastAsia"/>
          <w:sz w:val="24"/>
          <w:szCs w:val="24"/>
        </w:rPr>
        <w:t>某笔交易的全部款项到帐后，一般要在一定的期限内，</w:t>
      </w:r>
      <w:r w:rsidR="006B1080" w:rsidRPr="00776B3F">
        <w:rPr>
          <w:rFonts w:ascii="华文楷体" w:eastAsia="华文楷体" w:hAnsi="华文楷体" w:hint="eastAsia"/>
          <w:sz w:val="24"/>
          <w:szCs w:val="24"/>
        </w:rPr>
        <w:t>财务部门</w:t>
      </w:r>
      <w:r w:rsidRPr="00776B3F">
        <w:rPr>
          <w:rFonts w:ascii="华文楷体" w:eastAsia="华文楷体" w:hAnsi="华文楷体" w:hint="eastAsia"/>
          <w:sz w:val="24"/>
          <w:szCs w:val="24"/>
        </w:rPr>
        <w:t>对其进行</w:t>
      </w:r>
      <w:r w:rsidR="00347195" w:rsidRPr="00776B3F">
        <w:rPr>
          <w:rFonts w:ascii="华文楷体" w:eastAsia="华文楷体" w:hAnsi="华文楷体" w:hint="eastAsia"/>
          <w:sz w:val="24"/>
          <w:szCs w:val="24"/>
        </w:rPr>
        <w:t>划账</w:t>
      </w:r>
      <w:r w:rsidRPr="00776B3F">
        <w:rPr>
          <w:rFonts w:ascii="华文楷体" w:eastAsia="华文楷体" w:hAnsi="华文楷体" w:hint="eastAsia"/>
          <w:sz w:val="24"/>
          <w:szCs w:val="24"/>
        </w:rPr>
        <w:t>处理</w:t>
      </w:r>
      <w:r w:rsidR="00347195" w:rsidRPr="00776B3F">
        <w:rPr>
          <w:rFonts w:ascii="华文楷体" w:eastAsia="华文楷体" w:hAnsi="华文楷体" w:hint="eastAsia"/>
          <w:sz w:val="24"/>
          <w:szCs w:val="24"/>
        </w:rPr>
        <w:t>，即将款项打到商户的账户上。</w:t>
      </w:r>
    </w:p>
    <w:p w:rsidR="00A25A75" w:rsidRPr="004A7286" w:rsidDel="00561C29" w:rsidRDefault="00A25A75" w:rsidP="00BA21CA">
      <w:pPr>
        <w:pStyle w:val="4"/>
        <w:rPr>
          <w:del w:id="1" w:author="Microsoft.com" w:date="2010-01-23T20:59:00Z"/>
          <w:rFonts w:ascii="华文楷体" w:eastAsia="华文楷体" w:hAnsi="华文楷体"/>
        </w:rPr>
      </w:pPr>
      <w:del w:id="2" w:author="Microsoft.com" w:date="2010-01-23T20:59:00Z">
        <w:r w:rsidRPr="004A7286" w:rsidDel="00561C29">
          <w:rPr>
            <w:rFonts w:ascii="华文楷体" w:eastAsia="华文楷体" w:hAnsi="华文楷体" w:hint="eastAsia"/>
          </w:rPr>
          <w:delText>销售记录维护</w:delText>
        </w:r>
      </w:del>
    </w:p>
    <w:p w:rsidR="00263BC6" w:rsidRPr="004A7286" w:rsidDel="00561C29" w:rsidRDefault="00834376" w:rsidP="006B41FC">
      <w:pPr>
        <w:pStyle w:val="a4"/>
        <w:numPr>
          <w:ilvl w:val="0"/>
          <w:numId w:val="35"/>
        </w:numPr>
        <w:spacing w:afterLines="50" w:line="360" w:lineRule="auto"/>
        <w:ind w:leftChars="0" w:left="993" w:hanging="660"/>
        <w:rPr>
          <w:del w:id="3" w:author="Microsoft.com" w:date="2010-01-23T20:59:00Z"/>
          <w:rFonts w:ascii="华文楷体" w:eastAsia="华文楷体" w:hAnsi="华文楷体"/>
          <w:sz w:val="24"/>
        </w:rPr>
      </w:pPr>
      <w:del w:id="4" w:author="Microsoft.com" w:date="2010-01-23T20:59:00Z">
        <w:r w:rsidRPr="004A7286" w:rsidDel="00561C29">
          <w:rPr>
            <w:rFonts w:ascii="华文楷体" w:eastAsia="华文楷体" w:hAnsi="华文楷体" w:hint="eastAsia"/>
            <w:sz w:val="24"/>
          </w:rPr>
          <w:delText>销售管理人员</w:delText>
        </w:r>
        <w:r w:rsidR="00263BC6" w:rsidRPr="004A7286" w:rsidDel="00561C29">
          <w:rPr>
            <w:rFonts w:ascii="华文楷体" w:eastAsia="华文楷体" w:hAnsi="华文楷体" w:hint="eastAsia"/>
            <w:sz w:val="24"/>
          </w:rPr>
          <w:delText>在系统中创建销售记录</w:delText>
        </w:r>
      </w:del>
    </w:p>
    <w:p w:rsidR="00263BC6" w:rsidRPr="004A7286" w:rsidDel="00561C29" w:rsidRDefault="00263BC6" w:rsidP="006B41FC">
      <w:pPr>
        <w:pStyle w:val="a4"/>
        <w:spacing w:afterLines="50" w:line="360" w:lineRule="auto"/>
        <w:ind w:leftChars="0" w:left="993"/>
        <w:rPr>
          <w:del w:id="5" w:author="Microsoft.com" w:date="2010-01-23T20:59:00Z"/>
          <w:rFonts w:ascii="华文楷体" w:eastAsia="华文楷体" w:hAnsi="华文楷体"/>
          <w:sz w:val="24"/>
        </w:rPr>
      </w:pPr>
      <w:del w:id="6" w:author="Microsoft.com" w:date="2010-01-23T20:59:00Z">
        <w:r w:rsidRPr="004A7286" w:rsidDel="00561C29">
          <w:rPr>
            <w:rFonts w:ascii="华文楷体" w:eastAsia="华文楷体" w:hAnsi="华文楷体" w:hint="eastAsia"/>
            <w:sz w:val="24"/>
          </w:rPr>
          <w:delText>销售记录内容包括：</w:delText>
        </w:r>
      </w:del>
    </w:p>
    <w:p w:rsidR="00263BC6" w:rsidRPr="004A7286" w:rsidDel="00561C29" w:rsidRDefault="00263BC6" w:rsidP="006B41FC">
      <w:pPr>
        <w:pStyle w:val="a4"/>
        <w:spacing w:afterLines="50" w:line="360" w:lineRule="auto"/>
        <w:ind w:leftChars="0" w:left="993"/>
        <w:rPr>
          <w:del w:id="7" w:author="Microsoft.com" w:date="2010-01-23T20:59:00Z"/>
          <w:rFonts w:ascii="华文楷体" w:eastAsia="华文楷体" w:hAnsi="华文楷体"/>
          <w:sz w:val="24"/>
        </w:rPr>
      </w:pPr>
      <w:del w:id="8" w:author="Microsoft.com" w:date="2010-01-23T20:59:00Z">
        <w:r w:rsidRPr="004A7286" w:rsidDel="00561C29">
          <w:rPr>
            <w:rFonts w:ascii="华文楷体" w:eastAsia="华文楷体" w:hAnsi="华文楷体" w:hint="eastAsia"/>
            <w:sz w:val="24"/>
          </w:rPr>
          <w:delText>单据类别、单据号（如何编排？）、商户号、商户名称、商户位置、合同号、客户名称、客户电话、客户通信地址、商品类别、商品品牌、商品金额、优惠金额、销售金额、经手人、销售时间、创建时间</w:delText>
        </w:r>
      </w:del>
    </w:p>
    <w:p w:rsidR="00263BC6" w:rsidRPr="004A7286" w:rsidDel="00561C29" w:rsidRDefault="00834376" w:rsidP="006B41FC">
      <w:pPr>
        <w:pStyle w:val="a4"/>
        <w:numPr>
          <w:ilvl w:val="0"/>
          <w:numId w:val="35"/>
        </w:numPr>
        <w:spacing w:afterLines="50" w:line="360" w:lineRule="auto"/>
        <w:ind w:leftChars="0" w:left="993" w:hanging="660"/>
        <w:rPr>
          <w:del w:id="9" w:author="Microsoft.com" w:date="2010-01-23T20:59:00Z"/>
          <w:rFonts w:ascii="华文楷体" w:eastAsia="华文楷体" w:hAnsi="华文楷体"/>
          <w:sz w:val="24"/>
        </w:rPr>
      </w:pPr>
      <w:del w:id="10" w:author="Microsoft.com" w:date="2010-01-23T20:59:00Z">
        <w:r w:rsidRPr="004A7286" w:rsidDel="00561C29">
          <w:rPr>
            <w:rFonts w:ascii="华文楷体" w:eastAsia="华文楷体" w:hAnsi="华文楷体" w:hint="eastAsia"/>
            <w:sz w:val="24"/>
          </w:rPr>
          <w:delText>销售管理人员</w:delText>
        </w:r>
        <w:r w:rsidR="00263BC6" w:rsidRPr="004A7286" w:rsidDel="00561C29">
          <w:rPr>
            <w:rFonts w:ascii="华文楷体" w:eastAsia="华文楷体" w:hAnsi="华文楷体" w:hint="eastAsia"/>
            <w:sz w:val="24"/>
          </w:rPr>
          <w:delText>对已有的销售记录可以编辑和修改</w:delText>
        </w:r>
      </w:del>
    </w:p>
    <w:p w:rsidR="00263BC6" w:rsidRPr="004A7286" w:rsidDel="00BE655F" w:rsidRDefault="00263BC6" w:rsidP="00BA21CA">
      <w:pPr>
        <w:pStyle w:val="4"/>
        <w:rPr>
          <w:del w:id="11" w:author="Microsoft.com" w:date="2010-01-23T19:32:00Z"/>
          <w:rFonts w:ascii="华文楷体" w:eastAsia="华文楷体" w:hAnsi="华文楷体"/>
        </w:rPr>
      </w:pPr>
      <w:del w:id="12" w:author="Microsoft.com" w:date="2010-01-23T19:32:00Z">
        <w:r w:rsidRPr="004A7286" w:rsidDel="00BE655F">
          <w:rPr>
            <w:rFonts w:ascii="华文楷体" w:eastAsia="华文楷体" w:hAnsi="华文楷体" w:hint="eastAsia"/>
          </w:rPr>
          <w:delText>小票创建和发放</w:delText>
        </w:r>
      </w:del>
    </w:p>
    <w:p w:rsidR="00263BC6" w:rsidRPr="004A7286" w:rsidDel="00BE655F" w:rsidRDefault="00834376" w:rsidP="006B41FC">
      <w:pPr>
        <w:pStyle w:val="a4"/>
        <w:numPr>
          <w:ilvl w:val="0"/>
          <w:numId w:val="36"/>
        </w:numPr>
        <w:spacing w:afterLines="50" w:line="360" w:lineRule="auto"/>
        <w:ind w:leftChars="0" w:left="993" w:hanging="660"/>
        <w:rPr>
          <w:del w:id="13" w:author="Microsoft.com" w:date="2010-01-23T19:32:00Z"/>
          <w:rFonts w:ascii="华文楷体" w:eastAsia="华文楷体" w:hAnsi="华文楷体"/>
          <w:sz w:val="24"/>
        </w:rPr>
      </w:pPr>
      <w:del w:id="14" w:author="Microsoft.com" w:date="2010-01-23T19:32:00Z">
        <w:r w:rsidRPr="004A7286" w:rsidDel="00BE655F">
          <w:rPr>
            <w:rFonts w:ascii="华文楷体" w:eastAsia="华文楷体" w:hAnsi="华文楷体" w:hint="eastAsia"/>
            <w:sz w:val="24"/>
          </w:rPr>
          <w:delText>销售管理人员</w:delText>
        </w:r>
        <w:r w:rsidR="00263BC6" w:rsidRPr="004A7286" w:rsidDel="00BE655F">
          <w:rPr>
            <w:rFonts w:ascii="华文楷体" w:eastAsia="华文楷体" w:hAnsi="华文楷体" w:hint="eastAsia"/>
            <w:sz w:val="24"/>
          </w:rPr>
          <w:delText>在系统中创建小票记录，小票记录内容与销售记录相同，创建时只需要填写单据号和单据类别</w:delText>
        </w:r>
      </w:del>
    </w:p>
    <w:p w:rsidR="00263BC6" w:rsidRPr="004A7286" w:rsidDel="00BE655F" w:rsidRDefault="00263BC6" w:rsidP="006B41FC">
      <w:pPr>
        <w:pStyle w:val="a4"/>
        <w:numPr>
          <w:ilvl w:val="0"/>
          <w:numId w:val="36"/>
        </w:numPr>
        <w:spacing w:afterLines="50" w:line="360" w:lineRule="auto"/>
        <w:ind w:leftChars="0" w:left="993" w:hanging="660"/>
        <w:rPr>
          <w:del w:id="15" w:author="Microsoft.com" w:date="2010-01-23T19:32:00Z"/>
          <w:rFonts w:ascii="华文楷体" w:eastAsia="华文楷体" w:hAnsi="华文楷体"/>
          <w:sz w:val="24"/>
        </w:rPr>
      </w:pPr>
      <w:del w:id="16" w:author="Microsoft.com" w:date="2010-01-23T19:32:00Z">
        <w:r w:rsidRPr="004A7286" w:rsidDel="00BE655F">
          <w:rPr>
            <w:rFonts w:ascii="华文楷体" w:eastAsia="华文楷体" w:hAnsi="华文楷体" w:hint="eastAsia"/>
            <w:sz w:val="24"/>
          </w:rPr>
          <w:lastRenderedPageBreak/>
          <w:delText>对于已创建的小票记录，管理人员可以批量发放，即选定一组小票，为其分配商户。</w:delText>
        </w:r>
      </w:del>
    </w:p>
    <w:p w:rsidR="00F627DD" w:rsidRPr="004A7286" w:rsidRDefault="00F627DD" w:rsidP="00BA21CA">
      <w:pPr>
        <w:pStyle w:val="4"/>
        <w:rPr>
          <w:rFonts w:ascii="华文楷体" w:eastAsia="华文楷体" w:hAnsi="华文楷体"/>
        </w:rPr>
      </w:pPr>
      <w:r w:rsidRPr="004A7286">
        <w:rPr>
          <w:rFonts w:ascii="华文楷体" w:eastAsia="华文楷体" w:hAnsi="华文楷体" w:hint="eastAsia"/>
        </w:rPr>
        <w:t>销售数据统计</w:t>
      </w:r>
    </w:p>
    <w:p w:rsidR="00F627DD" w:rsidRPr="004A7286" w:rsidRDefault="00834376" w:rsidP="006B41FC">
      <w:pPr>
        <w:pStyle w:val="a4"/>
        <w:numPr>
          <w:ilvl w:val="0"/>
          <w:numId w:val="37"/>
        </w:numPr>
        <w:spacing w:afterLines="50" w:line="360" w:lineRule="auto"/>
        <w:ind w:leftChars="0" w:left="993" w:hanging="660"/>
        <w:rPr>
          <w:rFonts w:ascii="华文楷体" w:eastAsia="华文楷体" w:hAnsi="华文楷体"/>
          <w:sz w:val="24"/>
        </w:rPr>
      </w:pPr>
      <w:r w:rsidRPr="004A7286">
        <w:rPr>
          <w:rFonts w:ascii="华文楷体" w:eastAsia="华文楷体" w:hAnsi="华文楷体" w:hint="eastAsia"/>
          <w:sz w:val="24"/>
        </w:rPr>
        <w:t>销售管理人员</w:t>
      </w:r>
      <w:r w:rsidR="00F627DD" w:rsidRPr="004A7286">
        <w:rPr>
          <w:rFonts w:ascii="华文楷体" w:eastAsia="华文楷体" w:hAnsi="华文楷体" w:hint="eastAsia"/>
          <w:sz w:val="24"/>
        </w:rPr>
        <w:t>设置统计范围，可设置的项目包括：</w:t>
      </w:r>
    </w:p>
    <w:p w:rsidR="00F627DD" w:rsidRPr="004A7286" w:rsidRDefault="00F627DD" w:rsidP="006B41FC">
      <w:pPr>
        <w:pStyle w:val="a4"/>
        <w:spacing w:afterLines="50" w:line="360" w:lineRule="auto"/>
        <w:ind w:leftChars="0" w:left="993"/>
        <w:rPr>
          <w:rFonts w:ascii="华文楷体" w:eastAsia="华文楷体" w:hAnsi="华文楷体"/>
          <w:sz w:val="24"/>
        </w:rPr>
      </w:pPr>
      <w:r w:rsidRPr="004A7286">
        <w:rPr>
          <w:rFonts w:ascii="华文楷体" w:eastAsia="华文楷体" w:hAnsi="华文楷体" w:hint="eastAsia"/>
          <w:sz w:val="24"/>
        </w:rPr>
        <w:t>销售时间范围、商户、位置、商品类别、商品品牌</w:t>
      </w:r>
    </w:p>
    <w:p w:rsidR="00F627DD" w:rsidRPr="004A7286" w:rsidRDefault="00F627DD" w:rsidP="006B41FC">
      <w:pPr>
        <w:pStyle w:val="a4"/>
        <w:numPr>
          <w:ilvl w:val="0"/>
          <w:numId w:val="37"/>
        </w:numPr>
        <w:spacing w:afterLines="50" w:line="360" w:lineRule="auto"/>
        <w:ind w:leftChars="0" w:left="993" w:hanging="660"/>
        <w:rPr>
          <w:rFonts w:ascii="华文楷体" w:eastAsia="华文楷体" w:hAnsi="华文楷体"/>
          <w:sz w:val="24"/>
        </w:rPr>
      </w:pPr>
      <w:r w:rsidRPr="004A7286">
        <w:rPr>
          <w:rFonts w:ascii="华文楷体" w:eastAsia="华文楷体" w:hAnsi="华文楷体" w:hint="eastAsia"/>
          <w:sz w:val="24"/>
        </w:rPr>
        <w:t>对于选定的条件，系统以商户为基础进行统计；</w:t>
      </w:r>
    </w:p>
    <w:p w:rsidR="00F627DD" w:rsidRPr="005E7733" w:rsidRDefault="00834376" w:rsidP="006B41FC">
      <w:pPr>
        <w:pStyle w:val="a4"/>
        <w:numPr>
          <w:ilvl w:val="0"/>
          <w:numId w:val="37"/>
        </w:numPr>
        <w:spacing w:afterLines="50" w:line="360" w:lineRule="auto"/>
        <w:ind w:leftChars="0" w:left="993" w:hanging="660"/>
        <w:rPr>
          <w:rFonts w:ascii="华文楷体" w:eastAsia="华文楷体" w:hAnsi="华文楷体"/>
          <w:sz w:val="24"/>
        </w:rPr>
      </w:pPr>
      <w:r w:rsidRPr="004A7286">
        <w:rPr>
          <w:rFonts w:ascii="华文楷体" w:eastAsia="华文楷体" w:hAnsi="华文楷体" w:hint="eastAsia"/>
          <w:sz w:val="24"/>
        </w:rPr>
        <w:t>销售管理人员</w:t>
      </w:r>
      <w:r w:rsidR="00F627DD" w:rsidRPr="004A7286">
        <w:rPr>
          <w:rFonts w:ascii="华文楷体" w:eastAsia="华文楷体" w:hAnsi="华文楷体" w:hint="eastAsia"/>
          <w:sz w:val="24"/>
        </w:rPr>
        <w:t>可以导出统计数据（导出格式？）。</w:t>
      </w:r>
    </w:p>
    <w:p w:rsidR="00263BC6" w:rsidRPr="004A7286" w:rsidRDefault="00263BC6" w:rsidP="00BA21CA">
      <w:pPr>
        <w:pStyle w:val="3"/>
        <w:rPr>
          <w:rFonts w:ascii="华文楷体" w:eastAsia="华文楷体" w:hAnsi="华文楷体"/>
        </w:rPr>
      </w:pPr>
      <w:r w:rsidRPr="004A7286">
        <w:rPr>
          <w:rFonts w:ascii="华文楷体" w:eastAsia="华文楷体" w:hAnsi="华文楷体" w:hint="eastAsia"/>
        </w:rPr>
        <w:t>可选事件流</w:t>
      </w:r>
    </w:p>
    <w:p w:rsidR="00263BC6" w:rsidRPr="004A7286" w:rsidRDefault="00B9665D" w:rsidP="00BA21CA">
      <w:pPr>
        <w:pStyle w:val="4"/>
        <w:rPr>
          <w:rFonts w:ascii="华文楷体" w:eastAsia="华文楷体" w:hAnsi="华文楷体"/>
        </w:rPr>
      </w:pPr>
      <w:ins w:id="17" w:author="Microsoft.com" w:date="2010-01-23T20:58:00Z">
        <w:r w:rsidRPr="004A7286">
          <w:rPr>
            <w:rFonts w:ascii="华文楷体" w:eastAsia="华文楷体" w:hAnsi="华文楷体" w:hint="eastAsia"/>
          </w:rPr>
          <w:t>查询</w:t>
        </w:r>
      </w:ins>
      <w:r w:rsidR="00263BC6" w:rsidRPr="004A7286">
        <w:rPr>
          <w:rFonts w:ascii="华文楷体" w:eastAsia="华文楷体" w:hAnsi="华文楷体" w:hint="eastAsia"/>
        </w:rPr>
        <w:t>销售</w:t>
      </w:r>
      <w:ins w:id="18" w:author="Microsoft.com" w:date="2010-01-23T20:59:00Z">
        <w:r w:rsidRPr="004A7286">
          <w:rPr>
            <w:rFonts w:ascii="华文楷体" w:eastAsia="华文楷体" w:hAnsi="华文楷体" w:hint="eastAsia"/>
          </w:rPr>
          <w:t>记录</w:t>
        </w:r>
      </w:ins>
      <w:del w:id="19" w:author="Microsoft.com" w:date="2010-01-23T19:32:00Z">
        <w:r w:rsidR="00F627DD" w:rsidRPr="004A7286" w:rsidDel="001C7A6B">
          <w:rPr>
            <w:rFonts w:ascii="华文楷体" w:eastAsia="华文楷体" w:hAnsi="华文楷体" w:hint="eastAsia"/>
          </w:rPr>
          <w:delText>/</w:delText>
        </w:r>
      </w:del>
      <w:del w:id="20" w:author="Microsoft.com" w:date="2010-01-23T19:31:00Z">
        <w:r w:rsidR="00F627DD" w:rsidRPr="004A7286" w:rsidDel="00FA60A5">
          <w:rPr>
            <w:rFonts w:ascii="华文楷体" w:eastAsia="华文楷体" w:hAnsi="华文楷体" w:hint="eastAsia"/>
          </w:rPr>
          <w:delText>小票查询</w:delText>
        </w:r>
      </w:del>
    </w:p>
    <w:p w:rsidR="00F627DD" w:rsidRPr="004A7286" w:rsidRDefault="00834376" w:rsidP="006B41FC">
      <w:pPr>
        <w:pStyle w:val="a4"/>
        <w:numPr>
          <w:ilvl w:val="0"/>
          <w:numId w:val="38"/>
        </w:numPr>
        <w:spacing w:afterLines="50" w:line="360" w:lineRule="auto"/>
        <w:ind w:leftChars="0" w:left="993" w:hanging="660"/>
        <w:rPr>
          <w:rFonts w:ascii="华文楷体" w:eastAsia="华文楷体" w:hAnsi="华文楷体"/>
          <w:sz w:val="24"/>
        </w:rPr>
      </w:pPr>
      <w:r w:rsidRPr="004A7286">
        <w:rPr>
          <w:rFonts w:ascii="华文楷体" w:eastAsia="华文楷体" w:hAnsi="华文楷体" w:hint="eastAsia"/>
          <w:sz w:val="24"/>
        </w:rPr>
        <w:t>销售管理人员</w:t>
      </w:r>
      <w:r w:rsidR="00F627DD" w:rsidRPr="004A7286">
        <w:rPr>
          <w:rFonts w:ascii="华文楷体" w:eastAsia="华文楷体" w:hAnsi="华文楷体" w:hint="eastAsia"/>
          <w:sz w:val="24"/>
        </w:rPr>
        <w:t>可以查询销售记录</w:t>
      </w:r>
      <w:del w:id="21" w:author="Microsoft.com" w:date="2010-01-23T19:32:00Z">
        <w:r w:rsidR="00F627DD" w:rsidRPr="004A7286" w:rsidDel="001C7A6B">
          <w:rPr>
            <w:rFonts w:ascii="华文楷体" w:eastAsia="华文楷体" w:hAnsi="华文楷体" w:hint="eastAsia"/>
            <w:sz w:val="24"/>
          </w:rPr>
          <w:delText>或小票信</w:delText>
        </w:r>
      </w:del>
      <w:del w:id="22" w:author="Microsoft.com" w:date="2010-01-23T19:31:00Z">
        <w:r w:rsidR="00F627DD" w:rsidRPr="004A7286" w:rsidDel="001C7A6B">
          <w:rPr>
            <w:rFonts w:ascii="华文楷体" w:eastAsia="华文楷体" w:hAnsi="华文楷体" w:hint="eastAsia"/>
            <w:sz w:val="24"/>
          </w:rPr>
          <w:delText>息</w:delText>
        </w:r>
      </w:del>
    </w:p>
    <w:p w:rsidR="00F627DD" w:rsidRPr="004A7286" w:rsidRDefault="00F627DD" w:rsidP="006B41FC">
      <w:pPr>
        <w:pStyle w:val="a4"/>
        <w:spacing w:afterLines="50" w:line="360" w:lineRule="auto"/>
        <w:ind w:leftChars="0" w:left="993"/>
        <w:rPr>
          <w:rFonts w:ascii="华文楷体" w:eastAsia="华文楷体" w:hAnsi="华文楷体"/>
          <w:sz w:val="24"/>
        </w:rPr>
      </w:pPr>
      <w:r w:rsidRPr="004A7286">
        <w:rPr>
          <w:rFonts w:ascii="华文楷体" w:eastAsia="华文楷体" w:hAnsi="华文楷体" w:hint="eastAsia"/>
          <w:sz w:val="24"/>
        </w:rPr>
        <w:t>可查询项目包括：</w:t>
      </w:r>
    </w:p>
    <w:p w:rsidR="00F627DD" w:rsidRPr="004A7286" w:rsidRDefault="00F627DD" w:rsidP="006B41FC">
      <w:pPr>
        <w:pStyle w:val="a4"/>
        <w:spacing w:afterLines="50" w:line="360" w:lineRule="auto"/>
        <w:ind w:leftChars="0" w:left="993"/>
        <w:rPr>
          <w:rFonts w:ascii="华文楷体" w:eastAsia="华文楷体" w:hAnsi="华文楷体"/>
          <w:sz w:val="24"/>
        </w:rPr>
      </w:pPr>
      <w:r w:rsidRPr="004A7286">
        <w:rPr>
          <w:rFonts w:ascii="华文楷体" w:eastAsia="华文楷体" w:hAnsi="华文楷体" w:hint="eastAsia"/>
          <w:sz w:val="24"/>
        </w:rPr>
        <w:t>单据类别、单据号、商户号、商户名称、商户位置、合同号、客户名称、客户电话、商品类别、商品品牌、商品金额、销售金额、经手人、销售时间、创建时间</w:t>
      </w:r>
    </w:p>
    <w:p w:rsidR="00F627DD" w:rsidRPr="004A7286" w:rsidRDefault="00F627DD" w:rsidP="006B41FC">
      <w:pPr>
        <w:pStyle w:val="a4"/>
        <w:numPr>
          <w:ilvl w:val="0"/>
          <w:numId w:val="38"/>
        </w:numPr>
        <w:spacing w:afterLines="50" w:line="360" w:lineRule="auto"/>
        <w:ind w:leftChars="0" w:left="993" w:hanging="660"/>
        <w:rPr>
          <w:rFonts w:ascii="华文楷体" w:eastAsia="华文楷体" w:hAnsi="华文楷体"/>
          <w:sz w:val="24"/>
        </w:rPr>
      </w:pPr>
      <w:r w:rsidRPr="004A7286">
        <w:rPr>
          <w:rFonts w:ascii="华文楷体" w:eastAsia="华文楷体" w:hAnsi="华文楷体" w:hint="eastAsia"/>
          <w:sz w:val="24"/>
        </w:rPr>
        <w:t>销售记录的查询</w:t>
      </w:r>
      <w:del w:id="23" w:author="Microsoft.com" w:date="2010-01-23T19:32:00Z">
        <w:r w:rsidRPr="004A7286" w:rsidDel="00F312DE">
          <w:rPr>
            <w:rFonts w:ascii="华文楷体" w:eastAsia="华文楷体" w:hAnsi="华文楷体" w:hint="eastAsia"/>
            <w:sz w:val="24"/>
          </w:rPr>
          <w:delText>和小票信息</w:delText>
        </w:r>
      </w:del>
      <w:r w:rsidRPr="004A7286">
        <w:rPr>
          <w:rFonts w:ascii="华文楷体" w:eastAsia="华文楷体" w:hAnsi="华文楷体" w:hint="eastAsia"/>
          <w:sz w:val="24"/>
        </w:rPr>
        <w:t>的查询是没有区别的。</w:t>
      </w:r>
    </w:p>
    <w:p w:rsidR="00F627DD" w:rsidRPr="004A7286" w:rsidRDefault="00F627DD" w:rsidP="00BA21CA">
      <w:pPr>
        <w:pStyle w:val="4"/>
        <w:rPr>
          <w:rFonts w:ascii="华文楷体" w:eastAsia="华文楷体" w:hAnsi="华文楷体"/>
        </w:rPr>
      </w:pPr>
      <w:del w:id="24" w:author="Microsoft.com" w:date="2010-01-23T20:58:00Z">
        <w:r w:rsidRPr="004A7286" w:rsidDel="00485B4E">
          <w:rPr>
            <w:rFonts w:ascii="华文楷体" w:eastAsia="华文楷体" w:hAnsi="华文楷体" w:hint="eastAsia"/>
          </w:rPr>
          <w:delText>销售</w:delText>
        </w:r>
      </w:del>
      <w:del w:id="25" w:author="Microsoft.com" w:date="2010-01-23T19:32:00Z">
        <w:r w:rsidRPr="004A7286" w:rsidDel="00E8143D">
          <w:rPr>
            <w:rFonts w:ascii="华文楷体" w:eastAsia="华文楷体" w:hAnsi="华文楷体" w:hint="eastAsia"/>
          </w:rPr>
          <w:delText>/小票删除</w:delText>
        </w:r>
      </w:del>
    </w:p>
    <w:p w:rsidR="00000000" w:rsidRDefault="00834376" w:rsidP="006B41FC">
      <w:pPr>
        <w:pStyle w:val="a4"/>
        <w:spacing w:afterLines="50" w:line="360" w:lineRule="auto"/>
        <w:ind w:leftChars="0" w:left="993"/>
        <w:rPr>
          <w:rFonts w:ascii="华文楷体" w:eastAsia="华文楷体" w:hAnsi="华文楷体"/>
          <w:sz w:val="24"/>
        </w:rPr>
        <w:pPrChange w:id="26" w:author="Microsoft.com" w:date="2010-01-23T20:58:00Z">
          <w:pPr>
            <w:pStyle w:val="a4"/>
            <w:numPr>
              <w:numId w:val="39"/>
            </w:numPr>
            <w:spacing w:afterLines="50" w:line="360" w:lineRule="auto"/>
            <w:ind w:leftChars="0" w:left="1980" w:hanging="1080"/>
          </w:pPr>
        </w:pPrChange>
      </w:pPr>
      <w:del w:id="27" w:author="Microsoft.com" w:date="2010-01-23T20:58:00Z">
        <w:r w:rsidRPr="004A7286" w:rsidDel="00485B4E">
          <w:rPr>
            <w:rFonts w:ascii="华文楷体" w:eastAsia="华文楷体" w:hAnsi="华文楷体" w:hint="eastAsia"/>
            <w:sz w:val="24"/>
          </w:rPr>
          <w:delText>销售管理人员</w:delText>
        </w:r>
        <w:r w:rsidR="00F627DD" w:rsidRPr="004A7286" w:rsidDel="00485B4E">
          <w:rPr>
            <w:rFonts w:ascii="华文楷体" w:eastAsia="华文楷体" w:hAnsi="华文楷体" w:hint="eastAsia"/>
            <w:sz w:val="24"/>
          </w:rPr>
          <w:delText>可以对选定的销售记录</w:delText>
        </w:r>
      </w:del>
      <w:del w:id="28" w:author="Microsoft.com" w:date="2010-01-23T19:32:00Z">
        <w:r w:rsidR="00F627DD" w:rsidRPr="004A7286" w:rsidDel="00E8143D">
          <w:rPr>
            <w:rFonts w:ascii="华文楷体" w:eastAsia="华文楷体" w:hAnsi="华文楷体" w:hint="eastAsia"/>
            <w:sz w:val="24"/>
          </w:rPr>
          <w:delText>或小票信息</w:delText>
        </w:r>
      </w:del>
      <w:del w:id="29" w:author="Microsoft.com" w:date="2010-01-23T20:58:00Z">
        <w:r w:rsidR="00F627DD" w:rsidRPr="004A7286" w:rsidDel="00485B4E">
          <w:rPr>
            <w:rFonts w:ascii="华文楷体" w:eastAsia="华文楷体" w:hAnsi="华文楷体" w:hint="eastAsia"/>
            <w:sz w:val="24"/>
          </w:rPr>
          <w:delText>进行删除</w:delText>
        </w:r>
      </w:del>
    </w:p>
    <w:p w:rsidR="00A91789" w:rsidRPr="004A7286" w:rsidRDefault="00A91789" w:rsidP="0083374E">
      <w:pPr>
        <w:pStyle w:val="1"/>
        <w:rPr>
          <w:rFonts w:ascii="华文楷体" w:eastAsia="华文楷体" w:hAnsi="华文楷体"/>
        </w:rPr>
      </w:pPr>
      <w:r w:rsidRPr="004A7286">
        <w:rPr>
          <w:rFonts w:ascii="华文楷体" w:eastAsia="华文楷体" w:hAnsi="华文楷体" w:hint="eastAsia"/>
        </w:rPr>
        <w:lastRenderedPageBreak/>
        <w:t>流程图</w:t>
      </w:r>
    </w:p>
    <w:p w:rsidR="0026533A" w:rsidRPr="004A7286" w:rsidRDefault="005A2B3C" w:rsidP="00D359C3">
      <w:pPr>
        <w:pStyle w:val="1"/>
        <w:rPr>
          <w:rFonts w:ascii="华文楷体" w:eastAsia="华文楷体" w:hAnsi="华文楷体"/>
        </w:rPr>
      </w:pPr>
      <w:r w:rsidRPr="004A7286">
        <w:rPr>
          <w:rFonts w:ascii="华文楷体" w:eastAsia="华文楷体" w:hAnsi="华文楷体" w:hint="eastAsia"/>
        </w:rPr>
        <w:t>补充业务说明</w:t>
      </w:r>
    </w:p>
    <w:p w:rsidR="0026533A" w:rsidRPr="004A7286" w:rsidRDefault="0026533A" w:rsidP="0026533A">
      <w:pPr>
        <w:pStyle w:val="aa"/>
        <w:numPr>
          <w:ilvl w:val="0"/>
          <w:numId w:val="40"/>
        </w:numPr>
        <w:ind w:firstLineChars="0"/>
        <w:rPr>
          <w:rFonts w:ascii="华文楷体" w:eastAsia="华文楷体" w:hAnsi="华文楷体"/>
          <w:sz w:val="24"/>
          <w:szCs w:val="24"/>
        </w:rPr>
      </w:pPr>
      <w:r w:rsidRPr="004A7286">
        <w:rPr>
          <w:rFonts w:ascii="华文楷体" w:eastAsia="华文楷体" w:hAnsi="华文楷体" w:hint="eastAsia"/>
          <w:sz w:val="24"/>
          <w:szCs w:val="24"/>
        </w:rPr>
        <w:t>关于各种统一处理方式的说明：</w:t>
      </w:r>
    </w:p>
    <w:p w:rsidR="0026533A" w:rsidRPr="004A7286" w:rsidRDefault="0026533A" w:rsidP="0026533A">
      <w:pPr>
        <w:pStyle w:val="aa"/>
        <w:numPr>
          <w:ilvl w:val="0"/>
          <w:numId w:val="41"/>
        </w:numPr>
        <w:ind w:firstLineChars="0"/>
        <w:rPr>
          <w:rFonts w:ascii="华文楷体" w:eastAsia="华文楷体" w:hAnsi="华文楷体"/>
          <w:sz w:val="24"/>
          <w:szCs w:val="24"/>
        </w:rPr>
      </w:pPr>
      <w:r w:rsidRPr="004A7286">
        <w:rPr>
          <w:rFonts w:ascii="华文楷体" w:eastAsia="华文楷体" w:hAnsi="华文楷体" w:hint="eastAsia"/>
          <w:sz w:val="24"/>
          <w:szCs w:val="24"/>
        </w:rPr>
        <w:t>目前包含统一收银、统一售后！</w:t>
      </w:r>
      <w:r w:rsidRPr="004A7286">
        <w:rPr>
          <w:rFonts w:ascii="华文楷体" w:eastAsia="华文楷体" w:hAnsi="华文楷体"/>
          <w:sz w:val="24"/>
          <w:szCs w:val="24"/>
        </w:rPr>
        <w:t xml:space="preserve"> </w:t>
      </w:r>
    </w:p>
    <w:p w:rsidR="0026533A" w:rsidRPr="004A7286" w:rsidRDefault="0026533A" w:rsidP="0026533A">
      <w:pPr>
        <w:pStyle w:val="aa"/>
        <w:numPr>
          <w:ilvl w:val="0"/>
          <w:numId w:val="41"/>
        </w:numPr>
        <w:ind w:firstLineChars="0"/>
        <w:rPr>
          <w:rFonts w:ascii="华文楷体" w:eastAsia="华文楷体" w:hAnsi="华文楷体"/>
          <w:sz w:val="24"/>
          <w:szCs w:val="24"/>
        </w:rPr>
      </w:pPr>
      <w:r w:rsidRPr="004A7286">
        <w:rPr>
          <w:rFonts w:ascii="华文楷体" w:eastAsia="华文楷体" w:hAnsi="华文楷体" w:hint="eastAsia"/>
          <w:sz w:val="24"/>
          <w:szCs w:val="24"/>
        </w:rPr>
        <w:t>关于统一售后：</w:t>
      </w:r>
    </w:p>
    <w:p w:rsidR="0026533A" w:rsidRPr="004A7286" w:rsidRDefault="0026533A" w:rsidP="0026533A">
      <w:pPr>
        <w:rPr>
          <w:rFonts w:ascii="华文楷体" w:eastAsia="华文楷体" w:hAnsi="华文楷体"/>
          <w:sz w:val="24"/>
          <w:szCs w:val="24"/>
        </w:rPr>
      </w:pPr>
      <w:r w:rsidRPr="004A7286">
        <w:rPr>
          <w:rFonts w:ascii="华文楷体" w:eastAsia="华文楷体" w:hAnsi="华文楷体" w:hint="eastAsia"/>
          <w:sz w:val="24"/>
          <w:szCs w:val="24"/>
        </w:rPr>
        <w:t>[1]</w:t>
      </w:r>
      <w:r w:rsidRPr="004A7286">
        <w:rPr>
          <w:rFonts w:ascii="华文楷体" w:eastAsia="华文楷体" w:hAnsi="华文楷体" w:hint="eastAsia"/>
          <w:sz w:val="24"/>
          <w:szCs w:val="24"/>
        </w:rPr>
        <w:tab/>
        <w:t>在没有统一售后处理时，容易造成消费者投诉无门，无法对商户进行有效制约，致使售后服务质量参差不齐！</w:t>
      </w:r>
    </w:p>
    <w:p w:rsidR="0026533A" w:rsidRPr="004A7286" w:rsidRDefault="0026533A" w:rsidP="0026533A">
      <w:pPr>
        <w:rPr>
          <w:rFonts w:ascii="华文楷体" w:eastAsia="华文楷体" w:hAnsi="华文楷体"/>
          <w:sz w:val="24"/>
          <w:szCs w:val="24"/>
        </w:rPr>
      </w:pPr>
      <w:r w:rsidRPr="004A7286">
        <w:rPr>
          <w:rFonts w:ascii="华文楷体" w:eastAsia="华文楷体" w:hAnsi="华文楷体" w:hint="eastAsia"/>
          <w:sz w:val="24"/>
          <w:szCs w:val="24"/>
        </w:rPr>
        <w:t>[2]</w:t>
      </w:r>
      <w:r w:rsidRPr="004A7286">
        <w:rPr>
          <w:rFonts w:ascii="华文楷体" w:eastAsia="华文楷体" w:hAnsi="华文楷体" w:hint="eastAsia"/>
          <w:sz w:val="24"/>
          <w:szCs w:val="24"/>
        </w:rPr>
        <w:tab/>
        <w:t>进行统一售后，可以对售后质量进行保障。其中包含统一印单，常常是一式三样，分给消费者、商户、卖场等！</w:t>
      </w:r>
    </w:p>
    <w:p w:rsidR="0026533A" w:rsidRPr="004A7286" w:rsidRDefault="0026533A" w:rsidP="0026533A">
      <w:pPr>
        <w:pStyle w:val="aa"/>
        <w:numPr>
          <w:ilvl w:val="0"/>
          <w:numId w:val="41"/>
        </w:numPr>
        <w:ind w:firstLineChars="0"/>
        <w:rPr>
          <w:rFonts w:ascii="华文楷体" w:eastAsia="华文楷体" w:hAnsi="华文楷体"/>
          <w:sz w:val="24"/>
          <w:szCs w:val="24"/>
        </w:rPr>
      </w:pPr>
      <w:r w:rsidRPr="004A7286">
        <w:rPr>
          <w:rFonts w:ascii="华文楷体" w:eastAsia="华文楷体" w:hAnsi="华文楷体" w:hint="eastAsia"/>
          <w:sz w:val="24"/>
          <w:szCs w:val="24"/>
        </w:rPr>
        <w:t>关于统一收银：</w:t>
      </w:r>
    </w:p>
    <w:p w:rsidR="0026533A" w:rsidRPr="004A7286" w:rsidRDefault="0026533A" w:rsidP="0026533A">
      <w:pPr>
        <w:rPr>
          <w:rFonts w:ascii="华文楷体" w:eastAsia="华文楷体" w:hAnsi="华文楷体"/>
          <w:sz w:val="24"/>
          <w:szCs w:val="24"/>
        </w:rPr>
      </w:pPr>
      <w:r w:rsidRPr="004A7286">
        <w:rPr>
          <w:rFonts w:ascii="华文楷体" w:eastAsia="华文楷体" w:hAnsi="华文楷体" w:hint="eastAsia"/>
          <w:sz w:val="24"/>
          <w:szCs w:val="24"/>
        </w:rPr>
        <w:t>[1]</w:t>
      </w:r>
      <w:r w:rsidRPr="004A7286">
        <w:rPr>
          <w:rFonts w:ascii="华文楷体" w:eastAsia="华文楷体" w:hAnsi="华文楷体" w:hint="eastAsia"/>
          <w:sz w:val="24"/>
          <w:szCs w:val="24"/>
        </w:rPr>
        <w:tab/>
        <w:t>非统一收银时，商户开具的销售单据容易出现大小头问题，即开具给消费者的销售单据中记录了真实的货款信息，反馈给卖场的销售单据中记录的货款信息远小于实际金额，目的就是为了少报款项，从而少纳税或少上缴手续费。在没有统一收银时，都是商户到卖场领取票据，用完后再领取新的票据。</w:t>
      </w:r>
    </w:p>
    <w:p w:rsidR="0026533A" w:rsidRPr="004A7286" w:rsidRDefault="0026533A" w:rsidP="0026533A">
      <w:pPr>
        <w:rPr>
          <w:rFonts w:ascii="华文楷体" w:eastAsia="华文楷体" w:hAnsi="华文楷体"/>
          <w:sz w:val="24"/>
          <w:szCs w:val="24"/>
        </w:rPr>
      </w:pPr>
      <w:r w:rsidRPr="004A7286">
        <w:rPr>
          <w:rFonts w:ascii="华文楷体" w:eastAsia="华文楷体" w:hAnsi="华文楷体" w:hint="eastAsia"/>
          <w:sz w:val="24"/>
          <w:szCs w:val="24"/>
        </w:rPr>
        <w:t>[2]</w:t>
      </w:r>
      <w:r w:rsidRPr="004A7286">
        <w:rPr>
          <w:rFonts w:ascii="华文楷体" w:eastAsia="华文楷体" w:hAnsi="华文楷体" w:hint="eastAsia"/>
          <w:sz w:val="24"/>
          <w:szCs w:val="24"/>
        </w:rPr>
        <w:tab/>
        <w:t>进行统一收银，则可以对消费票据进行集中管理，有效避免大小头问题。</w:t>
      </w:r>
    </w:p>
    <w:p w:rsidR="009D1A2E" w:rsidRPr="004A7286" w:rsidRDefault="0026533A" w:rsidP="0026533A">
      <w:pPr>
        <w:rPr>
          <w:rFonts w:ascii="华文楷体" w:eastAsia="华文楷体" w:hAnsi="华文楷体"/>
          <w:sz w:val="24"/>
          <w:szCs w:val="24"/>
        </w:rPr>
      </w:pPr>
      <w:r w:rsidRPr="004A7286">
        <w:rPr>
          <w:rFonts w:ascii="华文楷体" w:eastAsia="华文楷体" w:hAnsi="华文楷体" w:hint="eastAsia"/>
          <w:sz w:val="24"/>
          <w:szCs w:val="24"/>
        </w:rPr>
        <w:t>[3]</w:t>
      </w:r>
      <w:r w:rsidRPr="004A7286">
        <w:rPr>
          <w:rFonts w:ascii="华文楷体" w:eastAsia="华文楷体" w:hAnsi="华文楷体" w:hint="eastAsia"/>
          <w:sz w:val="24"/>
          <w:szCs w:val="24"/>
        </w:rPr>
        <w:tab/>
        <w:t>并非所有卖场都适用于统一收银，例如：针对于大胡同批发市场，其中的商品种类过多且价格很低，不易统一收银，也没有必要。</w:t>
      </w:r>
    </w:p>
    <w:p w:rsidR="0026533A" w:rsidRPr="004A7286" w:rsidRDefault="00775766" w:rsidP="006B41FC">
      <w:pPr>
        <w:pStyle w:val="a3"/>
        <w:numPr>
          <w:ilvl w:val="0"/>
          <w:numId w:val="40"/>
        </w:numPr>
        <w:spacing w:afterLines="50" w:line="360" w:lineRule="auto"/>
        <w:ind w:firstLineChars="0"/>
        <w:rPr>
          <w:rFonts w:ascii="华文楷体" w:eastAsia="华文楷体" w:hAnsi="华文楷体"/>
          <w:szCs w:val="24"/>
        </w:rPr>
      </w:pPr>
      <w:r w:rsidRPr="004A7286">
        <w:rPr>
          <w:rFonts w:ascii="华文楷体" w:eastAsia="华文楷体" w:hAnsi="华文楷体" w:hint="eastAsia"/>
          <w:szCs w:val="24"/>
        </w:rPr>
        <w:t>目前的销售管理只考虑统一收银的问题，</w:t>
      </w:r>
      <w:r w:rsidR="0098329F" w:rsidRPr="004A7286">
        <w:rPr>
          <w:rFonts w:ascii="华文楷体" w:eastAsia="华文楷体" w:hAnsi="华文楷体" w:hint="eastAsia"/>
          <w:szCs w:val="24"/>
        </w:rPr>
        <w:t>不考虑非统一收银的情况！</w:t>
      </w:r>
    </w:p>
    <w:p w:rsidR="001F50BC" w:rsidRPr="004A7286" w:rsidRDefault="00805431" w:rsidP="006B41FC">
      <w:pPr>
        <w:pStyle w:val="a3"/>
        <w:numPr>
          <w:ilvl w:val="0"/>
          <w:numId w:val="40"/>
        </w:numPr>
        <w:spacing w:afterLines="50" w:line="360" w:lineRule="auto"/>
        <w:ind w:firstLineChars="0"/>
        <w:rPr>
          <w:rFonts w:ascii="华文楷体" w:eastAsia="华文楷体" w:hAnsi="华文楷体"/>
          <w:szCs w:val="24"/>
        </w:rPr>
      </w:pPr>
      <w:r w:rsidRPr="004A7286">
        <w:rPr>
          <w:rFonts w:ascii="华文楷体" w:eastAsia="华文楷体" w:hAnsi="华文楷体" w:hint="eastAsia"/>
          <w:szCs w:val="24"/>
        </w:rPr>
        <w:t>和销售记录直接相关的有销售单据和小票</w:t>
      </w:r>
    </w:p>
    <w:p w:rsidR="003E1BF0" w:rsidRPr="004A7286" w:rsidRDefault="001F50BC" w:rsidP="006B41FC">
      <w:pPr>
        <w:pStyle w:val="a3"/>
        <w:numPr>
          <w:ilvl w:val="0"/>
          <w:numId w:val="43"/>
        </w:numPr>
        <w:spacing w:afterLines="50" w:line="360" w:lineRule="auto"/>
        <w:ind w:firstLineChars="0"/>
        <w:rPr>
          <w:rFonts w:ascii="华文楷体" w:eastAsia="华文楷体" w:hAnsi="华文楷体"/>
          <w:szCs w:val="24"/>
        </w:rPr>
      </w:pPr>
      <w:r w:rsidRPr="004A7286">
        <w:rPr>
          <w:rFonts w:ascii="华文楷体" w:eastAsia="华文楷体" w:hAnsi="华文楷体" w:hint="eastAsia"/>
          <w:szCs w:val="24"/>
        </w:rPr>
        <w:t>销售单据：</w:t>
      </w:r>
      <w:r w:rsidR="000502C0" w:rsidRPr="004A7286">
        <w:rPr>
          <w:rFonts w:ascii="华文楷体" w:eastAsia="华文楷体" w:hAnsi="华文楷体" w:hint="eastAsia"/>
          <w:szCs w:val="24"/>
        </w:rPr>
        <w:t>销售单据主要</w:t>
      </w:r>
      <w:r w:rsidRPr="004A7286">
        <w:rPr>
          <w:rFonts w:ascii="华文楷体" w:eastAsia="华文楷体" w:hAnsi="华文楷体" w:hint="eastAsia"/>
          <w:szCs w:val="24"/>
        </w:rPr>
        <w:t>记录了此次销售的</w:t>
      </w:r>
      <w:r w:rsidR="00E85BDE" w:rsidRPr="004A7286">
        <w:rPr>
          <w:rFonts w:ascii="华文楷体" w:eastAsia="华文楷体" w:hAnsi="华文楷体" w:hint="eastAsia"/>
          <w:szCs w:val="24"/>
        </w:rPr>
        <w:t>商户编号、商品明细、费用信息</w:t>
      </w:r>
      <w:r w:rsidR="00E85BDE" w:rsidRPr="004A7286">
        <w:rPr>
          <w:rFonts w:ascii="华文楷体" w:eastAsia="华文楷体" w:hAnsi="华文楷体" w:hint="eastAsia"/>
          <w:szCs w:val="24"/>
        </w:rPr>
        <w:lastRenderedPageBreak/>
        <w:t>等</w:t>
      </w:r>
      <w:r w:rsidR="00857B39" w:rsidRPr="004A7286">
        <w:rPr>
          <w:rFonts w:ascii="华文楷体" w:eastAsia="华文楷体" w:hAnsi="华文楷体" w:hint="eastAsia"/>
          <w:szCs w:val="24"/>
        </w:rPr>
        <w:t>，</w:t>
      </w:r>
      <w:r w:rsidR="00843F12" w:rsidRPr="004A7286">
        <w:rPr>
          <w:rFonts w:ascii="华文楷体" w:eastAsia="华文楷体" w:hAnsi="华文楷体" w:hint="eastAsia"/>
          <w:szCs w:val="24"/>
        </w:rPr>
        <w:t>会被用作销售凭据和退货凭据。</w:t>
      </w:r>
    </w:p>
    <w:p w:rsidR="007256C4" w:rsidRPr="004A7286" w:rsidRDefault="00434E47" w:rsidP="006B41FC">
      <w:pPr>
        <w:pStyle w:val="a3"/>
        <w:numPr>
          <w:ilvl w:val="0"/>
          <w:numId w:val="43"/>
        </w:numPr>
        <w:spacing w:afterLines="50" w:line="360" w:lineRule="auto"/>
        <w:ind w:firstLineChars="0"/>
        <w:rPr>
          <w:rFonts w:ascii="华文楷体" w:eastAsia="华文楷体" w:hAnsi="华文楷体"/>
          <w:szCs w:val="24"/>
        </w:rPr>
      </w:pPr>
      <w:r w:rsidRPr="004A7286">
        <w:rPr>
          <w:rFonts w:ascii="华文楷体" w:eastAsia="华文楷体" w:hAnsi="华文楷体" w:hint="eastAsia"/>
          <w:szCs w:val="24"/>
        </w:rPr>
        <w:t>小票</w:t>
      </w:r>
      <w:r w:rsidR="00694B7D" w:rsidRPr="004A7286">
        <w:rPr>
          <w:rFonts w:ascii="华文楷体" w:eastAsia="华文楷体" w:hAnsi="华文楷体" w:hint="eastAsia"/>
          <w:szCs w:val="24"/>
        </w:rPr>
        <w:t>：主要记录了此次销售的商品明细、积分情况</w:t>
      </w:r>
      <w:r w:rsidR="00B70BDE" w:rsidRPr="004A7286">
        <w:rPr>
          <w:rFonts w:ascii="华文楷体" w:eastAsia="华文楷体" w:hAnsi="华文楷体" w:hint="eastAsia"/>
          <w:szCs w:val="24"/>
        </w:rPr>
        <w:t>，暂时用不上。</w:t>
      </w:r>
    </w:p>
    <w:p w:rsidR="001106C5" w:rsidRPr="004A7286" w:rsidRDefault="00C60FEE" w:rsidP="006B41FC">
      <w:pPr>
        <w:pStyle w:val="a3"/>
        <w:numPr>
          <w:ilvl w:val="0"/>
          <w:numId w:val="45"/>
        </w:numPr>
        <w:spacing w:afterLines="50" w:line="360" w:lineRule="auto"/>
        <w:ind w:firstLineChars="0"/>
        <w:rPr>
          <w:rFonts w:ascii="华文楷体" w:eastAsia="华文楷体" w:hAnsi="华文楷体"/>
          <w:szCs w:val="24"/>
        </w:rPr>
      </w:pPr>
      <w:r w:rsidRPr="004A7286">
        <w:rPr>
          <w:rFonts w:ascii="华文楷体" w:eastAsia="华文楷体" w:hAnsi="华文楷体" w:hint="eastAsia"/>
          <w:szCs w:val="24"/>
        </w:rPr>
        <w:t>小票的主要作用在于积分，即和会员管理紧密相关，</w:t>
      </w:r>
      <w:r w:rsidR="00CA3219" w:rsidRPr="004A7286">
        <w:rPr>
          <w:rFonts w:ascii="华文楷体" w:eastAsia="华文楷体" w:hAnsi="华文楷体" w:hint="eastAsia"/>
          <w:szCs w:val="24"/>
        </w:rPr>
        <w:t>不作为</w:t>
      </w:r>
      <w:r w:rsidR="00DE3721" w:rsidRPr="004A7286">
        <w:rPr>
          <w:rFonts w:ascii="华文楷体" w:eastAsia="华文楷体" w:hAnsi="华文楷体" w:hint="eastAsia"/>
          <w:szCs w:val="24"/>
        </w:rPr>
        <w:t>销售凭证</w:t>
      </w:r>
      <w:r w:rsidR="00045F01" w:rsidRPr="004A7286">
        <w:rPr>
          <w:rFonts w:ascii="华文楷体" w:eastAsia="华文楷体" w:hAnsi="华文楷体" w:hint="eastAsia"/>
          <w:szCs w:val="24"/>
        </w:rPr>
        <w:t>！</w:t>
      </w:r>
    </w:p>
    <w:p w:rsidR="00B1546A" w:rsidRPr="004A7286" w:rsidRDefault="00DE3721" w:rsidP="006B41FC">
      <w:pPr>
        <w:pStyle w:val="a3"/>
        <w:numPr>
          <w:ilvl w:val="0"/>
          <w:numId w:val="45"/>
        </w:numPr>
        <w:spacing w:afterLines="50" w:line="360" w:lineRule="auto"/>
        <w:ind w:firstLineChars="0"/>
        <w:rPr>
          <w:rFonts w:ascii="华文楷体" w:eastAsia="华文楷体" w:hAnsi="华文楷体"/>
          <w:szCs w:val="24"/>
        </w:rPr>
      </w:pPr>
      <w:r w:rsidRPr="004A7286">
        <w:rPr>
          <w:rFonts w:ascii="华文楷体" w:eastAsia="华文楷体" w:hAnsi="华文楷体" w:hint="eastAsia"/>
          <w:szCs w:val="24"/>
        </w:rPr>
        <w:t>会员管理暂时被拿下（或作为二期开发），</w:t>
      </w:r>
      <w:r w:rsidR="001106C5" w:rsidRPr="004A7286">
        <w:rPr>
          <w:rFonts w:ascii="华文楷体" w:eastAsia="华文楷体" w:hAnsi="华文楷体" w:hint="eastAsia"/>
          <w:szCs w:val="24"/>
        </w:rPr>
        <w:t>因为</w:t>
      </w:r>
      <w:r w:rsidR="008F3079" w:rsidRPr="004A7286">
        <w:rPr>
          <w:rFonts w:ascii="华文楷体" w:eastAsia="华文楷体" w:hAnsi="华文楷体" w:hint="eastAsia"/>
          <w:szCs w:val="24"/>
        </w:rPr>
        <w:t>实际上对于建材市场而言，消费者的购买周期很长，很难形成长期的</w:t>
      </w:r>
      <w:r w:rsidR="00761B8B" w:rsidRPr="004A7286">
        <w:rPr>
          <w:rFonts w:ascii="华文楷体" w:eastAsia="华文楷体" w:hAnsi="华文楷体" w:hint="eastAsia"/>
          <w:szCs w:val="24"/>
        </w:rPr>
        <w:t>消费积分</w:t>
      </w:r>
      <w:r w:rsidR="00B1546A" w:rsidRPr="004A7286">
        <w:rPr>
          <w:rFonts w:ascii="华文楷体" w:eastAsia="华文楷体" w:hAnsi="华文楷体" w:hint="eastAsia"/>
          <w:szCs w:val="24"/>
        </w:rPr>
        <w:t>。故销售管理中目前不用考虑对小票部分！</w:t>
      </w:r>
    </w:p>
    <w:p w:rsidR="009500B9" w:rsidRPr="004A7286" w:rsidRDefault="00810C60" w:rsidP="006B41FC">
      <w:pPr>
        <w:pStyle w:val="a3"/>
        <w:numPr>
          <w:ilvl w:val="0"/>
          <w:numId w:val="40"/>
        </w:numPr>
        <w:spacing w:afterLines="50" w:line="360" w:lineRule="auto"/>
        <w:ind w:firstLineChars="0"/>
        <w:rPr>
          <w:rFonts w:ascii="华文楷体" w:eastAsia="华文楷体" w:hAnsi="华文楷体"/>
          <w:szCs w:val="24"/>
        </w:rPr>
      </w:pPr>
      <w:r>
        <w:rPr>
          <w:rFonts w:ascii="华文楷体" w:eastAsia="华文楷体" w:hAnsi="华文楷体" w:hint="eastAsia"/>
          <w:szCs w:val="24"/>
        </w:rPr>
        <w:t>如上关于统一收银的信息记录来自于目前环渤海正在使用的统一收银系统，但实际上该系统并不完善，真正使用该系统的商户比例不高。</w:t>
      </w:r>
    </w:p>
    <w:p w:rsidR="008A07A1" w:rsidRDefault="00AB4FFF" w:rsidP="006B41FC">
      <w:pPr>
        <w:pStyle w:val="a3"/>
        <w:numPr>
          <w:ilvl w:val="0"/>
          <w:numId w:val="40"/>
        </w:numPr>
        <w:spacing w:afterLines="50" w:line="360" w:lineRule="auto"/>
        <w:ind w:firstLineChars="0"/>
        <w:rPr>
          <w:rFonts w:ascii="华文楷体" w:eastAsia="华文楷体" w:hAnsi="华文楷体"/>
          <w:szCs w:val="24"/>
        </w:rPr>
      </w:pPr>
      <w:r>
        <w:rPr>
          <w:rFonts w:ascii="华文楷体" w:eastAsia="华文楷体" w:hAnsi="华文楷体" w:hint="eastAsia"/>
          <w:szCs w:val="24"/>
        </w:rPr>
        <w:t>关于统一收银的退货处理：</w:t>
      </w:r>
    </w:p>
    <w:p w:rsidR="00AB4FFF" w:rsidRDefault="00AB4FFF" w:rsidP="006B41FC">
      <w:pPr>
        <w:pStyle w:val="a3"/>
        <w:numPr>
          <w:ilvl w:val="0"/>
          <w:numId w:val="47"/>
        </w:numPr>
        <w:spacing w:afterLines="50" w:line="360" w:lineRule="auto"/>
        <w:ind w:firstLineChars="0"/>
        <w:rPr>
          <w:rFonts w:ascii="华文楷体" w:eastAsia="华文楷体" w:hAnsi="华文楷体"/>
          <w:szCs w:val="24"/>
        </w:rPr>
      </w:pPr>
      <w:r>
        <w:rPr>
          <w:rFonts w:ascii="华文楷体" w:eastAsia="华文楷体" w:hAnsi="华文楷体" w:hint="eastAsia"/>
          <w:szCs w:val="24"/>
        </w:rPr>
        <w:t>退货处理中有一些现实的问题，很难得到有效处理，例如：刷卡消费的手续费问题</w:t>
      </w:r>
      <w:r w:rsidR="009F2057">
        <w:rPr>
          <w:rFonts w:ascii="华文楷体" w:eastAsia="华文楷体" w:hAnsi="华文楷体" w:hint="eastAsia"/>
          <w:szCs w:val="24"/>
        </w:rPr>
        <w:t>！</w:t>
      </w:r>
      <w:r w:rsidR="00230D79">
        <w:rPr>
          <w:rFonts w:ascii="华文楷体" w:eastAsia="华文楷体" w:hAnsi="华文楷体" w:hint="eastAsia"/>
          <w:szCs w:val="24"/>
        </w:rPr>
        <w:t>消费者购货时，卖家一般会承担手续费，但消费者退货时若也产生了手续费，则卖家一般不承担。此时常常发生投诉纠纷。</w:t>
      </w:r>
    </w:p>
    <w:p w:rsidR="00230D79" w:rsidRDefault="00230D79" w:rsidP="006B41FC">
      <w:pPr>
        <w:pStyle w:val="a3"/>
        <w:numPr>
          <w:ilvl w:val="0"/>
          <w:numId w:val="47"/>
        </w:numPr>
        <w:spacing w:afterLines="50" w:line="360" w:lineRule="auto"/>
        <w:ind w:firstLineChars="0"/>
        <w:rPr>
          <w:rFonts w:ascii="华文楷体" w:eastAsia="华文楷体" w:hAnsi="华文楷体"/>
          <w:szCs w:val="24"/>
        </w:rPr>
      </w:pPr>
      <w:r>
        <w:rPr>
          <w:rFonts w:ascii="华文楷体" w:eastAsia="华文楷体" w:hAnsi="华文楷体" w:hint="eastAsia"/>
          <w:szCs w:val="24"/>
        </w:rPr>
        <w:t>目前商定：统一收银中不做退货处理，如果消费者和商户的退货要求无法得到协商解决，</w:t>
      </w:r>
      <w:r w:rsidR="00351767">
        <w:rPr>
          <w:rFonts w:ascii="华文楷体" w:eastAsia="华文楷体" w:hAnsi="华文楷体" w:hint="eastAsia"/>
          <w:szCs w:val="24"/>
        </w:rPr>
        <w:t>可以走退货投诉的处理流程。</w:t>
      </w:r>
    </w:p>
    <w:p w:rsidR="001176F9" w:rsidRPr="00193169" w:rsidRDefault="001176F9" w:rsidP="006B41FC">
      <w:pPr>
        <w:pStyle w:val="a3"/>
        <w:numPr>
          <w:ilvl w:val="0"/>
          <w:numId w:val="40"/>
        </w:numPr>
        <w:spacing w:afterLines="50" w:line="360" w:lineRule="auto"/>
        <w:ind w:firstLineChars="0"/>
        <w:rPr>
          <w:rFonts w:ascii="华文楷体" w:eastAsia="华文楷体" w:hAnsi="华文楷体"/>
          <w:color w:val="FF0000"/>
          <w:szCs w:val="24"/>
        </w:rPr>
      </w:pPr>
      <w:r w:rsidRPr="00193169">
        <w:rPr>
          <w:rFonts w:ascii="华文楷体" w:eastAsia="华文楷体" w:hAnsi="华文楷体" w:hint="eastAsia"/>
          <w:color w:val="FF0000"/>
          <w:szCs w:val="24"/>
        </w:rPr>
        <w:t>目前关于统一收银的相关操作、流程都没有最终确定！！！</w:t>
      </w:r>
    </w:p>
    <w:p w:rsidR="008A07A1" w:rsidRPr="004A7286" w:rsidRDefault="008A07A1" w:rsidP="00C73DA6">
      <w:pPr>
        <w:pStyle w:val="a3"/>
        <w:spacing w:afterLines="50" w:line="360" w:lineRule="auto"/>
        <w:ind w:firstLineChars="0"/>
        <w:rPr>
          <w:rFonts w:ascii="华文楷体" w:eastAsia="华文楷体" w:hAnsi="华文楷体"/>
          <w:szCs w:val="24"/>
        </w:rPr>
      </w:pPr>
    </w:p>
    <w:sectPr w:rsidR="008A07A1" w:rsidRPr="004A7286" w:rsidSect="00D073D7">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55A9" w:rsidRDefault="006355A9" w:rsidP="00E846A9">
      <w:r>
        <w:separator/>
      </w:r>
    </w:p>
  </w:endnote>
  <w:endnote w:type="continuationSeparator" w:id="1">
    <w:p w:rsidR="006355A9" w:rsidRDefault="006355A9" w:rsidP="00E846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071501"/>
      <w:docPartObj>
        <w:docPartGallery w:val="Page Numbers (Bottom of Page)"/>
        <w:docPartUnique/>
      </w:docPartObj>
    </w:sdtPr>
    <w:sdtContent>
      <w:p w:rsidR="00651ACA" w:rsidRDefault="00C73DA6">
        <w:pPr>
          <w:pStyle w:val="a9"/>
          <w:jc w:val="center"/>
        </w:pPr>
        <w:fldSimple w:instr=" PAGE   \* MERGEFORMAT ">
          <w:r w:rsidR="006B41FC" w:rsidRPr="006B41FC">
            <w:rPr>
              <w:noProof/>
              <w:lang w:val="zh-CN"/>
            </w:rPr>
            <w:t>3</w:t>
          </w:r>
        </w:fldSimple>
      </w:p>
    </w:sdtContent>
  </w:sdt>
  <w:p w:rsidR="00651ACA" w:rsidRDefault="00651ACA">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55A9" w:rsidRDefault="006355A9" w:rsidP="00E846A9">
      <w:r>
        <w:separator/>
      </w:r>
    </w:p>
  </w:footnote>
  <w:footnote w:type="continuationSeparator" w:id="1">
    <w:p w:rsidR="006355A9" w:rsidRDefault="006355A9" w:rsidP="00E846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A74D7"/>
    <w:multiLevelType w:val="hybridMultilevel"/>
    <w:tmpl w:val="CE2AE154"/>
    <w:lvl w:ilvl="0" w:tplc="44F002FC">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1">
    <w:nsid w:val="034050C9"/>
    <w:multiLevelType w:val="hybridMultilevel"/>
    <w:tmpl w:val="CE2AE154"/>
    <w:lvl w:ilvl="0" w:tplc="44F002FC">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2">
    <w:nsid w:val="03D700AC"/>
    <w:multiLevelType w:val="hybridMultilevel"/>
    <w:tmpl w:val="CB4848A8"/>
    <w:lvl w:ilvl="0" w:tplc="94A2779C">
      <w:start w:val="1"/>
      <w:numFmt w:val="decimal"/>
      <w:lvlText w:val="%1)"/>
      <w:lvlJc w:val="left"/>
      <w:pPr>
        <w:ind w:left="1980" w:hanging="10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41F3B8F"/>
    <w:multiLevelType w:val="hybridMultilevel"/>
    <w:tmpl w:val="CE2AE154"/>
    <w:lvl w:ilvl="0" w:tplc="44F002FC">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4">
    <w:nsid w:val="04EC13D8"/>
    <w:multiLevelType w:val="hybridMultilevel"/>
    <w:tmpl w:val="07A24D0E"/>
    <w:lvl w:ilvl="0" w:tplc="D5802288">
      <w:start w:val="1"/>
      <w:numFmt w:val="lowerLetter"/>
      <w:lvlText w:val="6%1."/>
      <w:lvlJc w:val="left"/>
      <w:pPr>
        <w:ind w:left="7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59853B5"/>
    <w:multiLevelType w:val="hybridMultilevel"/>
    <w:tmpl w:val="62946598"/>
    <w:lvl w:ilvl="0" w:tplc="F500A0D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6F335E4"/>
    <w:multiLevelType w:val="hybridMultilevel"/>
    <w:tmpl w:val="93327FAE"/>
    <w:lvl w:ilvl="0" w:tplc="BAA257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76026CE"/>
    <w:multiLevelType w:val="hybridMultilevel"/>
    <w:tmpl w:val="5126A8C8"/>
    <w:lvl w:ilvl="0" w:tplc="DB700E48">
      <w:start w:val="1"/>
      <w:numFmt w:val="decimal"/>
      <w:lvlText w:val="%1、"/>
      <w:lvlJc w:val="left"/>
      <w:pPr>
        <w:ind w:left="1620" w:hanging="7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8">
    <w:nsid w:val="08600134"/>
    <w:multiLevelType w:val="hybridMultilevel"/>
    <w:tmpl w:val="9858F052"/>
    <w:lvl w:ilvl="0" w:tplc="4D0A0D1A">
      <w:start w:val="1"/>
      <w:numFmt w:val="decimal"/>
      <w:lvlText w:val="%1)"/>
      <w:lvlJc w:val="left"/>
      <w:pPr>
        <w:ind w:left="1980" w:hanging="10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049036E"/>
    <w:multiLevelType w:val="hybridMultilevel"/>
    <w:tmpl w:val="EEA0F9AA"/>
    <w:lvl w:ilvl="0" w:tplc="C5B06A7E">
      <w:start w:val="1"/>
      <w:numFmt w:val="lowerLetter"/>
      <w:lvlText w:val="1%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15BA3893"/>
    <w:multiLevelType w:val="hybridMultilevel"/>
    <w:tmpl w:val="0ECCE4EA"/>
    <w:lvl w:ilvl="0" w:tplc="A6684C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16992124"/>
    <w:multiLevelType w:val="hybridMultilevel"/>
    <w:tmpl w:val="0ECCE4EA"/>
    <w:lvl w:ilvl="0" w:tplc="A6684C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17363170"/>
    <w:multiLevelType w:val="hybridMultilevel"/>
    <w:tmpl w:val="8A964678"/>
    <w:lvl w:ilvl="0" w:tplc="5A20EA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95501ED"/>
    <w:multiLevelType w:val="hybridMultilevel"/>
    <w:tmpl w:val="C1CEA54C"/>
    <w:lvl w:ilvl="0" w:tplc="BEAA37A0">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36D3F8B"/>
    <w:multiLevelType w:val="hybridMultilevel"/>
    <w:tmpl w:val="77E86F00"/>
    <w:lvl w:ilvl="0" w:tplc="3314D3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4AE7075"/>
    <w:multiLevelType w:val="hybridMultilevel"/>
    <w:tmpl w:val="BA2EEABC"/>
    <w:lvl w:ilvl="0" w:tplc="6EC01E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4CB2F81"/>
    <w:multiLevelType w:val="hybridMultilevel"/>
    <w:tmpl w:val="0ECCE4EA"/>
    <w:lvl w:ilvl="0" w:tplc="A6684C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279712BF"/>
    <w:multiLevelType w:val="multilevel"/>
    <w:tmpl w:val="04090025"/>
    <w:lvl w:ilvl="0">
      <w:start w:val="1"/>
      <w:numFmt w:val="decimal"/>
      <w:pStyle w:val="1"/>
      <w:lvlText w:val="%1"/>
      <w:lvlJc w:val="left"/>
      <w:pPr>
        <w:ind w:left="432" w:hanging="432"/>
      </w:pPr>
      <w:rPr>
        <w:rFonts w:hint="default"/>
        <w:b/>
        <w:i w:val="0"/>
        <w:sz w:val="32"/>
        <w:szCs w:val="32"/>
        <w:em w:val="none"/>
      </w:rPr>
    </w:lvl>
    <w:lvl w:ilvl="1">
      <w:start w:val="1"/>
      <w:numFmt w:val="decimal"/>
      <w:pStyle w:val="2"/>
      <w:lvlText w:val="%1.%2"/>
      <w:lvlJc w:val="left"/>
      <w:pPr>
        <w:ind w:left="576" w:hanging="576"/>
      </w:pPr>
      <w:rPr>
        <w:rFonts w:hint="default"/>
        <w:b/>
        <w:i w:val="0"/>
        <w:sz w:val="28"/>
        <w:szCs w:val="28"/>
      </w:rPr>
    </w:lvl>
    <w:lvl w:ilvl="2">
      <w:start w:val="1"/>
      <w:numFmt w:val="decimal"/>
      <w:pStyle w:val="3"/>
      <w:lvlText w:val="%1.%2.%3"/>
      <w:lvlJc w:val="left"/>
      <w:pPr>
        <w:ind w:left="720" w:hanging="720"/>
      </w:pPr>
      <w:rPr>
        <w:rFonts w:hint="default"/>
        <w:b/>
        <w:i w:val="0"/>
        <w:sz w:val="28"/>
        <w:szCs w:val="28"/>
      </w:rPr>
    </w:lvl>
    <w:lvl w:ilvl="3">
      <w:start w:val="1"/>
      <w:numFmt w:val="decimal"/>
      <w:pStyle w:val="4"/>
      <w:lvlText w:val="%1.%2.%3.%4"/>
      <w:lvlJc w:val="left"/>
      <w:pPr>
        <w:ind w:left="864" w:hanging="864"/>
      </w:pPr>
      <w:rPr>
        <w:rFonts w:hint="default"/>
        <w:b/>
        <w:sz w:val="28"/>
        <w:szCs w:val="28"/>
      </w:rPr>
    </w:lvl>
    <w:lvl w:ilvl="4">
      <w:start w:val="1"/>
      <w:numFmt w:val="decimal"/>
      <w:pStyle w:val="5"/>
      <w:lvlText w:val="%1.%2.%3.%4.%5"/>
      <w:lvlJc w:val="left"/>
      <w:pPr>
        <w:ind w:left="1008" w:hanging="1008"/>
      </w:pPr>
      <w:rPr>
        <w:rFonts w:hint="eastAsia"/>
        <w:b/>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8">
    <w:nsid w:val="28131D77"/>
    <w:multiLevelType w:val="hybridMultilevel"/>
    <w:tmpl w:val="057A58E6"/>
    <w:lvl w:ilvl="0" w:tplc="0409000F">
      <w:start w:val="1"/>
      <w:numFmt w:val="decimal"/>
      <w:lvlText w:val="%1."/>
      <w:lvlJc w:val="left"/>
      <w:pPr>
        <w:ind w:left="1123" w:hanging="420"/>
      </w:p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19">
    <w:nsid w:val="2D2532FD"/>
    <w:multiLevelType w:val="hybridMultilevel"/>
    <w:tmpl w:val="4F12DDD0"/>
    <w:lvl w:ilvl="0" w:tplc="2F44BF6E">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D2947C2"/>
    <w:multiLevelType w:val="hybridMultilevel"/>
    <w:tmpl w:val="4BEAABC6"/>
    <w:lvl w:ilvl="0" w:tplc="B1AEE24E">
      <w:start w:val="1"/>
      <w:numFmt w:val="decimal"/>
      <w:lvlText w:val="%1)"/>
      <w:lvlJc w:val="left"/>
      <w:pPr>
        <w:ind w:left="1980" w:hanging="1080"/>
      </w:pPr>
      <w:rPr>
        <w:rFonts w:hint="eastAsia"/>
      </w:rPr>
    </w:lvl>
    <w:lvl w:ilvl="1" w:tplc="04090019">
      <w:start w:val="1"/>
      <w:numFmt w:val="lowerLetter"/>
      <w:lvlText w:val="%2)"/>
      <w:lvlJc w:val="left"/>
      <w:pPr>
        <w:ind w:left="1740" w:hanging="420"/>
      </w:pPr>
    </w:lvl>
    <w:lvl w:ilvl="2" w:tplc="0409001B">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1">
    <w:nsid w:val="30240BC9"/>
    <w:multiLevelType w:val="hybridMultilevel"/>
    <w:tmpl w:val="BF860044"/>
    <w:lvl w:ilvl="0" w:tplc="B126B054">
      <w:start w:val="1"/>
      <w:numFmt w:val="decimal"/>
      <w:lvlText w:val="方法（%1）"/>
      <w:lvlJc w:val="left"/>
      <w:pPr>
        <w:ind w:left="1140" w:hanging="42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nsid w:val="35D31AAD"/>
    <w:multiLevelType w:val="hybridMultilevel"/>
    <w:tmpl w:val="69DC769A"/>
    <w:lvl w:ilvl="0" w:tplc="64ACABB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D8D7CC9"/>
    <w:multiLevelType w:val="hybridMultilevel"/>
    <w:tmpl w:val="DBB8D8F6"/>
    <w:lvl w:ilvl="0" w:tplc="4FD61E08">
      <w:start w:val="1"/>
      <w:numFmt w:val="lowerLetter"/>
      <w:lvlText w:val="1%1."/>
      <w:lvlJc w:val="left"/>
      <w:pPr>
        <w:ind w:left="7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DBC05BC"/>
    <w:multiLevelType w:val="hybridMultilevel"/>
    <w:tmpl w:val="78827B04"/>
    <w:lvl w:ilvl="0" w:tplc="04090001">
      <w:start w:val="1"/>
      <w:numFmt w:val="decimal"/>
      <w:lvlText w:val="(%1)"/>
      <w:lvlJc w:val="left"/>
      <w:pPr>
        <w:tabs>
          <w:tab w:val="num" w:pos="420"/>
        </w:tabs>
        <w:ind w:left="420" w:hanging="420"/>
      </w:pPr>
      <w:rPr>
        <w:rFonts w:hint="eastAsia"/>
      </w:rPr>
    </w:lvl>
    <w:lvl w:ilvl="1" w:tplc="5FC8E406">
      <w:start w:val="2"/>
      <w:numFmt w:val="decimal"/>
      <w:lvlText w:val="%2、"/>
      <w:lvlJc w:val="left"/>
      <w:pPr>
        <w:tabs>
          <w:tab w:val="num" w:pos="780"/>
        </w:tabs>
        <w:ind w:left="780" w:hanging="360"/>
      </w:pPr>
      <w:rPr>
        <w:rFonts w:hint="default"/>
      </w:rPr>
    </w:lvl>
    <w:lvl w:ilvl="2" w:tplc="23A49F92">
      <w:start w:val="1"/>
      <w:numFmt w:val="decimal"/>
      <w:lvlText w:val="%3."/>
      <w:lvlJc w:val="left"/>
      <w:pPr>
        <w:tabs>
          <w:tab w:val="num" w:pos="1200"/>
        </w:tabs>
        <w:ind w:left="1200" w:hanging="360"/>
      </w:pPr>
      <w:rPr>
        <w:rFonts w:hint="default"/>
      </w:rPr>
    </w:lvl>
    <w:lvl w:ilvl="3" w:tplc="AD84185A">
      <w:start w:val="1"/>
      <w:numFmt w:val="japaneseCounting"/>
      <w:lvlText w:val="%4、"/>
      <w:lvlJc w:val="left"/>
      <w:pPr>
        <w:ind w:left="1770" w:hanging="510"/>
      </w:pPr>
      <w:rPr>
        <w:rFonts w:hint="default"/>
      </w:r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5">
    <w:nsid w:val="4661321D"/>
    <w:multiLevelType w:val="hybridMultilevel"/>
    <w:tmpl w:val="C4A0D55C"/>
    <w:lvl w:ilvl="0" w:tplc="2A3E19E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nsid w:val="47D16971"/>
    <w:multiLevelType w:val="hybridMultilevel"/>
    <w:tmpl w:val="1D547418"/>
    <w:lvl w:ilvl="0" w:tplc="D8A276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E973802"/>
    <w:multiLevelType w:val="hybridMultilevel"/>
    <w:tmpl w:val="C004F39E"/>
    <w:lvl w:ilvl="0" w:tplc="BF86F102">
      <w:start w:val="1"/>
      <w:numFmt w:val="decimal"/>
      <w:lvlText w:val="%1)"/>
      <w:lvlJc w:val="left"/>
      <w:pPr>
        <w:ind w:left="1980" w:hanging="10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0174333"/>
    <w:multiLevelType w:val="hybridMultilevel"/>
    <w:tmpl w:val="CE6E0F32"/>
    <w:lvl w:ilvl="0" w:tplc="8E5289D8">
      <w:start w:val="1"/>
      <w:numFmt w:val="decimal"/>
      <w:lvlText w:val="（%1）"/>
      <w:lvlJc w:val="left"/>
      <w:pPr>
        <w:ind w:left="1980" w:hanging="1080"/>
      </w:pPr>
      <w:rPr>
        <w:rFonts w:hint="default"/>
      </w:rPr>
    </w:lvl>
    <w:lvl w:ilvl="1" w:tplc="04090019">
      <w:start w:val="1"/>
      <w:numFmt w:val="lowerLetter"/>
      <w:lvlText w:val="%2)"/>
      <w:lvlJc w:val="left"/>
      <w:pPr>
        <w:ind w:left="1740" w:hanging="420"/>
      </w:pPr>
    </w:lvl>
    <w:lvl w:ilvl="2" w:tplc="0409001B">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9">
    <w:nsid w:val="50256E0B"/>
    <w:multiLevelType w:val="hybridMultilevel"/>
    <w:tmpl w:val="78CC9FB8"/>
    <w:lvl w:ilvl="0" w:tplc="C5B06A7E">
      <w:start w:val="1"/>
      <w:numFmt w:val="lowerLetter"/>
      <w:lvlText w:val="1%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nsid w:val="52512136"/>
    <w:multiLevelType w:val="hybridMultilevel"/>
    <w:tmpl w:val="2474CABE"/>
    <w:lvl w:ilvl="0" w:tplc="1098F6F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nsid w:val="57F81297"/>
    <w:multiLevelType w:val="hybridMultilevel"/>
    <w:tmpl w:val="75FCB340"/>
    <w:lvl w:ilvl="0" w:tplc="E0828CC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nsid w:val="58021B53"/>
    <w:multiLevelType w:val="hybridMultilevel"/>
    <w:tmpl w:val="F0A0D9FC"/>
    <w:lvl w:ilvl="0" w:tplc="75FEEF96">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33">
    <w:nsid w:val="58253EE8"/>
    <w:multiLevelType w:val="hybridMultilevel"/>
    <w:tmpl w:val="0ECCE4EA"/>
    <w:lvl w:ilvl="0" w:tplc="A6684C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nsid w:val="5A372B15"/>
    <w:multiLevelType w:val="hybridMultilevel"/>
    <w:tmpl w:val="F8DCD5A2"/>
    <w:lvl w:ilvl="0" w:tplc="FF5E4664">
      <w:start w:val="1"/>
      <w:numFmt w:val="upperRoman"/>
      <w:lvlText w:val="%1."/>
      <w:lvlJc w:val="left"/>
      <w:pPr>
        <w:ind w:left="720" w:hanging="720"/>
      </w:pPr>
      <w:rPr>
        <w:rFonts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E75729C"/>
    <w:multiLevelType w:val="hybridMultilevel"/>
    <w:tmpl w:val="41A6CB86"/>
    <w:lvl w:ilvl="0" w:tplc="75302198">
      <w:start w:val="1"/>
      <w:numFmt w:val="decimal"/>
      <w:lvlText w:val="%1、"/>
      <w:lvlJc w:val="left"/>
      <w:pPr>
        <w:ind w:left="705" w:hanging="465"/>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6">
    <w:nsid w:val="62C5793F"/>
    <w:multiLevelType w:val="multilevel"/>
    <w:tmpl w:val="F0A0D9FC"/>
    <w:lvl w:ilvl="0">
      <w:start w:val="1"/>
      <w:numFmt w:val="decimal"/>
      <w:lvlText w:val="%1、"/>
      <w:lvlJc w:val="left"/>
      <w:pPr>
        <w:ind w:left="1063" w:hanging="360"/>
      </w:pPr>
      <w:rPr>
        <w:rFonts w:hint="default"/>
      </w:rPr>
    </w:lvl>
    <w:lvl w:ilvl="1">
      <w:start w:val="1"/>
      <w:numFmt w:val="lowerLetter"/>
      <w:lvlText w:val="%2)"/>
      <w:lvlJc w:val="left"/>
      <w:pPr>
        <w:ind w:left="1543" w:hanging="420"/>
      </w:pPr>
    </w:lvl>
    <w:lvl w:ilvl="2">
      <w:start w:val="1"/>
      <w:numFmt w:val="lowerRoman"/>
      <w:lvlText w:val="%3."/>
      <w:lvlJc w:val="right"/>
      <w:pPr>
        <w:ind w:left="1963" w:hanging="420"/>
      </w:pPr>
    </w:lvl>
    <w:lvl w:ilvl="3">
      <w:start w:val="1"/>
      <w:numFmt w:val="decimal"/>
      <w:lvlText w:val="%4."/>
      <w:lvlJc w:val="left"/>
      <w:pPr>
        <w:ind w:left="2383" w:hanging="420"/>
      </w:pPr>
    </w:lvl>
    <w:lvl w:ilvl="4">
      <w:start w:val="1"/>
      <w:numFmt w:val="lowerLetter"/>
      <w:lvlText w:val="%5)"/>
      <w:lvlJc w:val="left"/>
      <w:pPr>
        <w:ind w:left="2803" w:hanging="420"/>
      </w:pPr>
    </w:lvl>
    <w:lvl w:ilvl="5">
      <w:start w:val="1"/>
      <w:numFmt w:val="lowerRoman"/>
      <w:lvlText w:val="%6."/>
      <w:lvlJc w:val="right"/>
      <w:pPr>
        <w:ind w:left="3223" w:hanging="420"/>
      </w:pPr>
    </w:lvl>
    <w:lvl w:ilvl="6">
      <w:start w:val="1"/>
      <w:numFmt w:val="decimal"/>
      <w:lvlText w:val="%7."/>
      <w:lvlJc w:val="left"/>
      <w:pPr>
        <w:ind w:left="3643" w:hanging="420"/>
      </w:pPr>
    </w:lvl>
    <w:lvl w:ilvl="7">
      <w:start w:val="1"/>
      <w:numFmt w:val="lowerLetter"/>
      <w:lvlText w:val="%8)"/>
      <w:lvlJc w:val="left"/>
      <w:pPr>
        <w:ind w:left="4063" w:hanging="420"/>
      </w:pPr>
    </w:lvl>
    <w:lvl w:ilvl="8">
      <w:start w:val="1"/>
      <w:numFmt w:val="lowerRoman"/>
      <w:lvlText w:val="%9."/>
      <w:lvlJc w:val="right"/>
      <w:pPr>
        <w:ind w:left="4483" w:hanging="420"/>
      </w:pPr>
    </w:lvl>
  </w:abstractNum>
  <w:abstractNum w:abstractNumId="37">
    <w:nsid w:val="632124C5"/>
    <w:multiLevelType w:val="hybridMultilevel"/>
    <w:tmpl w:val="1110F5E4"/>
    <w:lvl w:ilvl="0" w:tplc="74A8C2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4DE7611"/>
    <w:multiLevelType w:val="hybridMultilevel"/>
    <w:tmpl w:val="0ECCE4EA"/>
    <w:lvl w:ilvl="0" w:tplc="A6684C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nsid w:val="66A772E8"/>
    <w:multiLevelType w:val="hybridMultilevel"/>
    <w:tmpl w:val="F14EC8EC"/>
    <w:lvl w:ilvl="0" w:tplc="04090011">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40">
    <w:nsid w:val="6A2D0FB7"/>
    <w:multiLevelType w:val="hybridMultilevel"/>
    <w:tmpl w:val="27F8DE9C"/>
    <w:lvl w:ilvl="0" w:tplc="432C3AB0">
      <w:start w:val="1"/>
      <w:numFmt w:val="decimal"/>
      <w:lvlText w:val="%1)"/>
      <w:lvlJc w:val="left"/>
      <w:pPr>
        <w:ind w:left="1980" w:hanging="10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B607E87"/>
    <w:multiLevelType w:val="hybridMultilevel"/>
    <w:tmpl w:val="F14EC8EC"/>
    <w:lvl w:ilvl="0" w:tplc="04090011">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42">
    <w:nsid w:val="6CA95E0E"/>
    <w:multiLevelType w:val="hybridMultilevel"/>
    <w:tmpl w:val="CE2AE154"/>
    <w:lvl w:ilvl="0" w:tplc="44F002FC">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43">
    <w:nsid w:val="6CBE0B89"/>
    <w:multiLevelType w:val="hybridMultilevel"/>
    <w:tmpl w:val="A20A0B7A"/>
    <w:lvl w:ilvl="0" w:tplc="3314D3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DCD333A"/>
    <w:multiLevelType w:val="hybridMultilevel"/>
    <w:tmpl w:val="CE2AE154"/>
    <w:lvl w:ilvl="0" w:tplc="44F002FC">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45">
    <w:nsid w:val="6DE95D4C"/>
    <w:multiLevelType w:val="hybridMultilevel"/>
    <w:tmpl w:val="0ECCE4EA"/>
    <w:lvl w:ilvl="0" w:tplc="A6684C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6">
    <w:nsid w:val="6DF520CE"/>
    <w:multiLevelType w:val="hybridMultilevel"/>
    <w:tmpl w:val="C5C24B5C"/>
    <w:lvl w:ilvl="0" w:tplc="F4AE754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0052D99"/>
    <w:multiLevelType w:val="hybridMultilevel"/>
    <w:tmpl w:val="CE2AE154"/>
    <w:lvl w:ilvl="0" w:tplc="44F002FC">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48">
    <w:nsid w:val="728B1760"/>
    <w:multiLevelType w:val="hybridMultilevel"/>
    <w:tmpl w:val="CE2AE154"/>
    <w:lvl w:ilvl="0" w:tplc="44F002FC">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49">
    <w:nsid w:val="76E32B07"/>
    <w:multiLevelType w:val="hybridMultilevel"/>
    <w:tmpl w:val="75FCB340"/>
    <w:lvl w:ilvl="0" w:tplc="E0828CC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7"/>
  </w:num>
  <w:num w:numId="2">
    <w:abstractNumId w:val="35"/>
  </w:num>
  <w:num w:numId="3">
    <w:abstractNumId w:val="24"/>
  </w:num>
  <w:num w:numId="4">
    <w:abstractNumId w:val="28"/>
  </w:num>
  <w:num w:numId="5">
    <w:abstractNumId w:val="32"/>
  </w:num>
  <w:num w:numId="6">
    <w:abstractNumId w:val="36"/>
  </w:num>
  <w:num w:numId="7">
    <w:abstractNumId w:val="39"/>
  </w:num>
  <w:num w:numId="8">
    <w:abstractNumId w:val="18"/>
  </w:num>
  <w:num w:numId="9">
    <w:abstractNumId w:val="41"/>
  </w:num>
  <w:num w:numId="10">
    <w:abstractNumId w:val="0"/>
  </w:num>
  <w:num w:numId="11">
    <w:abstractNumId w:val="6"/>
  </w:num>
  <w:num w:numId="12">
    <w:abstractNumId w:val="15"/>
  </w:num>
  <w:num w:numId="13">
    <w:abstractNumId w:val="44"/>
  </w:num>
  <w:num w:numId="14">
    <w:abstractNumId w:val="10"/>
  </w:num>
  <w:num w:numId="15">
    <w:abstractNumId w:val="21"/>
  </w:num>
  <w:num w:numId="16">
    <w:abstractNumId w:val="29"/>
  </w:num>
  <w:num w:numId="17">
    <w:abstractNumId w:val="16"/>
  </w:num>
  <w:num w:numId="18">
    <w:abstractNumId w:val="9"/>
  </w:num>
  <w:num w:numId="19">
    <w:abstractNumId w:val="48"/>
  </w:num>
  <w:num w:numId="20">
    <w:abstractNumId w:val="31"/>
  </w:num>
  <w:num w:numId="21">
    <w:abstractNumId w:val="23"/>
  </w:num>
  <w:num w:numId="22">
    <w:abstractNumId w:val="26"/>
  </w:num>
  <w:num w:numId="23">
    <w:abstractNumId w:val="3"/>
  </w:num>
  <w:num w:numId="24">
    <w:abstractNumId w:val="11"/>
  </w:num>
  <w:num w:numId="25">
    <w:abstractNumId w:val="1"/>
  </w:num>
  <w:num w:numId="26">
    <w:abstractNumId w:val="49"/>
  </w:num>
  <w:num w:numId="27">
    <w:abstractNumId w:val="45"/>
  </w:num>
  <w:num w:numId="28">
    <w:abstractNumId w:val="38"/>
  </w:num>
  <w:num w:numId="29">
    <w:abstractNumId w:val="42"/>
  </w:num>
  <w:num w:numId="30">
    <w:abstractNumId w:val="4"/>
  </w:num>
  <w:num w:numId="31">
    <w:abstractNumId w:val="7"/>
  </w:num>
  <w:num w:numId="32">
    <w:abstractNumId w:val="33"/>
  </w:num>
  <w:num w:numId="33">
    <w:abstractNumId w:val="47"/>
  </w:num>
  <w:num w:numId="34">
    <w:abstractNumId w:val="13"/>
  </w:num>
  <w:num w:numId="35">
    <w:abstractNumId w:val="20"/>
  </w:num>
  <w:num w:numId="36">
    <w:abstractNumId w:val="40"/>
  </w:num>
  <w:num w:numId="37">
    <w:abstractNumId w:val="8"/>
  </w:num>
  <w:num w:numId="38">
    <w:abstractNumId w:val="27"/>
  </w:num>
  <w:num w:numId="39">
    <w:abstractNumId w:val="2"/>
  </w:num>
  <w:num w:numId="40">
    <w:abstractNumId w:val="37"/>
  </w:num>
  <w:num w:numId="41">
    <w:abstractNumId w:val="22"/>
  </w:num>
  <w:num w:numId="42">
    <w:abstractNumId w:val="30"/>
  </w:num>
  <w:num w:numId="43">
    <w:abstractNumId w:val="43"/>
  </w:num>
  <w:num w:numId="44">
    <w:abstractNumId w:val="19"/>
  </w:num>
  <w:num w:numId="45">
    <w:abstractNumId w:val="34"/>
  </w:num>
  <w:num w:numId="46">
    <w:abstractNumId w:val="5"/>
  </w:num>
  <w:num w:numId="47">
    <w:abstractNumId w:val="14"/>
  </w:num>
  <w:num w:numId="48">
    <w:abstractNumId w:val="46"/>
  </w:num>
  <w:num w:numId="49">
    <w:abstractNumId w:val="12"/>
  </w:num>
  <w:num w:numId="50">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47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84DCA"/>
    <w:rsid w:val="00013918"/>
    <w:rsid w:val="000161D8"/>
    <w:rsid w:val="000446D6"/>
    <w:rsid w:val="00045F01"/>
    <w:rsid w:val="000502C0"/>
    <w:rsid w:val="00051A9A"/>
    <w:rsid w:val="00062418"/>
    <w:rsid w:val="00065524"/>
    <w:rsid w:val="00075329"/>
    <w:rsid w:val="0008045A"/>
    <w:rsid w:val="0008227D"/>
    <w:rsid w:val="00084DCA"/>
    <w:rsid w:val="000853F2"/>
    <w:rsid w:val="00091997"/>
    <w:rsid w:val="000A0649"/>
    <w:rsid w:val="000C0884"/>
    <w:rsid w:val="000D190D"/>
    <w:rsid w:val="000E205D"/>
    <w:rsid w:val="000F0E6A"/>
    <w:rsid w:val="000F52B8"/>
    <w:rsid w:val="001106C5"/>
    <w:rsid w:val="001176F9"/>
    <w:rsid w:val="00127984"/>
    <w:rsid w:val="001353C3"/>
    <w:rsid w:val="0016090F"/>
    <w:rsid w:val="00171FBF"/>
    <w:rsid w:val="00183214"/>
    <w:rsid w:val="00191AF0"/>
    <w:rsid w:val="001920E1"/>
    <w:rsid w:val="00193169"/>
    <w:rsid w:val="00194058"/>
    <w:rsid w:val="00195FAB"/>
    <w:rsid w:val="001A2B00"/>
    <w:rsid w:val="001A3017"/>
    <w:rsid w:val="001B09B4"/>
    <w:rsid w:val="001B7E12"/>
    <w:rsid w:val="001C7A6B"/>
    <w:rsid w:val="001D493C"/>
    <w:rsid w:val="001E0F65"/>
    <w:rsid w:val="001F2577"/>
    <w:rsid w:val="001F50BC"/>
    <w:rsid w:val="00214039"/>
    <w:rsid w:val="0022262C"/>
    <w:rsid w:val="00230D79"/>
    <w:rsid w:val="002504BE"/>
    <w:rsid w:val="00262182"/>
    <w:rsid w:val="00263BC6"/>
    <w:rsid w:val="0026533A"/>
    <w:rsid w:val="00290997"/>
    <w:rsid w:val="0029221E"/>
    <w:rsid w:val="002A0B1B"/>
    <w:rsid w:val="002A56F6"/>
    <w:rsid w:val="002C62AA"/>
    <w:rsid w:val="00313435"/>
    <w:rsid w:val="00331249"/>
    <w:rsid w:val="00347195"/>
    <w:rsid w:val="00350480"/>
    <w:rsid w:val="00351767"/>
    <w:rsid w:val="00366AE3"/>
    <w:rsid w:val="00373B05"/>
    <w:rsid w:val="00382531"/>
    <w:rsid w:val="00395968"/>
    <w:rsid w:val="003D353B"/>
    <w:rsid w:val="003E1BF0"/>
    <w:rsid w:val="00405E2C"/>
    <w:rsid w:val="00430020"/>
    <w:rsid w:val="00434976"/>
    <w:rsid w:val="00434E47"/>
    <w:rsid w:val="00440D6B"/>
    <w:rsid w:val="00441BAA"/>
    <w:rsid w:val="004460A7"/>
    <w:rsid w:val="00452FE3"/>
    <w:rsid w:val="004617E2"/>
    <w:rsid w:val="00462BB1"/>
    <w:rsid w:val="00477740"/>
    <w:rsid w:val="00485B4E"/>
    <w:rsid w:val="004A6313"/>
    <w:rsid w:val="004A7286"/>
    <w:rsid w:val="004B1F9D"/>
    <w:rsid w:val="004B60DD"/>
    <w:rsid w:val="004F1C5A"/>
    <w:rsid w:val="0051354E"/>
    <w:rsid w:val="005308BB"/>
    <w:rsid w:val="00542D44"/>
    <w:rsid w:val="0055721D"/>
    <w:rsid w:val="00561C29"/>
    <w:rsid w:val="00562A33"/>
    <w:rsid w:val="00574ECF"/>
    <w:rsid w:val="005A2B3C"/>
    <w:rsid w:val="005A3369"/>
    <w:rsid w:val="005A5898"/>
    <w:rsid w:val="005B1B39"/>
    <w:rsid w:val="005B77C1"/>
    <w:rsid w:val="005D18EA"/>
    <w:rsid w:val="005D5D49"/>
    <w:rsid w:val="005E0A3A"/>
    <w:rsid w:val="005E49F8"/>
    <w:rsid w:val="005E7733"/>
    <w:rsid w:val="005F43F3"/>
    <w:rsid w:val="0062193F"/>
    <w:rsid w:val="00634D1D"/>
    <w:rsid w:val="006355A9"/>
    <w:rsid w:val="006442C2"/>
    <w:rsid w:val="00651ACA"/>
    <w:rsid w:val="00694B7D"/>
    <w:rsid w:val="006B1080"/>
    <w:rsid w:val="006B3199"/>
    <w:rsid w:val="006B41FC"/>
    <w:rsid w:val="006B6998"/>
    <w:rsid w:val="006C16AF"/>
    <w:rsid w:val="006C5A66"/>
    <w:rsid w:val="006D212A"/>
    <w:rsid w:val="006E4194"/>
    <w:rsid w:val="006E6E45"/>
    <w:rsid w:val="006E710E"/>
    <w:rsid w:val="006E7C4C"/>
    <w:rsid w:val="006F7646"/>
    <w:rsid w:val="007101A2"/>
    <w:rsid w:val="007240D9"/>
    <w:rsid w:val="007256C4"/>
    <w:rsid w:val="00730656"/>
    <w:rsid w:val="007413EC"/>
    <w:rsid w:val="007437F5"/>
    <w:rsid w:val="007568B2"/>
    <w:rsid w:val="00761B8B"/>
    <w:rsid w:val="00775766"/>
    <w:rsid w:val="00776B3F"/>
    <w:rsid w:val="00790CC4"/>
    <w:rsid w:val="0079487D"/>
    <w:rsid w:val="007A0FB9"/>
    <w:rsid w:val="007A3E4D"/>
    <w:rsid w:val="007B3925"/>
    <w:rsid w:val="007E5B73"/>
    <w:rsid w:val="00805431"/>
    <w:rsid w:val="00810C60"/>
    <w:rsid w:val="008312DD"/>
    <w:rsid w:val="0083372E"/>
    <w:rsid w:val="0083374E"/>
    <w:rsid w:val="00834376"/>
    <w:rsid w:val="00843F12"/>
    <w:rsid w:val="00857B39"/>
    <w:rsid w:val="0086048A"/>
    <w:rsid w:val="008752D0"/>
    <w:rsid w:val="0087707E"/>
    <w:rsid w:val="008A07A1"/>
    <w:rsid w:val="008B0DCB"/>
    <w:rsid w:val="008D71B4"/>
    <w:rsid w:val="008F07E6"/>
    <w:rsid w:val="008F3079"/>
    <w:rsid w:val="0090285C"/>
    <w:rsid w:val="00913CE6"/>
    <w:rsid w:val="009500B9"/>
    <w:rsid w:val="009569E5"/>
    <w:rsid w:val="0098329F"/>
    <w:rsid w:val="009A36F5"/>
    <w:rsid w:val="009B2B38"/>
    <w:rsid w:val="009B3864"/>
    <w:rsid w:val="009C3574"/>
    <w:rsid w:val="009D1A2E"/>
    <w:rsid w:val="009D4D93"/>
    <w:rsid w:val="009E3F47"/>
    <w:rsid w:val="009F2057"/>
    <w:rsid w:val="009F5552"/>
    <w:rsid w:val="00A17AA3"/>
    <w:rsid w:val="00A218ED"/>
    <w:rsid w:val="00A25A75"/>
    <w:rsid w:val="00A514DE"/>
    <w:rsid w:val="00A875C4"/>
    <w:rsid w:val="00A91789"/>
    <w:rsid w:val="00AA485F"/>
    <w:rsid w:val="00AB4FFF"/>
    <w:rsid w:val="00AD518B"/>
    <w:rsid w:val="00AE7FA1"/>
    <w:rsid w:val="00AF2B04"/>
    <w:rsid w:val="00AF4FBE"/>
    <w:rsid w:val="00B0540B"/>
    <w:rsid w:val="00B15191"/>
    <w:rsid w:val="00B1546A"/>
    <w:rsid w:val="00B34F5E"/>
    <w:rsid w:val="00B44218"/>
    <w:rsid w:val="00B53AB2"/>
    <w:rsid w:val="00B54F22"/>
    <w:rsid w:val="00B70BDE"/>
    <w:rsid w:val="00B745BA"/>
    <w:rsid w:val="00B9665D"/>
    <w:rsid w:val="00BA21CA"/>
    <w:rsid w:val="00BD5638"/>
    <w:rsid w:val="00BE4EDD"/>
    <w:rsid w:val="00BE655F"/>
    <w:rsid w:val="00BE6DA5"/>
    <w:rsid w:val="00BF3EE1"/>
    <w:rsid w:val="00C03A51"/>
    <w:rsid w:val="00C045EE"/>
    <w:rsid w:val="00C051A9"/>
    <w:rsid w:val="00C21F44"/>
    <w:rsid w:val="00C52086"/>
    <w:rsid w:val="00C60FEE"/>
    <w:rsid w:val="00C61F40"/>
    <w:rsid w:val="00C66821"/>
    <w:rsid w:val="00C66980"/>
    <w:rsid w:val="00C73DA6"/>
    <w:rsid w:val="00C77DD3"/>
    <w:rsid w:val="00C85840"/>
    <w:rsid w:val="00CA3219"/>
    <w:rsid w:val="00CC0FCE"/>
    <w:rsid w:val="00CD1C7D"/>
    <w:rsid w:val="00CD4B02"/>
    <w:rsid w:val="00CD53F4"/>
    <w:rsid w:val="00D073D7"/>
    <w:rsid w:val="00D15DCE"/>
    <w:rsid w:val="00D22ACC"/>
    <w:rsid w:val="00D23B91"/>
    <w:rsid w:val="00D25F04"/>
    <w:rsid w:val="00D27B9F"/>
    <w:rsid w:val="00D3259B"/>
    <w:rsid w:val="00D32713"/>
    <w:rsid w:val="00D359C3"/>
    <w:rsid w:val="00D513D5"/>
    <w:rsid w:val="00D704F8"/>
    <w:rsid w:val="00D737A2"/>
    <w:rsid w:val="00D739B3"/>
    <w:rsid w:val="00D90274"/>
    <w:rsid w:val="00D93220"/>
    <w:rsid w:val="00DA0BEC"/>
    <w:rsid w:val="00DA172B"/>
    <w:rsid w:val="00DA620A"/>
    <w:rsid w:val="00DB276D"/>
    <w:rsid w:val="00DC4ACC"/>
    <w:rsid w:val="00DC6CC0"/>
    <w:rsid w:val="00DD477E"/>
    <w:rsid w:val="00DD4E22"/>
    <w:rsid w:val="00DD4F85"/>
    <w:rsid w:val="00DE3721"/>
    <w:rsid w:val="00E076FC"/>
    <w:rsid w:val="00E12BA1"/>
    <w:rsid w:val="00E22D79"/>
    <w:rsid w:val="00E3695E"/>
    <w:rsid w:val="00E57618"/>
    <w:rsid w:val="00E72E19"/>
    <w:rsid w:val="00E8143D"/>
    <w:rsid w:val="00E815E3"/>
    <w:rsid w:val="00E846A9"/>
    <w:rsid w:val="00E85BDE"/>
    <w:rsid w:val="00E94D76"/>
    <w:rsid w:val="00EA2883"/>
    <w:rsid w:val="00EC1C25"/>
    <w:rsid w:val="00EC2F1A"/>
    <w:rsid w:val="00EC518B"/>
    <w:rsid w:val="00EC5699"/>
    <w:rsid w:val="00ED7B50"/>
    <w:rsid w:val="00EE5885"/>
    <w:rsid w:val="00EF705A"/>
    <w:rsid w:val="00F04247"/>
    <w:rsid w:val="00F16941"/>
    <w:rsid w:val="00F17AEB"/>
    <w:rsid w:val="00F312DE"/>
    <w:rsid w:val="00F33BF1"/>
    <w:rsid w:val="00F40536"/>
    <w:rsid w:val="00F60EF2"/>
    <w:rsid w:val="00F6251B"/>
    <w:rsid w:val="00F627DD"/>
    <w:rsid w:val="00F72519"/>
    <w:rsid w:val="00F86E60"/>
    <w:rsid w:val="00FA0831"/>
    <w:rsid w:val="00FA60A5"/>
    <w:rsid w:val="00FA6D42"/>
    <w:rsid w:val="00FB22B9"/>
    <w:rsid w:val="00FB3B15"/>
    <w:rsid w:val="00FC269F"/>
    <w:rsid w:val="00FC35C9"/>
    <w:rsid w:val="00FC7707"/>
    <w:rsid w:val="00FD6E97"/>
    <w:rsid w:val="00FE00CC"/>
    <w:rsid w:val="00FE2B97"/>
    <w:rsid w:val="00FE5EE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747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DCA"/>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9F555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34F5E"/>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34F5E"/>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B34F5E"/>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34F5E"/>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B34F5E"/>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B34F5E"/>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B34F5E"/>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B34F5E"/>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报告正文"/>
    <w:basedOn w:val="a"/>
    <w:link w:val="Char"/>
    <w:rsid w:val="00084DCA"/>
    <w:pPr>
      <w:ind w:firstLineChars="200" w:firstLine="480"/>
    </w:pPr>
    <w:rPr>
      <w:color w:val="000000"/>
      <w:sz w:val="24"/>
    </w:rPr>
  </w:style>
  <w:style w:type="character" w:customStyle="1" w:styleId="Char">
    <w:name w:val="报告正文 Char"/>
    <w:basedOn w:val="a0"/>
    <w:link w:val="a3"/>
    <w:rsid w:val="00084DCA"/>
    <w:rPr>
      <w:rFonts w:ascii="Times New Roman" w:eastAsia="宋体" w:hAnsi="Times New Roman" w:cs="Times New Roman"/>
      <w:color w:val="000000"/>
      <w:sz w:val="24"/>
      <w:szCs w:val="20"/>
    </w:rPr>
  </w:style>
  <w:style w:type="paragraph" w:styleId="a4">
    <w:name w:val="Body Text Indent"/>
    <w:basedOn w:val="a"/>
    <w:link w:val="Char0"/>
    <w:rsid w:val="00084DCA"/>
    <w:pPr>
      <w:spacing w:after="120"/>
      <w:ind w:leftChars="200" w:left="420"/>
    </w:pPr>
  </w:style>
  <w:style w:type="character" w:customStyle="1" w:styleId="Char0">
    <w:name w:val="正文文本缩进 Char"/>
    <w:basedOn w:val="a0"/>
    <w:link w:val="a4"/>
    <w:rsid w:val="00084DCA"/>
    <w:rPr>
      <w:rFonts w:ascii="Times New Roman" w:eastAsia="宋体" w:hAnsi="Times New Roman" w:cs="Times New Roman"/>
      <w:szCs w:val="20"/>
    </w:rPr>
  </w:style>
  <w:style w:type="paragraph" w:styleId="a5">
    <w:name w:val="Document Map"/>
    <w:basedOn w:val="a"/>
    <w:link w:val="Char1"/>
    <w:uiPriority w:val="99"/>
    <w:semiHidden/>
    <w:unhideWhenUsed/>
    <w:rsid w:val="00084DCA"/>
    <w:rPr>
      <w:rFonts w:ascii="宋体"/>
      <w:sz w:val="18"/>
      <w:szCs w:val="18"/>
    </w:rPr>
  </w:style>
  <w:style w:type="character" w:customStyle="1" w:styleId="Char1">
    <w:name w:val="文档结构图 Char"/>
    <w:basedOn w:val="a0"/>
    <w:link w:val="a5"/>
    <w:uiPriority w:val="99"/>
    <w:semiHidden/>
    <w:rsid w:val="00084DCA"/>
    <w:rPr>
      <w:rFonts w:ascii="宋体" w:eastAsia="宋体" w:hAnsi="Times New Roman" w:cs="Times New Roman"/>
      <w:sz w:val="18"/>
      <w:szCs w:val="18"/>
    </w:rPr>
  </w:style>
  <w:style w:type="character" w:styleId="a6">
    <w:name w:val="annotation reference"/>
    <w:basedOn w:val="a0"/>
    <w:semiHidden/>
    <w:rsid w:val="00084DCA"/>
    <w:rPr>
      <w:sz w:val="21"/>
      <w:szCs w:val="21"/>
    </w:rPr>
  </w:style>
  <w:style w:type="paragraph" w:styleId="a7">
    <w:name w:val="Note Heading"/>
    <w:basedOn w:val="a"/>
    <w:next w:val="a"/>
    <w:link w:val="Char2"/>
    <w:rsid w:val="00084DCA"/>
    <w:pPr>
      <w:jc w:val="center"/>
    </w:pPr>
    <w:rPr>
      <w:szCs w:val="24"/>
    </w:rPr>
  </w:style>
  <w:style w:type="character" w:customStyle="1" w:styleId="Char2">
    <w:name w:val="注释标题 Char"/>
    <w:basedOn w:val="a0"/>
    <w:link w:val="a7"/>
    <w:rsid w:val="00084DCA"/>
    <w:rPr>
      <w:rFonts w:ascii="Times New Roman" w:eastAsia="宋体" w:hAnsi="Times New Roman" w:cs="Times New Roman"/>
      <w:szCs w:val="24"/>
    </w:rPr>
  </w:style>
  <w:style w:type="paragraph" w:styleId="a8">
    <w:name w:val="header"/>
    <w:basedOn w:val="a"/>
    <w:link w:val="Char3"/>
    <w:uiPriority w:val="99"/>
    <w:semiHidden/>
    <w:unhideWhenUsed/>
    <w:rsid w:val="00E846A9"/>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semiHidden/>
    <w:rsid w:val="00E846A9"/>
    <w:rPr>
      <w:rFonts w:ascii="Times New Roman" w:eastAsia="宋体" w:hAnsi="Times New Roman" w:cs="Times New Roman"/>
      <w:sz w:val="18"/>
      <w:szCs w:val="18"/>
    </w:rPr>
  </w:style>
  <w:style w:type="paragraph" w:styleId="a9">
    <w:name w:val="footer"/>
    <w:basedOn w:val="a"/>
    <w:link w:val="Char4"/>
    <w:uiPriority w:val="99"/>
    <w:unhideWhenUsed/>
    <w:rsid w:val="00E846A9"/>
    <w:pPr>
      <w:tabs>
        <w:tab w:val="center" w:pos="4153"/>
        <w:tab w:val="right" w:pos="8306"/>
      </w:tabs>
      <w:snapToGrid w:val="0"/>
      <w:jc w:val="left"/>
    </w:pPr>
    <w:rPr>
      <w:sz w:val="18"/>
      <w:szCs w:val="18"/>
    </w:rPr>
  </w:style>
  <w:style w:type="character" w:customStyle="1" w:styleId="Char4">
    <w:name w:val="页脚 Char"/>
    <w:basedOn w:val="a0"/>
    <w:link w:val="a9"/>
    <w:uiPriority w:val="99"/>
    <w:rsid w:val="00E846A9"/>
    <w:rPr>
      <w:rFonts w:ascii="Times New Roman" w:eastAsia="宋体" w:hAnsi="Times New Roman" w:cs="Times New Roman"/>
      <w:sz w:val="18"/>
      <w:szCs w:val="18"/>
    </w:rPr>
  </w:style>
  <w:style w:type="paragraph" w:styleId="aa">
    <w:name w:val="List Paragraph"/>
    <w:basedOn w:val="a"/>
    <w:uiPriority w:val="34"/>
    <w:qFormat/>
    <w:rsid w:val="001A3017"/>
    <w:pPr>
      <w:ind w:firstLineChars="200" w:firstLine="420"/>
    </w:pPr>
    <w:rPr>
      <w:rFonts w:asciiTheme="minorHAnsi" w:eastAsiaTheme="minorEastAsia" w:hAnsiTheme="minorHAnsi" w:cstheme="minorBidi"/>
      <w:szCs w:val="22"/>
    </w:rPr>
  </w:style>
  <w:style w:type="character" w:customStyle="1" w:styleId="1Char">
    <w:name w:val="标题 1 Char"/>
    <w:basedOn w:val="a0"/>
    <w:link w:val="1"/>
    <w:uiPriority w:val="9"/>
    <w:rsid w:val="009F5552"/>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9F555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F5552"/>
  </w:style>
  <w:style w:type="paragraph" w:styleId="20">
    <w:name w:val="toc 2"/>
    <w:basedOn w:val="a"/>
    <w:next w:val="a"/>
    <w:autoRedefine/>
    <w:uiPriority w:val="39"/>
    <w:unhideWhenUsed/>
    <w:rsid w:val="009E3F47"/>
    <w:pPr>
      <w:tabs>
        <w:tab w:val="left" w:pos="1050"/>
        <w:tab w:val="right" w:leader="dot" w:pos="8296"/>
      </w:tabs>
      <w:ind w:leftChars="200" w:left="420"/>
    </w:pPr>
  </w:style>
  <w:style w:type="paragraph" w:styleId="30">
    <w:name w:val="toc 3"/>
    <w:basedOn w:val="a"/>
    <w:next w:val="a"/>
    <w:autoRedefine/>
    <w:uiPriority w:val="39"/>
    <w:unhideWhenUsed/>
    <w:rsid w:val="009F5552"/>
    <w:pPr>
      <w:ind w:leftChars="400" w:left="840"/>
    </w:pPr>
  </w:style>
  <w:style w:type="character" w:styleId="ab">
    <w:name w:val="Hyperlink"/>
    <w:basedOn w:val="a0"/>
    <w:uiPriority w:val="99"/>
    <w:unhideWhenUsed/>
    <w:rsid w:val="009F5552"/>
    <w:rPr>
      <w:color w:val="0000FF" w:themeColor="hyperlink"/>
      <w:u w:val="single"/>
    </w:rPr>
  </w:style>
  <w:style w:type="paragraph" w:styleId="ac">
    <w:name w:val="Balloon Text"/>
    <w:basedOn w:val="a"/>
    <w:link w:val="Char5"/>
    <w:uiPriority w:val="99"/>
    <w:semiHidden/>
    <w:unhideWhenUsed/>
    <w:rsid w:val="009F5552"/>
    <w:rPr>
      <w:sz w:val="18"/>
      <w:szCs w:val="18"/>
    </w:rPr>
  </w:style>
  <w:style w:type="character" w:customStyle="1" w:styleId="Char5">
    <w:name w:val="批注框文本 Char"/>
    <w:basedOn w:val="a0"/>
    <w:link w:val="ac"/>
    <w:uiPriority w:val="99"/>
    <w:semiHidden/>
    <w:rsid w:val="009F5552"/>
    <w:rPr>
      <w:rFonts w:ascii="Times New Roman" w:eastAsia="宋体" w:hAnsi="Times New Roman" w:cs="Times New Roman"/>
      <w:sz w:val="18"/>
      <w:szCs w:val="18"/>
    </w:rPr>
  </w:style>
  <w:style w:type="table" w:styleId="ad">
    <w:name w:val="Table Grid"/>
    <w:basedOn w:val="a1"/>
    <w:uiPriority w:val="59"/>
    <w:rsid w:val="008312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标题 2 Char"/>
    <w:basedOn w:val="a0"/>
    <w:link w:val="2"/>
    <w:uiPriority w:val="9"/>
    <w:rsid w:val="00B34F5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34F5E"/>
    <w:rPr>
      <w:rFonts w:ascii="Times New Roman" w:eastAsia="宋体" w:hAnsi="Times New Roman" w:cs="Times New Roman"/>
      <w:b/>
      <w:bCs/>
      <w:sz w:val="32"/>
      <w:szCs w:val="32"/>
    </w:rPr>
  </w:style>
  <w:style w:type="character" w:customStyle="1" w:styleId="4Char">
    <w:name w:val="标题 4 Char"/>
    <w:basedOn w:val="a0"/>
    <w:link w:val="4"/>
    <w:uiPriority w:val="9"/>
    <w:rsid w:val="00B34F5E"/>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B34F5E"/>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B34F5E"/>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B34F5E"/>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B34F5E"/>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B34F5E"/>
    <w:rPr>
      <w:rFonts w:asciiTheme="majorHAnsi" w:eastAsiaTheme="majorEastAsia" w:hAnsiTheme="majorHAnsi" w:cstheme="majorBidi"/>
      <w:szCs w:val="21"/>
    </w:rPr>
  </w:style>
</w:styles>
</file>

<file path=word/webSettings.xml><?xml version="1.0" encoding="utf-8"?>
<w:webSettings xmlns:r="http://schemas.openxmlformats.org/officeDocument/2006/relationships" xmlns:w="http://schemas.openxmlformats.org/wordprocessingml/2006/main">
  <w:divs>
    <w:div w:id="202948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927EF7-30D7-400A-B7F7-7C45E7DA3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1071</TotalTime>
  <Pages>7</Pages>
  <Words>321</Words>
  <Characters>1835</Characters>
  <Application>Microsoft Office Word</Application>
  <DocSecurity>0</DocSecurity>
  <Lines>15</Lines>
  <Paragraphs>4</Paragraphs>
  <ScaleCrop>false</ScaleCrop>
  <Company>Peking University</Company>
  <LinksUpToDate>false</LinksUpToDate>
  <CharactersWithSpaces>2152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Wangrui</dc:creator>
  <cp:keywords/>
  <dc:description/>
  <cp:lastModifiedBy>Microsoft.com</cp:lastModifiedBy>
  <cp:revision>204</cp:revision>
  <dcterms:created xsi:type="dcterms:W3CDTF">2009-12-23T03:54:00Z</dcterms:created>
  <dcterms:modified xsi:type="dcterms:W3CDTF">2010-01-24T07:00:00Z</dcterms:modified>
</cp:coreProperties>
</file>