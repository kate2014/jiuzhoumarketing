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83" w:rsidRPr="000326CC" w:rsidRDefault="009F1083" w:rsidP="009F1083">
      <w:pPr>
        <w:rPr>
          <w:rFonts w:ascii="华文楷体" w:eastAsia="华文楷体" w:hAnsi="华文楷体"/>
        </w:rPr>
      </w:pPr>
    </w:p>
    <w:p w:rsidR="009F1083" w:rsidRPr="000326CC" w:rsidRDefault="009F1083" w:rsidP="009F1083">
      <w:pPr>
        <w:jc w:val="center"/>
        <w:rPr>
          <w:rFonts w:ascii="华文楷体" w:eastAsia="华文楷体" w:hAnsi="华文楷体"/>
          <w:b/>
          <w:bCs/>
          <w:sz w:val="72"/>
          <w:szCs w:val="72"/>
        </w:rPr>
      </w:pPr>
    </w:p>
    <w:p w:rsidR="009F1083" w:rsidRPr="000326CC" w:rsidRDefault="009F1083" w:rsidP="009F1083">
      <w:pPr>
        <w:jc w:val="center"/>
        <w:rPr>
          <w:rFonts w:ascii="华文楷体" w:eastAsia="华文楷体" w:hAnsi="华文楷体"/>
          <w:b/>
          <w:bCs/>
          <w:sz w:val="72"/>
          <w:szCs w:val="72"/>
        </w:rPr>
      </w:pPr>
    </w:p>
    <w:p w:rsidR="009F1083" w:rsidRPr="000326CC" w:rsidRDefault="009F1083" w:rsidP="009F1083">
      <w:pPr>
        <w:jc w:val="center"/>
        <w:rPr>
          <w:rFonts w:ascii="华文楷体" w:eastAsia="华文楷体" w:hAnsi="华文楷体"/>
          <w:b/>
          <w:bCs/>
          <w:sz w:val="72"/>
          <w:szCs w:val="72"/>
        </w:rPr>
      </w:pPr>
      <w:r w:rsidRPr="000326CC">
        <w:rPr>
          <w:rFonts w:ascii="华文楷体" w:eastAsia="华文楷体" w:hAnsi="华文楷体" w:hint="eastAsia"/>
          <w:b/>
          <w:bCs/>
          <w:sz w:val="72"/>
          <w:szCs w:val="72"/>
        </w:rPr>
        <w:t>九州国际市场管理系统</w:t>
      </w:r>
    </w:p>
    <w:p w:rsidR="009F1083" w:rsidRPr="000326CC" w:rsidRDefault="009F1083" w:rsidP="009F1083">
      <w:pPr>
        <w:jc w:val="center"/>
        <w:rPr>
          <w:rFonts w:ascii="华文楷体" w:eastAsia="华文楷体" w:hAnsi="华文楷体"/>
          <w:b/>
          <w:bCs/>
          <w:sz w:val="72"/>
          <w:szCs w:val="72"/>
        </w:rPr>
      </w:pPr>
    </w:p>
    <w:p w:rsidR="009F1083" w:rsidRPr="000326CC" w:rsidRDefault="009F1083" w:rsidP="009F1083">
      <w:pPr>
        <w:jc w:val="center"/>
        <w:rPr>
          <w:rFonts w:ascii="华文楷体" w:eastAsia="华文楷体" w:hAnsi="华文楷体"/>
          <w:b/>
          <w:bCs/>
          <w:sz w:val="72"/>
          <w:szCs w:val="72"/>
        </w:rPr>
      </w:pPr>
      <w:r w:rsidRPr="000326CC">
        <w:rPr>
          <w:rFonts w:ascii="华文楷体" w:eastAsia="华文楷体" w:hAnsi="华文楷体" w:hint="eastAsia"/>
          <w:b/>
          <w:bCs/>
          <w:sz w:val="72"/>
          <w:szCs w:val="72"/>
        </w:rPr>
        <w:t>需求规格说明书</w:t>
      </w: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p w:rsidR="009F1083" w:rsidRPr="000326CC" w:rsidRDefault="009F1083" w:rsidP="009F108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F1083" w:rsidRPr="000326C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pStyle w:val="a7"/>
              <w:spacing w:before="100" w:beforeAutospacing="1" w:after="100" w:afterAutospacing="1"/>
              <w:rPr>
                <w:rFonts w:ascii="华文楷体" w:eastAsia="华文楷体" w:hAnsi="华文楷体"/>
              </w:rPr>
            </w:pPr>
            <w:r w:rsidRPr="000326CC">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rPr>
                <w:rFonts w:ascii="华文楷体" w:eastAsia="华文楷体" w:hAnsi="华文楷体"/>
              </w:rPr>
            </w:pPr>
            <w:r w:rsidRPr="000326CC">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pStyle w:val="a7"/>
              <w:spacing w:before="100" w:beforeAutospacing="1" w:after="100" w:afterAutospacing="1"/>
              <w:rPr>
                <w:rFonts w:ascii="华文楷体" w:eastAsia="华文楷体" w:hAnsi="华文楷体"/>
              </w:rPr>
            </w:pPr>
            <w:r w:rsidRPr="000326CC">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F1083" w:rsidRPr="000326CC" w:rsidRDefault="009F1083">
            <w:pPr>
              <w:spacing w:before="100" w:beforeAutospacing="1" w:after="100" w:afterAutospacing="1"/>
              <w:rPr>
                <w:rFonts w:ascii="华文楷体" w:eastAsia="华文楷体" w:hAnsi="华文楷体"/>
              </w:rPr>
            </w:pPr>
          </w:p>
        </w:tc>
      </w:tr>
      <w:tr w:rsidR="009F1083" w:rsidRPr="000326C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jc w:val="center"/>
              <w:rPr>
                <w:rFonts w:ascii="华文楷体" w:eastAsia="华文楷体" w:hAnsi="华文楷体"/>
              </w:rPr>
            </w:pPr>
            <w:r w:rsidRPr="000326CC">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rPr>
                <w:rFonts w:ascii="华文楷体" w:eastAsia="华文楷体" w:hAnsi="华文楷体"/>
              </w:rPr>
            </w:pPr>
            <w:r w:rsidRPr="000326CC">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jc w:val="center"/>
              <w:rPr>
                <w:rFonts w:ascii="华文楷体" w:eastAsia="华文楷体" w:hAnsi="华文楷体"/>
              </w:rPr>
            </w:pPr>
            <w:r w:rsidRPr="000326CC">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rPr>
                <w:rFonts w:ascii="华文楷体" w:eastAsia="华文楷体" w:hAnsi="华文楷体"/>
              </w:rPr>
            </w:pPr>
            <w:r w:rsidRPr="000326CC">
              <w:rPr>
                <w:rFonts w:ascii="华文楷体" w:eastAsia="华文楷体" w:hAnsi="华文楷体" w:hint="eastAsia"/>
              </w:rPr>
              <w:t>系统开发部</w:t>
            </w:r>
          </w:p>
        </w:tc>
      </w:tr>
      <w:tr w:rsidR="009F1083" w:rsidRPr="000326C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jc w:val="center"/>
              <w:rPr>
                <w:rFonts w:ascii="华文楷体" w:eastAsia="华文楷体" w:hAnsi="华文楷体"/>
              </w:rPr>
            </w:pPr>
            <w:r w:rsidRPr="000326CC">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rPr>
                <w:rFonts w:ascii="华文楷体" w:eastAsia="华文楷体" w:hAnsi="华文楷体"/>
              </w:rPr>
            </w:pPr>
            <w:r w:rsidRPr="000326CC">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jc w:val="center"/>
              <w:rPr>
                <w:rFonts w:ascii="华文楷体" w:eastAsia="华文楷体" w:hAnsi="华文楷体"/>
              </w:rPr>
            </w:pPr>
            <w:r w:rsidRPr="000326CC">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0326CC">
                <w:rPr>
                  <w:rFonts w:ascii="华文楷体" w:eastAsia="华文楷体" w:hAnsi="华文楷体" w:hint="eastAsia"/>
                </w:rPr>
                <w:t>2009-12-7</w:t>
              </w:r>
            </w:smartTag>
          </w:p>
        </w:tc>
      </w:tr>
      <w:tr w:rsidR="009F1083" w:rsidRPr="000326C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jc w:val="center"/>
              <w:rPr>
                <w:rFonts w:ascii="华文楷体" w:eastAsia="华文楷体" w:hAnsi="华文楷体"/>
              </w:rPr>
            </w:pPr>
            <w:r w:rsidRPr="000326CC">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rPr>
                <w:rFonts w:ascii="华文楷体" w:eastAsia="华文楷体" w:hAnsi="华文楷体"/>
              </w:rPr>
            </w:pPr>
            <w:r w:rsidRPr="000326CC">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jc w:val="center"/>
              <w:rPr>
                <w:rFonts w:ascii="华文楷体" w:eastAsia="华文楷体" w:hAnsi="华文楷体"/>
              </w:rPr>
            </w:pPr>
            <w:r w:rsidRPr="000326CC">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0326CC" w:rsidRDefault="009F1083">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0326CC">
                <w:rPr>
                  <w:rFonts w:ascii="华文楷体" w:eastAsia="华文楷体" w:hAnsi="华文楷体" w:hint="eastAsia"/>
                </w:rPr>
                <w:t>2009-12-7</w:t>
              </w:r>
            </w:smartTag>
          </w:p>
        </w:tc>
      </w:tr>
    </w:tbl>
    <w:p w:rsidR="009F1083" w:rsidRPr="000326CC" w:rsidRDefault="009F1083" w:rsidP="009F1083">
      <w:pPr>
        <w:rPr>
          <w:rFonts w:ascii="华文楷体" w:eastAsia="华文楷体" w:hAnsi="华文楷体"/>
        </w:rPr>
      </w:pPr>
    </w:p>
    <w:p w:rsidR="00395A09" w:rsidRPr="000326CC" w:rsidRDefault="009F1083" w:rsidP="006E7B1C">
      <w:pPr>
        <w:widowControl/>
        <w:jc w:val="left"/>
        <w:rPr>
          <w:rFonts w:ascii="华文楷体" w:eastAsia="华文楷体" w:hAnsi="华文楷体"/>
        </w:rPr>
      </w:pPr>
      <w:r w:rsidRPr="000326CC">
        <w:rPr>
          <w:rFonts w:ascii="华文楷体" w:eastAsia="华文楷体" w:hAnsi="华文楷体" w:hint="eastAsia"/>
          <w:kern w:val="0"/>
        </w:rPr>
        <w:br w:type="page"/>
      </w:r>
    </w:p>
    <w:p w:rsidR="00395A09" w:rsidRPr="000326CC" w:rsidRDefault="00395A09" w:rsidP="007430AC">
      <w:pPr>
        <w:pStyle w:val="1"/>
        <w:rPr>
          <w:rFonts w:ascii="华文楷体" w:eastAsia="华文楷体" w:hAnsi="华文楷体"/>
        </w:rPr>
      </w:pPr>
      <w:r w:rsidRPr="000326CC">
        <w:rPr>
          <w:rFonts w:ascii="华文楷体" w:eastAsia="华文楷体" w:hAnsi="华文楷体" w:hint="eastAsia"/>
        </w:rPr>
        <w:lastRenderedPageBreak/>
        <w:t>用例图</w:t>
      </w:r>
    </w:p>
    <w:p w:rsidR="00395A09" w:rsidRPr="000326CC" w:rsidRDefault="00774C28" w:rsidP="000326CC">
      <w:pPr>
        <w:pStyle w:val="a3"/>
        <w:spacing w:afterLines="50" w:line="360" w:lineRule="auto"/>
        <w:ind w:firstLineChars="0" w:firstLine="0"/>
        <w:jc w:val="center"/>
        <w:rPr>
          <w:rFonts w:ascii="华文楷体" w:eastAsia="华文楷体" w:hAnsi="华文楷体"/>
          <w:szCs w:val="24"/>
        </w:rPr>
      </w:pPr>
      <w:r w:rsidRPr="000326CC">
        <w:rPr>
          <w:rFonts w:ascii="华文楷体" w:eastAsia="华文楷体" w:hAnsi="华文楷体"/>
        </w:rPr>
        <w:object w:dxaOrig="6926" w:dyaOrig="7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358.5pt" o:ole="">
            <v:imagedata r:id="rId8" o:title=""/>
          </v:shape>
          <o:OLEObject Type="Embed" ProgID="Visio.Drawing.11" ShapeID="_x0000_i1025" DrawAspect="Content" ObjectID="_1326700034" r:id="rId9"/>
        </w:object>
      </w:r>
    </w:p>
    <w:p w:rsidR="00395A09" w:rsidRPr="000326CC" w:rsidRDefault="00395A09" w:rsidP="000326CC">
      <w:pPr>
        <w:pStyle w:val="a3"/>
        <w:spacing w:afterLines="50" w:line="360" w:lineRule="auto"/>
        <w:ind w:left="1063" w:firstLineChars="0" w:firstLine="0"/>
        <w:rPr>
          <w:rFonts w:ascii="华文楷体" w:eastAsia="华文楷体" w:hAnsi="华文楷体"/>
          <w:szCs w:val="24"/>
        </w:rPr>
      </w:pPr>
    </w:p>
    <w:p w:rsidR="00395A09" w:rsidRPr="000326CC" w:rsidRDefault="00395A09" w:rsidP="007430AC">
      <w:pPr>
        <w:pStyle w:val="1"/>
        <w:rPr>
          <w:rFonts w:ascii="华文楷体" w:eastAsia="华文楷体" w:hAnsi="华文楷体"/>
        </w:rPr>
      </w:pPr>
      <w:r w:rsidRPr="000326CC">
        <w:rPr>
          <w:rFonts w:ascii="华文楷体" w:eastAsia="华文楷体" w:hAnsi="华文楷体" w:hint="eastAsia"/>
        </w:rPr>
        <w:t>用例描述</w:t>
      </w:r>
    </w:p>
    <w:p w:rsidR="000F4CC3" w:rsidRPr="000326CC" w:rsidRDefault="000F4CC3" w:rsidP="007430AC">
      <w:pPr>
        <w:pStyle w:val="2"/>
        <w:rPr>
          <w:rFonts w:ascii="华文楷体" w:eastAsia="华文楷体" w:hAnsi="华文楷体"/>
        </w:rPr>
      </w:pPr>
      <w:r w:rsidRPr="000326CC">
        <w:rPr>
          <w:rFonts w:ascii="华文楷体" w:eastAsia="华文楷体" w:hAnsi="华文楷体" w:hint="eastAsia"/>
        </w:rPr>
        <w:t>主要参与者</w:t>
      </w:r>
    </w:p>
    <w:p w:rsidR="00395A09" w:rsidRPr="000326CC" w:rsidRDefault="00395A09" w:rsidP="00395A09">
      <w:pPr>
        <w:pStyle w:val="aa"/>
        <w:spacing w:line="360" w:lineRule="auto"/>
        <w:ind w:left="360" w:firstLineChars="0" w:firstLine="0"/>
        <w:rPr>
          <w:rFonts w:ascii="华文楷体" w:eastAsia="华文楷体" w:hAnsi="华文楷体"/>
          <w:sz w:val="24"/>
          <w:szCs w:val="24"/>
        </w:rPr>
      </w:pPr>
      <w:r w:rsidRPr="000326CC">
        <w:rPr>
          <w:rFonts w:ascii="华文楷体" w:eastAsia="华文楷体" w:hAnsi="华文楷体" w:hint="eastAsia"/>
          <w:sz w:val="24"/>
          <w:szCs w:val="24"/>
        </w:rPr>
        <w:t>市场管理人员</w:t>
      </w:r>
    </w:p>
    <w:p w:rsidR="00395A09" w:rsidRPr="000326CC" w:rsidRDefault="00395A09" w:rsidP="007430AC">
      <w:pPr>
        <w:pStyle w:val="2"/>
        <w:rPr>
          <w:rFonts w:ascii="华文楷体" w:eastAsia="华文楷体" w:hAnsi="华文楷体"/>
        </w:rPr>
      </w:pPr>
      <w:r w:rsidRPr="000326CC">
        <w:rPr>
          <w:rFonts w:ascii="华文楷体" w:eastAsia="华文楷体" w:hAnsi="华文楷体" w:hint="eastAsia"/>
        </w:rPr>
        <w:lastRenderedPageBreak/>
        <w:t>项目相关人员及其兴趣：</w:t>
      </w:r>
    </w:p>
    <w:p w:rsidR="00395A09" w:rsidRPr="000326CC" w:rsidRDefault="00395A09" w:rsidP="00395A09">
      <w:pPr>
        <w:pStyle w:val="aa"/>
        <w:spacing w:line="360" w:lineRule="auto"/>
        <w:ind w:left="360" w:firstLineChars="0" w:firstLine="0"/>
        <w:rPr>
          <w:rFonts w:ascii="华文楷体" w:eastAsia="华文楷体" w:hAnsi="华文楷体"/>
          <w:sz w:val="24"/>
          <w:szCs w:val="24"/>
        </w:rPr>
      </w:pPr>
      <w:r w:rsidRPr="000326CC">
        <w:rPr>
          <w:rFonts w:ascii="华文楷体" w:eastAsia="华文楷体" w:hAnsi="华文楷体" w:hint="eastAsia"/>
          <w:sz w:val="24"/>
          <w:szCs w:val="24"/>
        </w:rPr>
        <w:t>市场管理人员： 市场管理人员可以在系统中输入和编辑商户基本信息，管理商户的证照信息，同时对于安保、物业、装修等信息进行管理。市场管理人员还可以在商户管理功能中管理商户的财务相关信息，</w:t>
      </w:r>
      <w:r w:rsidR="000F4CC3" w:rsidRPr="000326CC">
        <w:rPr>
          <w:rFonts w:ascii="华文楷体" w:eastAsia="华文楷体" w:hAnsi="华文楷体" w:hint="eastAsia"/>
          <w:sz w:val="24"/>
          <w:szCs w:val="24"/>
        </w:rPr>
        <w:t>查询商户相关的费用记录</w:t>
      </w:r>
      <w:r w:rsidRPr="000326CC">
        <w:rPr>
          <w:rFonts w:ascii="华文楷体" w:eastAsia="华文楷体" w:hAnsi="华文楷体" w:hint="eastAsia"/>
          <w:sz w:val="24"/>
          <w:szCs w:val="24"/>
        </w:rPr>
        <w:t>。</w:t>
      </w:r>
    </w:p>
    <w:p w:rsidR="007430AC" w:rsidRPr="000326CC" w:rsidRDefault="007430AC" w:rsidP="00636CB3">
      <w:pPr>
        <w:pStyle w:val="2"/>
        <w:rPr>
          <w:rFonts w:ascii="华文楷体" w:eastAsia="华文楷体" w:hAnsi="华文楷体"/>
        </w:rPr>
      </w:pPr>
      <w:r w:rsidRPr="000326CC">
        <w:rPr>
          <w:rFonts w:ascii="华文楷体" w:eastAsia="华文楷体" w:hAnsi="华文楷体" w:hint="eastAsia"/>
        </w:rPr>
        <w:t>触发条件</w:t>
      </w:r>
    </w:p>
    <w:p w:rsidR="00361F81" w:rsidRPr="000326CC" w:rsidRDefault="00361F81" w:rsidP="00361F81">
      <w:pPr>
        <w:ind w:left="420"/>
        <w:rPr>
          <w:rFonts w:ascii="华文楷体" w:eastAsia="华文楷体" w:hAnsi="华文楷体"/>
        </w:rPr>
      </w:pPr>
      <w:r w:rsidRPr="000326CC">
        <w:rPr>
          <w:rFonts w:ascii="华文楷体" w:eastAsia="华文楷体" w:hAnsi="华文楷体" w:hint="eastAsia"/>
        </w:rPr>
        <w:t>市场管理人员选择商户管理的操作</w:t>
      </w:r>
    </w:p>
    <w:p w:rsidR="00395A09" w:rsidRPr="000326CC" w:rsidRDefault="00775E5F" w:rsidP="007430AC">
      <w:pPr>
        <w:pStyle w:val="2"/>
        <w:rPr>
          <w:rFonts w:ascii="华文楷体" w:eastAsia="华文楷体" w:hAnsi="华文楷体"/>
        </w:rPr>
      </w:pPr>
      <w:r w:rsidRPr="000326CC">
        <w:rPr>
          <w:rFonts w:ascii="华文楷体" w:eastAsia="华文楷体" w:hAnsi="华文楷体" w:hint="eastAsia"/>
        </w:rPr>
        <w:t>前置条件</w:t>
      </w:r>
    </w:p>
    <w:p w:rsidR="00395A09" w:rsidRPr="000326CC" w:rsidRDefault="00395A09" w:rsidP="00395A09">
      <w:pPr>
        <w:pStyle w:val="aa"/>
        <w:spacing w:line="360" w:lineRule="auto"/>
        <w:ind w:left="360" w:firstLineChars="0" w:firstLine="0"/>
        <w:rPr>
          <w:rFonts w:ascii="华文楷体" w:eastAsia="华文楷体" w:hAnsi="华文楷体"/>
          <w:sz w:val="24"/>
          <w:szCs w:val="24"/>
        </w:rPr>
      </w:pPr>
      <w:r w:rsidRPr="000326CC">
        <w:rPr>
          <w:rFonts w:ascii="华文楷体" w:eastAsia="华文楷体" w:hAnsi="华文楷体" w:hint="eastAsia"/>
          <w:sz w:val="24"/>
          <w:szCs w:val="24"/>
        </w:rPr>
        <w:t>市场管理人员必须已经被识别和授权。</w:t>
      </w:r>
    </w:p>
    <w:p w:rsidR="00395A09" w:rsidRPr="000326CC" w:rsidRDefault="00775E5F" w:rsidP="007430AC">
      <w:pPr>
        <w:pStyle w:val="2"/>
        <w:rPr>
          <w:rFonts w:ascii="华文楷体" w:eastAsia="华文楷体" w:hAnsi="华文楷体"/>
        </w:rPr>
      </w:pPr>
      <w:r w:rsidRPr="000326CC">
        <w:rPr>
          <w:rFonts w:ascii="华文楷体" w:eastAsia="华文楷体" w:hAnsi="华文楷体" w:hint="eastAsia"/>
        </w:rPr>
        <w:t>成功后的保证（后置条件）</w:t>
      </w:r>
    </w:p>
    <w:p w:rsidR="00395A09" w:rsidRPr="000326CC" w:rsidRDefault="00395A09" w:rsidP="00395A09">
      <w:pPr>
        <w:pStyle w:val="aa"/>
        <w:spacing w:line="360" w:lineRule="auto"/>
        <w:ind w:left="360" w:firstLineChars="0" w:firstLine="0"/>
        <w:rPr>
          <w:rFonts w:ascii="华文楷体" w:eastAsia="华文楷体" w:hAnsi="华文楷体"/>
          <w:sz w:val="24"/>
          <w:szCs w:val="24"/>
        </w:rPr>
      </w:pPr>
      <w:r w:rsidRPr="000326CC">
        <w:rPr>
          <w:rFonts w:ascii="华文楷体" w:eastAsia="华文楷体" w:hAnsi="华文楷体" w:hint="eastAsia"/>
          <w:sz w:val="24"/>
          <w:szCs w:val="24"/>
        </w:rPr>
        <w:t>存储商户的基本信息、证照信息和财务信息。</w:t>
      </w:r>
      <w:r w:rsidRPr="000326CC">
        <w:rPr>
          <w:rFonts w:ascii="华文楷体" w:eastAsia="华文楷体" w:hAnsi="华文楷体"/>
          <w:sz w:val="24"/>
          <w:szCs w:val="24"/>
        </w:rPr>
        <w:t xml:space="preserve"> </w:t>
      </w:r>
    </w:p>
    <w:p w:rsidR="00636CB3" w:rsidRPr="000326CC" w:rsidRDefault="00775E5F" w:rsidP="00636CB3">
      <w:pPr>
        <w:pStyle w:val="2"/>
        <w:rPr>
          <w:rFonts w:ascii="华文楷体" w:eastAsia="华文楷体" w:hAnsi="华文楷体"/>
        </w:rPr>
      </w:pPr>
      <w:r w:rsidRPr="000326CC">
        <w:rPr>
          <w:rFonts w:ascii="华文楷体" w:eastAsia="华文楷体" w:hAnsi="华文楷体" w:hint="eastAsia"/>
        </w:rPr>
        <w:t>事件流</w:t>
      </w:r>
    </w:p>
    <w:p w:rsidR="00636CB3" w:rsidRPr="000326CC" w:rsidRDefault="00636CB3" w:rsidP="00B17FA0">
      <w:pPr>
        <w:pStyle w:val="3"/>
        <w:rPr>
          <w:rFonts w:ascii="华文楷体" w:eastAsia="华文楷体" w:hAnsi="华文楷体"/>
        </w:rPr>
      </w:pPr>
      <w:r w:rsidRPr="000326CC">
        <w:rPr>
          <w:rFonts w:ascii="华文楷体" w:eastAsia="华文楷体" w:hAnsi="华文楷体" w:hint="eastAsia"/>
        </w:rPr>
        <w:t>基本事件流</w:t>
      </w:r>
    </w:p>
    <w:p w:rsidR="00B17FA0" w:rsidRPr="000326CC" w:rsidRDefault="00B17FA0" w:rsidP="00B17FA0">
      <w:pPr>
        <w:rPr>
          <w:rFonts w:ascii="华文楷体" w:eastAsia="华文楷体" w:hAnsi="华文楷体"/>
        </w:rPr>
      </w:pPr>
    </w:p>
    <w:p w:rsidR="00B17FA0" w:rsidRPr="000326CC" w:rsidRDefault="00B17FA0" w:rsidP="00B17FA0">
      <w:pPr>
        <w:rPr>
          <w:rFonts w:ascii="华文楷体" w:eastAsia="华文楷体" w:hAnsi="华文楷体"/>
        </w:rPr>
      </w:pPr>
    </w:p>
    <w:p w:rsidR="00B17FA0" w:rsidRPr="000326CC" w:rsidRDefault="00B17FA0" w:rsidP="00B17FA0">
      <w:pPr>
        <w:pStyle w:val="3"/>
        <w:rPr>
          <w:rFonts w:ascii="华文楷体" w:eastAsia="华文楷体" w:hAnsi="华文楷体"/>
        </w:rPr>
      </w:pPr>
      <w:r w:rsidRPr="000326CC">
        <w:rPr>
          <w:rFonts w:ascii="华文楷体" w:eastAsia="华文楷体" w:hAnsi="华文楷体" w:hint="eastAsia"/>
        </w:rPr>
        <w:t>可选事件流</w:t>
      </w:r>
    </w:p>
    <w:p w:rsidR="00395A09" w:rsidRPr="000326CC" w:rsidRDefault="00775E5F" w:rsidP="00B17FA0">
      <w:pPr>
        <w:pStyle w:val="4"/>
        <w:rPr>
          <w:rFonts w:ascii="华文楷体" w:eastAsia="华文楷体" w:hAnsi="华文楷体"/>
        </w:rPr>
      </w:pPr>
      <w:r w:rsidRPr="000326CC">
        <w:rPr>
          <w:rFonts w:ascii="华文楷体" w:eastAsia="华文楷体" w:hAnsi="华文楷体" w:hint="eastAsia"/>
        </w:rPr>
        <w:t>商户基本信息管理</w:t>
      </w:r>
    </w:p>
    <w:p w:rsidR="00775E5F" w:rsidRPr="000326CC" w:rsidRDefault="00775E5F" w:rsidP="00775E5F">
      <w:pPr>
        <w:pStyle w:val="aa"/>
        <w:numPr>
          <w:ilvl w:val="0"/>
          <w:numId w:val="34"/>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市场管理人员在系统中添加或编辑商户的基本信息</w:t>
      </w:r>
    </w:p>
    <w:p w:rsidR="00775E5F" w:rsidRPr="000326CC" w:rsidRDefault="00775E5F" w:rsidP="00775E5F">
      <w:pPr>
        <w:pStyle w:val="aa"/>
        <w:spacing w:line="360" w:lineRule="auto"/>
        <w:ind w:left="851" w:firstLineChars="0" w:firstLine="0"/>
        <w:rPr>
          <w:rFonts w:ascii="华文楷体" w:eastAsia="华文楷体" w:hAnsi="华文楷体"/>
          <w:sz w:val="24"/>
          <w:szCs w:val="24"/>
        </w:rPr>
      </w:pPr>
      <w:r w:rsidRPr="000326CC">
        <w:rPr>
          <w:rFonts w:ascii="华文楷体" w:eastAsia="华文楷体" w:hAnsi="华文楷体" w:hint="eastAsia"/>
          <w:sz w:val="24"/>
          <w:szCs w:val="24"/>
        </w:rPr>
        <w:lastRenderedPageBreak/>
        <w:t>商户基本信息包括：</w:t>
      </w:r>
    </w:p>
    <w:p w:rsidR="009829F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商户号（系统分配）、商户名称</w:t>
      </w:r>
      <w:ins w:id="0" w:author="Wangrui" w:date="2010-01-26T15:00:00Z">
        <w:r w:rsidR="004B0CDD" w:rsidRPr="000326CC">
          <w:rPr>
            <w:rFonts w:ascii="华文楷体" w:eastAsia="华文楷体" w:hAnsi="华文楷体" w:hint="eastAsia"/>
            <w:sz w:val="24"/>
            <w:szCs w:val="24"/>
          </w:rPr>
          <w:t>、企业性质</w:t>
        </w:r>
      </w:ins>
    </w:p>
    <w:p w:rsidR="009829F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经营范围、</w:t>
      </w:r>
      <w:ins w:id="1" w:author="Wangrui" w:date="2010-01-26T14:56:00Z">
        <w:r w:rsidR="004236B6" w:rsidRPr="000326CC">
          <w:rPr>
            <w:rFonts w:ascii="华文楷体" w:eastAsia="华文楷体" w:hAnsi="华文楷体" w:hint="eastAsia"/>
            <w:sz w:val="24"/>
            <w:szCs w:val="24"/>
          </w:rPr>
          <w:t>经销类别（厂家/代理</w:t>
        </w:r>
        <w:r w:rsidR="004236B6" w:rsidRPr="000326CC">
          <w:rPr>
            <w:rFonts w:ascii="华文楷体" w:eastAsia="华文楷体" w:hAnsi="华文楷体"/>
            <w:sz w:val="24"/>
            <w:szCs w:val="24"/>
          </w:rPr>
          <w:t>）</w:t>
        </w:r>
        <w:r w:rsidR="004236B6" w:rsidRPr="000326CC">
          <w:rPr>
            <w:rFonts w:ascii="华文楷体" w:eastAsia="华文楷体" w:hAnsi="华文楷体" w:hint="eastAsia"/>
            <w:sz w:val="24"/>
            <w:szCs w:val="24"/>
          </w:rPr>
          <w:t>、</w:t>
        </w:r>
      </w:ins>
      <w:r w:rsidRPr="000326CC">
        <w:rPr>
          <w:rFonts w:ascii="华文楷体" w:eastAsia="华文楷体" w:hAnsi="华文楷体" w:hint="eastAsia"/>
          <w:sz w:val="24"/>
          <w:szCs w:val="24"/>
        </w:rPr>
        <w:t>经营品牌、</w:t>
      </w:r>
      <w:del w:id="2" w:author="Wangrui" w:date="2010-01-26T14:55:00Z">
        <w:r w:rsidRPr="000326CC" w:rsidDel="00DC53AB">
          <w:rPr>
            <w:rFonts w:ascii="华文楷体" w:eastAsia="华文楷体" w:hAnsi="华文楷体" w:hint="eastAsia"/>
            <w:sz w:val="24"/>
            <w:szCs w:val="24"/>
          </w:rPr>
          <w:delText>代理</w:delText>
        </w:r>
      </w:del>
      <w:ins w:id="3" w:author="Wangrui" w:date="2010-01-26T14:55:00Z">
        <w:r w:rsidR="00DC53AB" w:rsidRPr="000326CC">
          <w:rPr>
            <w:rFonts w:ascii="华文楷体" w:eastAsia="华文楷体" w:hAnsi="华文楷体" w:hint="eastAsia"/>
            <w:sz w:val="24"/>
            <w:szCs w:val="24"/>
          </w:rPr>
          <w:t>经销</w:t>
        </w:r>
      </w:ins>
      <w:r w:rsidR="0020548C" w:rsidRPr="000326CC">
        <w:rPr>
          <w:rFonts w:ascii="华文楷体" w:eastAsia="华文楷体" w:hAnsi="华文楷体" w:hint="eastAsia"/>
          <w:sz w:val="24"/>
          <w:szCs w:val="24"/>
        </w:rPr>
        <w:t>级别</w:t>
      </w:r>
      <w:r w:rsidRPr="000326CC">
        <w:rPr>
          <w:rFonts w:ascii="华文楷体" w:eastAsia="华文楷体" w:hAnsi="华文楷体" w:hint="eastAsia"/>
          <w:sz w:val="24"/>
          <w:szCs w:val="24"/>
        </w:rPr>
        <w:t>、商户性质、商户网站地址</w:t>
      </w:r>
    </w:p>
    <w:p w:rsidR="009829F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营业执照编号、注册资金、注册地址、国税登记号、地税登记号</w:t>
      </w:r>
    </w:p>
    <w:p w:rsidR="009829F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开户银行、银行账户、公司规模</w:t>
      </w:r>
    </w:p>
    <w:p w:rsidR="009829F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联系人姓名、联系人身份证号、联系人电话、联系人电子邮件、联系人通信地址</w:t>
      </w:r>
    </w:p>
    <w:p w:rsidR="009829F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法人代表姓名、法人代表电话、法人代表身份证号</w:t>
      </w:r>
    </w:p>
    <w:p w:rsidR="009829FF" w:rsidRPr="000326CC" w:rsidRDefault="009829F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安保状态</w:t>
      </w:r>
      <w:r w:rsidR="00F97B26" w:rsidRPr="000326CC">
        <w:rPr>
          <w:rFonts w:ascii="华文楷体" w:eastAsia="华文楷体" w:hAnsi="华文楷体" w:hint="eastAsia"/>
          <w:sz w:val="24"/>
          <w:szCs w:val="24"/>
        </w:rPr>
        <w:t>（未审核/已审核）</w:t>
      </w:r>
      <w:r w:rsidRPr="000326CC">
        <w:rPr>
          <w:rFonts w:ascii="华文楷体" w:eastAsia="华文楷体" w:hAnsi="华文楷体" w:hint="eastAsia"/>
          <w:sz w:val="24"/>
          <w:szCs w:val="24"/>
        </w:rPr>
        <w:t>、物业状态</w:t>
      </w:r>
      <w:r w:rsidR="00F97B26" w:rsidRPr="000326CC">
        <w:rPr>
          <w:rFonts w:ascii="华文楷体" w:eastAsia="华文楷体" w:hAnsi="华文楷体" w:hint="eastAsia"/>
          <w:sz w:val="24"/>
          <w:szCs w:val="24"/>
        </w:rPr>
        <w:t>（未审核/已审核）</w:t>
      </w:r>
      <w:r w:rsidRPr="000326CC">
        <w:rPr>
          <w:rFonts w:ascii="华文楷体" w:eastAsia="华文楷体" w:hAnsi="华文楷体" w:hint="eastAsia"/>
          <w:sz w:val="24"/>
          <w:szCs w:val="24"/>
        </w:rPr>
        <w:t>、装修状态</w:t>
      </w:r>
      <w:r w:rsidR="00F97B26" w:rsidRPr="000326CC">
        <w:rPr>
          <w:rFonts w:ascii="华文楷体" w:eastAsia="华文楷体" w:hAnsi="华文楷体" w:hint="eastAsia"/>
          <w:sz w:val="24"/>
          <w:szCs w:val="24"/>
        </w:rPr>
        <w:t>（未审核/已交押金/已审核）</w:t>
      </w:r>
    </w:p>
    <w:p w:rsidR="009829F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登记日期、登记人</w:t>
      </w:r>
      <w:r w:rsidR="009829FF" w:rsidRPr="000326CC">
        <w:rPr>
          <w:rFonts w:ascii="华文楷体" w:eastAsia="华文楷体" w:hAnsi="华文楷体" w:hint="eastAsia"/>
          <w:sz w:val="24"/>
          <w:szCs w:val="24"/>
        </w:rPr>
        <w:t>、修改日期、修改人</w:t>
      </w:r>
    </w:p>
    <w:p w:rsidR="00775E5F" w:rsidRPr="000326CC" w:rsidRDefault="00775E5F" w:rsidP="009829FF">
      <w:pPr>
        <w:pStyle w:val="aa"/>
        <w:numPr>
          <w:ilvl w:val="0"/>
          <w:numId w:val="35"/>
        </w:numPr>
        <w:spacing w:line="360" w:lineRule="auto"/>
        <w:ind w:firstLineChars="0"/>
        <w:rPr>
          <w:rFonts w:ascii="华文楷体" w:eastAsia="华文楷体" w:hAnsi="华文楷体"/>
          <w:sz w:val="24"/>
          <w:szCs w:val="24"/>
        </w:rPr>
      </w:pPr>
      <w:r w:rsidRPr="000326CC">
        <w:rPr>
          <w:rFonts w:ascii="华文楷体" w:eastAsia="华文楷体" w:hAnsi="华文楷体" w:hint="eastAsia"/>
          <w:sz w:val="24"/>
          <w:szCs w:val="24"/>
        </w:rPr>
        <w:t>商户状态</w:t>
      </w:r>
      <w:r w:rsidR="00F97B26" w:rsidRPr="000326CC">
        <w:rPr>
          <w:rFonts w:ascii="华文楷体" w:eastAsia="华文楷体" w:hAnsi="华文楷体" w:hint="eastAsia"/>
          <w:sz w:val="24"/>
          <w:szCs w:val="24"/>
        </w:rPr>
        <w:t>（未签约/签约/解约/意向入住</w:t>
      </w:r>
      <w:r w:rsidR="00F97B26" w:rsidRPr="000326CC">
        <w:rPr>
          <w:rFonts w:ascii="华文楷体" w:eastAsia="华文楷体" w:hAnsi="华文楷体"/>
          <w:sz w:val="24"/>
          <w:szCs w:val="24"/>
        </w:rPr>
        <w:t>）</w:t>
      </w:r>
      <w:r w:rsidRPr="000326CC">
        <w:rPr>
          <w:rFonts w:ascii="华文楷体" w:eastAsia="华文楷体" w:hAnsi="华文楷体" w:hint="eastAsia"/>
          <w:sz w:val="24"/>
          <w:szCs w:val="24"/>
        </w:rPr>
        <w:t>、备注。</w:t>
      </w:r>
    </w:p>
    <w:p w:rsidR="009829FF" w:rsidRPr="000326CC" w:rsidRDefault="009829FF" w:rsidP="009829FF">
      <w:pPr>
        <w:pStyle w:val="aa"/>
        <w:spacing w:line="360" w:lineRule="auto"/>
        <w:ind w:left="1271" w:firstLineChars="0" w:firstLine="0"/>
        <w:rPr>
          <w:rFonts w:ascii="华文楷体" w:eastAsia="华文楷体" w:hAnsi="华文楷体"/>
          <w:sz w:val="24"/>
          <w:szCs w:val="24"/>
        </w:rPr>
      </w:pPr>
      <w:r w:rsidRPr="000326CC">
        <w:rPr>
          <w:rFonts w:ascii="华文楷体" w:eastAsia="华文楷体" w:hAnsi="华文楷体" w:hint="eastAsia"/>
          <w:sz w:val="24"/>
          <w:szCs w:val="24"/>
        </w:rPr>
        <w:t>说明：安保状态、物业状态、装修状态的默认值为</w:t>
      </w:r>
      <w:r w:rsidR="00F7217C" w:rsidRPr="000326CC">
        <w:rPr>
          <w:rFonts w:ascii="华文楷体" w:eastAsia="华文楷体" w:hAnsi="华文楷体" w:hint="eastAsia"/>
          <w:sz w:val="24"/>
          <w:szCs w:val="24"/>
        </w:rPr>
        <w:t>未</w:t>
      </w:r>
      <w:r w:rsidRPr="000326CC">
        <w:rPr>
          <w:rFonts w:ascii="华文楷体" w:eastAsia="华文楷体" w:hAnsi="华文楷体" w:hint="eastAsia"/>
          <w:sz w:val="24"/>
          <w:szCs w:val="24"/>
        </w:rPr>
        <w:t>审核，商户状态的默认值为未签约。</w:t>
      </w:r>
    </w:p>
    <w:p w:rsidR="0020548C" w:rsidRPr="000326CC" w:rsidRDefault="0020548C" w:rsidP="00775E5F">
      <w:pPr>
        <w:pStyle w:val="aa"/>
        <w:numPr>
          <w:ilvl w:val="0"/>
          <w:numId w:val="34"/>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市场管理人员可以查找商户</w:t>
      </w:r>
    </w:p>
    <w:p w:rsidR="0020548C" w:rsidRPr="000326CC" w:rsidRDefault="0020548C" w:rsidP="0020548C">
      <w:pPr>
        <w:pStyle w:val="aa"/>
        <w:spacing w:line="360" w:lineRule="auto"/>
        <w:ind w:left="851" w:firstLineChars="0" w:firstLine="0"/>
        <w:rPr>
          <w:rFonts w:ascii="华文楷体" w:eastAsia="华文楷体" w:hAnsi="华文楷体"/>
          <w:sz w:val="24"/>
          <w:szCs w:val="24"/>
        </w:rPr>
      </w:pPr>
      <w:r w:rsidRPr="000326CC">
        <w:rPr>
          <w:rFonts w:ascii="华文楷体" w:eastAsia="华文楷体" w:hAnsi="华文楷体" w:hint="eastAsia"/>
          <w:sz w:val="24"/>
          <w:szCs w:val="24"/>
        </w:rPr>
        <w:t>可查询内容包括：</w:t>
      </w:r>
    </w:p>
    <w:p w:rsidR="0020548C" w:rsidRPr="000326CC" w:rsidRDefault="0020548C" w:rsidP="0020548C">
      <w:pPr>
        <w:pStyle w:val="aa"/>
        <w:spacing w:line="360" w:lineRule="auto"/>
        <w:ind w:left="851" w:firstLineChars="0" w:firstLine="0"/>
        <w:rPr>
          <w:rFonts w:ascii="华文楷体" w:eastAsia="华文楷体" w:hAnsi="华文楷体"/>
          <w:sz w:val="24"/>
          <w:szCs w:val="24"/>
        </w:rPr>
      </w:pPr>
      <w:r w:rsidRPr="000326CC">
        <w:rPr>
          <w:rFonts w:ascii="华文楷体" w:eastAsia="华文楷体" w:hAnsi="华文楷体" w:hint="eastAsia"/>
          <w:sz w:val="24"/>
          <w:szCs w:val="24"/>
        </w:rPr>
        <w:t>商户号、商户名称、经营范围、经营品牌、代理级别、联系人姓名、联系人电话、联系人身份证号、法人代表姓名、法人代表电话、法人代表身份证号、登记日期范围、修改日期范围、登记人、修改人、商户状态</w:t>
      </w:r>
    </w:p>
    <w:p w:rsidR="00775E5F" w:rsidRPr="000326CC" w:rsidRDefault="009829FF" w:rsidP="00775E5F">
      <w:pPr>
        <w:pStyle w:val="aa"/>
        <w:numPr>
          <w:ilvl w:val="0"/>
          <w:numId w:val="34"/>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基本信息可以编辑和修改，修改时系统记录最后一次修改日期和修改人</w:t>
      </w:r>
      <w:r w:rsidR="0020548C" w:rsidRPr="000326CC">
        <w:rPr>
          <w:rFonts w:ascii="华文楷体" w:eastAsia="华文楷体" w:hAnsi="华文楷体" w:hint="eastAsia"/>
          <w:sz w:val="24"/>
          <w:szCs w:val="24"/>
        </w:rPr>
        <w:t>；</w:t>
      </w:r>
    </w:p>
    <w:p w:rsidR="0020548C" w:rsidRPr="000326CC" w:rsidRDefault="0020548C" w:rsidP="00775E5F">
      <w:pPr>
        <w:pStyle w:val="aa"/>
        <w:numPr>
          <w:ilvl w:val="0"/>
          <w:numId w:val="34"/>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对于不存在有效合同的商户信息，可以进行删除。</w:t>
      </w:r>
    </w:p>
    <w:p w:rsidR="00775E5F" w:rsidRPr="000326CC" w:rsidRDefault="00F7217C" w:rsidP="00B17FA0">
      <w:pPr>
        <w:pStyle w:val="4"/>
        <w:rPr>
          <w:rFonts w:ascii="华文楷体" w:eastAsia="华文楷体" w:hAnsi="华文楷体"/>
        </w:rPr>
      </w:pPr>
      <w:r w:rsidRPr="000326CC">
        <w:rPr>
          <w:rFonts w:ascii="华文楷体" w:eastAsia="华文楷体" w:hAnsi="华文楷体" w:hint="eastAsia"/>
        </w:rPr>
        <w:lastRenderedPageBreak/>
        <w:t>证照信息管理</w:t>
      </w:r>
    </w:p>
    <w:p w:rsidR="009829FF" w:rsidRPr="000326CC" w:rsidRDefault="00F7217C" w:rsidP="0020548C">
      <w:pPr>
        <w:pStyle w:val="aa"/>
        <w:numPr>
          <w:ilvl w:val="0"/>
          <w:numId w:val="36"/>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市场管理人员</w:t>
      </w:r>
      <w:r w:rsidR="0020548C" w:rsidRPr="000326CC">
        <w:rPr>
          <w:rFonts w:ascii="华文楷体" w:eastAsia="华文楷体" w:hAnsi="华文楷体" w:hint="eastAsia"/>
          <w:sz w:val="24"/>
          <w:szCs w:val="24"/>
        </w:rPr>
        <w:t>选择需要进行设置的商户；</w:t>
      </w:r>
    </w:p>
    <w:p w:rsidR="0020548C" w:rsidRPr="000326CC" w:rsidRDefault="0020548C" w:rsidP="0020548C">
      <w:pPr>
        <w:pStyle w:val="aa"/>
        <w:numPr>
          <w:ilvl w:val="0"/>
          <w:numId w:val="36"/>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添加证照信息</w:t>
      </w:r>
    </w:p>
    <w:p w:rsidR="0020548C" w:rsidRPr="000326CC" w:rsidRDefault="0020548C" w:rsidP="0020548C">
      <w:pPr>
        <w:pStyle w:val="aa"/>
        <w:spacing w:line="360" w:lineRule="auto"/>
        <w:ind w:left="851" w:firstLineChars="0" w:firstLine="0"/>
        <w:rPr>
          <w:rFonts w:ascii="华文楷体" w:eastAsia="华文楷体" w:hAnsi="华文楷体"/>
          <w:sz w:val="24"/>
          <w:szCs w:val="24"/>
        </w:rPr>
      </w:pPr>
      <w:r w:rsidRPr="000326CC">
        <w:rPr>
          <w:rFonts w:ascii="华文楷体" w:eastAsia="华文楷体" w:hAnsi="华文楷体" w:hint="eastAsia"/>
          <w:sz w:val="24"/>
          <w:szCs w:val="24"/>
        </w:rPr>
        <w:t>证照信息内容包括：</w:t>
      </w:r>
    </w:p>
    <w:p w:rsidR="0020548C" w:rsidRPr="000326CC" w:rsidRDefault="0020548C" w:rsidP="0020548C">
      <w:pPr>
        <w:pStyle w:val="aa"/>
        <w:spacing w:line="360" w:lineRule="auto"/>
        <w:ind w:left="851" w:firstLineChars="0" w:firstLine="0"/>
        <w:rPr>
          <w:rFonts w:ascii="华文楷体" w:eastAsia="华文楷体" w:hAnsi="华文楷体"/>
          <w:sz w:val="24"/>
          <w:szCs w:val="24"/>
        </w:rPr>
      </w:pPr>
      <w:r w:rsidRPr="000326CC">
        <w:rPr>
          <w:rFonts w:ascii="华文楷体" w:eastAsia="华文楷体" w:hAnsi="华文楷体" w:hint="eastAsia"/>
          <w:sz w:val="24"/>
          <w:szCs w:val="24"/>
        </w:rPr>
        <w:t>商户编号、商户名称、证照名称、证照类型、证照编号、颁发日期、颁发单位、有效日期、状态</w:t>
      </w:r>
    </w:p>
    <w:p w:rsidR="0020548C" w:rsidRPr="000326CC" w:rsidRDefault="0020548C" w:rsidP="00B17FA0">
      <w:pPr>
        <w:pStyle w:val="4"/>
        <w:rPr>
          <w:rFonts w:ascii="华文楷体" w:eastAsia="华文楷体" w:hAnsi="华文楷体"/>
        </w:rPr>
      </w:pPr>
      <w:r w:rsidRPr="000326CC">
        <w:rPr>
          <w:rFonts w:ascii="华文楷体" w:eastAsia="华文楷体" w:hAnsi="华文楷体" w:hint="eastAsia"/>
        </w:rPr>
        <w:t>证照信息有效期提醒</w:t>
      </w:r>
    </w:p>
    <w:p w:rsidR="0020548C" w:rsidRPr="000326C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市场管理人员进入商户管理系统；</w:t>
      </w:r>
    </w:p>
    <w:p w:rsidR="0020548C" w:rsidRPr="000326C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系统对即将到期的证照信息，列表提示；</w:t>
      </w:r>
    </w:p>
    <w:p w:rsidR="0020548C" w:rsidRPr="000326C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即将到期的阈值为系统参数，可由市场管理人员设置。</w:t>
      </w:r>
    </w:p>
    <w:p w:rsidR="00774C28" w:rsidRPr="000326CC" w:rsidRDefault="006A6FAC" w:rsidP="00B17FA0">
      <w:pPr>
        <w:pStyle w:val="4"/>
        <w:rPr>
          <w:rFonts w:ascii="华文楷体" w:eastAsia="华文楷体" w:hAnsi="华文楷体"/>
        </w:rPr>
      </w:pPr>
      <w:r w:rsidRPr="000326CC">
        <w:rPr>
          <w:rFonts w:ascii="华文楷体" w:eastAsia="华文楷体" w:hAnsi="华文楷体" w:hint="eastAsia"/>
          <w:szCs w:val="24"/>
        </w:rPr>
        <w:t xml:space="preserve">  </w:t>
      </w:r>
      <w:r w:rsidR="00774C28" w:rsidRPr="000326CC">
        <w:rPr>
          <w:rFonts w:ascii="华文楷体" w:eastAsia="华文楷体" w:hAnsi="华文楷体" w:hint="eastAsia"/>
        </w:rPr>
        <w:t>综合信息查询</w:t>
      </w:r>
    </w:p>
    <w:p w:rsidR="00774C28" w:rsidRPr="000326CC" w:rsidRDefault="00774C28" w:rsidP="00774C28">
      <w:pPr>
        <w:pStyle w:val="aa"/>
        <w:numPr>
          <w:ilvl w:val="0"/>
          <w:numId w:val="38"/>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市场管理人员查询或编辑商户信息时都可以选择查询商户的综合信息，综合信息也可以作为独立的内容进行查询，综合信息包括商户的财务信息、合同信息、营业员信息、销售信息、售后信息；</w:t>
      </w:r>
    </w:p>
    <w:p w:rsidR="00774C28" w:rsidRPr="000326CC" w:rsidRDefault="00774C28" w:rsidP="00774C28">
      <w:pPr>
        <w:pStyle w:val="aa"/>
        <w:numPr>
          <w:ilvl w:val="0"/>
          <w:numId w:val="38"/>
        </w:numPr>
        <w:spacing w:line="360" w:lineRule="auto"/>
        <w:ind w:left="851" w:firstLineChars="0"/>
        <w:rPr>
          <w:rFonts w:ascii="华文楷体" w:eastAsia="华文楷体" w:hAnsi="华文楷体"/>
          <w:sz w:val="24"/>
          <w:szCs w:val="24"/>
        </w:rPr>
      </w:pPr>
      <w:r w:rsidRPr="000326CC">
        <w:rPr>
          <w:rFonts w:ascii="华文楷体" w:eastAsia="华文楷体" w:hAnsi="华文楷体" w:hint="eastAsia"/>
          <w:sz w:val="24"/>
          <w:szCs w:val="24"/>
        </w:rPr>
        <w:t>各种综合信息都采用列表显示的方式，显示在综合查询的不同视图中。</w:t>
      </w:r>
    </w:p>
    <w:p w:rsidR="0008227D" w:rsidRPr="000326CC" w:rsidRDefault="0008227D" w:rsidP="000326CC">
      <w:pPr>
        <w:pStyle w:val="a3"/>
        <w:spacing w:afterLines="50" w:line="360" w:lineRule="auto"/>
        <w:ind w:firstLineChars="0" w:firstLine="0"/>
        <w:rPr>
          <w:rFonts w:ascii="华文楷体" w:eastAsia="华文楷体" w:hAnsi="华文楷体"/>
          <w:szCs w:val="24"/>
        </w:rPr>
        <w:pPrChange w:id="4" w:author="David" w:date="2010-02-03T11:00:00Z">
          <w:pPr>
            <w:pStyle w:val="a3"/>
            <w:spacing w:afterLines="50" w:line="360" w:lineRule="auto"/>
            <w:ind w:firstLineChars="0" w:firstLine="0"/>
          </w:pPr>
        </w:pPrChange>
      </w:pPr>
    </w:p>
    <w:p w:rsidR="00196B59" w:rsidRPr="000326CC" w:rsidRDefault="00196B59" w:rsidP="00196B59">
      <w:pPr>
        <w:pStyle w:val="1"/>
        <w:rPr>
          <w:rFonts w:ascii="华文楷体" w:eastAsia="华文楷体" w:hAnsi="华文楷体"/>
        </w:rPr>
      </w:pPr>
      <w:r w:rsidRPr="000326CC">
        <w:rPr>
          <w:rFonts w:ascii="华文楷体" w:eastAsia="华文楷体" w:hAnsi="华文楷体" w:hint="eastAsia"/>
        </w:rPr>
        <w:t>流程图</w:t>
      </w:r>
    </w:p>
    <w:p w:rsidR="00196B59" w:rsidRPr="000326CC" w:rsidRDefault="00196B59" w:rsidP="00196B59">
      <w:pPr>
        <w:rPr>
          <w:rFonts w:ascii="华文楷体" w:eastAsia="华文楷体" w:hAnsi="华文楷体"/>
        </w:rPr>
      </w:pPr>
    </w:p>
    <w:p w:rsidR="00196B59" w:rsidRPr="000326CC" w:rsidRDefault="00196B59" w:rsidP="00196B59">
      <w:pPr>
        <w:pStyle w:val="1"/>
        <w:rPr>
          <w:rFonts w:ascii="华文楷体" w:eastAsia="华文楷体" w:hAnsi="华文楷体"/>
        </w:rPr>
      </w:pPr>
      <w:r w:rsidRPr="000326CC">
        <w:rPr>
          <w:rFonts w:ascii="华文楷体" w:eastAsia="华文楷体" w:hAnsi="华文楷体" w:hint="eastAsia"/>
        </w:rPr>
        <w:lastRenderedPageBreak/>
        <w:t>补充业务说明</w:t>
      </w:r>
    </w:p>
    <w:sectPr w:rsidR="00196B59" w:rsidRPr="000326CC"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5C5" w:rsidRDefault="00BC55C5" w:rsidP="00E846A9">
      <w:r>
        <w:separator/>
      </w:r>
    </w:p>
  </w:endnote>
  <w:endnote w:type="continuationSeparator" w:id="0">
    <w:p w:rsidR="00BC55C5" w:rsidRDefault="00BC55C5"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5978"/>
      <w:docPartObj>
        <w:docPartGallery w:val="Page Numbers (Bottom of Page)"/>
        <w:docPartUnique/>
      </w:docPartObj>
    </w:sdtPr>
    <w:sdtContent>
      <w:p w:rsidR="00C24AE2" w:rsidRDefault="00DB1F54">
        <w:pPr>
          <w:pStyle w:val="a9"/>
          <w:jc w:val="center"/>
        </w:pPr>
        <w:fldSimple w:instr=" PAGE   \* MERGEFORMAT ">
          <w:r w:rsidR="000326CC" w:rsidRPr="000326CC">
            <w:rPr>
              <w:noProof/>
              <w:lang w:val="zh-CN"/>
            </w:rPr>
            <w:t>3</w:t>
          </w:r>
        </w:fldSimple>
      </w:p>
    </w:sdtContent>
  </w:sdt>
  <w:p w:rsidR="00C24AE2" w:rsidRDefault="00C24AE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5C5" w:rsidRDefault="00BC55C5" w:rsidP="00E846A9">
      <w:r>
        <w:separator/>
      </w:r>
    </w:p>
  </w:footnote>
  <w:footnote w:type="continuationSeparator" w:id="0">
    <w:p w:rsidR="00BC55C5" w:rsidRDefault="00BC55C5"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09FE0E98"/>
    <w:multiLevelType w:val="hybridMultilevel"/>
    <w:tmpl w:val="2034B83A"/>
    <w:lvl w:ilvl="0" w:tplc="026E7536">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4470C71"/>
    <w:multiLevelType w:val="hybridMultilevel"/>
    <w:tmpl w:val="1522FEEC"/>
    <w:lvl w:ilvl="0" w:tplc="41F4A018">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69971A7"/>
    <w:multiLevelType w:val="hybridMultilevel"/>
    <w:tmpl w:val="D8F611AE"/>
    <w:lvl w:ilvl="0" w:tplc="B1AEE24E">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6">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E572C8"/>
    <w:multiLevelType w:val="hybridMultilevel"/>
    <w:tmpl w:val="692C3088"/>
    <w:lvl w:ilvl="0" w:tplc="F67CB000">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5">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29">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1">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2">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3">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4">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6">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7">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26"/>
  </w:num>
  <w:num w:numId="3">
    <w:abstractNumId w:val="18"/>
  </w:num>
  <w:num w:numId="4">
    <w:abstractNumId w:val="21"/>
  </w:num>
  <w:num w:numId="5">
    <w:abstractNumId w:val="24"/>
  </w:num>
  <w:num w:numId="6">
    <w:abstractNumId w:val="28"/>
  </w:num>
  <w:num w:numId="7">
    <w:abstractNumId w:val="30"/>
  </w:num>
  <w:num w:numId="8">
    <w:abstractNumId w:val="15"/>
  </w:num>
  <w:num w:numId="9">
    <w:abstractNumId w:val="31"/>
  </w:num>
  <w:num w:numId="10">
    <w:abstractNumId w:val="0"/>
  </w:num>
  <w:num w:numId="11">
    <w:abstractNumId w:val="4"/>
  </w:num>
  <w:num w:numId="12">
    <w:abstractNumId w:val="11"/>
  </w:num>
  <w:num w:numId="13">
    <w:abstractNumId w:val="33"/>
  </w:num>
  <w:num w:numId="14">
    <w:abstractNumId w:val="9"/>
  </w:num>
  <w:num w:numId="15">
    <w:abstractNumId w:val="16"/>
  </w:num>
  <w:num w:numId="16">
    <w:abstractNumId w:val="22"/>
  </w:num>
  <w:num w:numId="17">
    <w:abstractNumId w:val="12"/>
  </w:num>
  <w:num w:numId="18">
    <w:abstractNumId w:val="7"/>
  </w:num>
  <w:num w:numId="19">
    <w:abstractNumId w:val="36"/>
  </w:num>
  <w:num w:numId="20">
    <w:abstractNumId w:val="23"/>
  </w:num>
  <w:num w:numId="21">
    <w:abstractNumId w:val="17"/>
  </w:num>
  <w:num w:numId="22">
    <w:abstractNumId w:val="19"/>
  </w:num>
  <w:num w:numId="23">
    <w:abstractNumId w:val="2"/>
  </w:num>
  <w:num w:numId="24">
    <w:abstractNumId w:val="10"/>
  </w:num>
  <w:num w:numId="25">
    <w:abstractNumId w:val="1"/>
  </w:num>
  <w:num w:numId="26">
    <w:abstractNumId w:val="37"/>
  </w:num>
  <w:num w:numId="27">
    <w:abstractNumId w:val="34"/>
  </w:num>
  <w:num w:numId="28">
    <w:abstractNumId w:val="29"/>
  </w:num>
  <w:num w:numId="29">
    <w:abstractNumId w:val="32"/>
  </w:num>
  <w:num w:numId="30">
    <w:abstractNumId w:val="3"/>
  </w:num>
  <w:num w:numId="31">
    <w:abstractNumId w:val="5"/>
  </w:num>
  <w:num w:numId="32">
    <w:abstractNumId w:val="25"/>
  </w:num>
  <w:num w:numId="33">
    <w:abstractNumId w:val="35"/>
  </w:num>
  <w:num w:numId="34">
    <w:abstractNumId w:val="13"/>
  </w:num>
  <w:num w:numId="35">
    <w:abstractNumId w:val="27"/>
  </w:num>
  <w:num w:numId="36">
    <w:abstractNumId w:val="20"/>
  </w:num>
  <w:num w:numId="37">
    <w:abstractNumId w:val="6"/>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13918"/>
    <w:rsid w:val="000161D8"/>
    <w:rsid w:val="000326CC"/>
    <w:rsid w:val="000446D6"/>
    <w:rsid w:val="00051A9A"/>
    <w:rsid w:val="00062418"/>
    <w:rsid w:val="00065524"/>
    <w:rsid w:val="00075329"/>
    <w:rsid w:val="00075DCB"/>
    <w:rsid w:val="0008045A"/>
    <w:rsid w:val="0008227D"/>
    <w:rsid w:val="00084DCA"/>
    <w:rsid w:val="00091997"/>
    <w:rsid w:val="000A000A"/>
    <w:rsid w:val="000A0649"/>
    <w:rsid w:val="000C0884"/>
    <w:rsid w:val="000E205D"/>
    <w:rsid w:val="000F0E6A"/>
    <w:rsid w:val="000F4CC3"/>
    <w:rsid w:val="000F52B8"/>
    <w:rsid w:val="001353C3"/>
    <w:rsid w:val="0016090F"/>
    <w:rsid w:val="00191AF0"/>
    <w:rsid w:val="001920E1"/>
    <w:rsid w:val="00194058"/>
    <w:rsid w:val="00195FAB"/>
    <w:rsid w:val="00196B59"/>
    <w:rsid w:val="001A3017"/>
    <w:rsid w:val="001B09B4"/>
    <w:rsid w:val="001D493C"/>
    <w:rsid w:val="001E0F65"/>
    <w:rsid w:val="001F2577"/>
    <w:rsid w:val="0020548C"/>
    <w:rsid w:val="0022262C"/>
    <w:rsid w:val="002504BE"/>
    <w:rsid w:val="00262182"/>
    <w:rsid w:val="00290997"/>
    <w:rsid w:val="0029221E"/>
    <w:rsid w:val="002967A0"/>
    <w:rsid w:val="002A0B1B"/>
    <w:rsid w:val="002A56F6"/>
    <w:rsid w:val="002B4D6C"/>
    <w:rsid w:val="002F76A2"/>
    <w:rsid w:val="00313435"/>
    <w:rsid w:val="00331249"/>
    <w:rsid w:val="00350480"/>
    <w:rsid w:val="00361F81"/>
    <w:rsid w:val="00366AE3"/>
    <w:rsid w:val="00373B05"/>
    <w:rsid w:val="00382531"/>
    <w:rsid w:val="00395968"/>
    <w:rsid w:val="00395A09"/>
    <w:rsid w:val="003D353B"/>
    <w:rsid w:val="004236B6"/>
    <w:rsid w:val="00430020"/>
    <w:rsid w:val="00432400"/>
    <w:rsid w:val="00434976"/>
    <w:rsid w:val="0044099D"/>
    <w:rsid w:val="00440D6B"/>
    <w:rsid w:val="00441BAA"/>
    <w:rsid w:val="004460A7"/>
    <w:rsid w:val="00452FE3"/>
    <w:rsid w:val="00477740"/>
    <w:rsid w:val="004A6313"/>
    <w:rsid w:val="004B0CDD"/>
    <w:rsid w:val="004B1F9D"/>
    <w:rsid w:val="004F1C5A"/>
    <w:rsid w:val="0055721D"/>
    <w:rsid w:val="00574ECF"/>
    <w:rsid w:val="005A3369"/>
    <w:rsid w:val="005A5898"/>
    <w:rsid w:val="005B1B39"/>
    <w:rsid w:val="005D18EA"/>
    <w:rsid w:val="005E0A3A"/>
    <w:rsid w:val="005F43F3"/>
    <w:rsid w:val="0062193F"/>
    <w:rsid w:val="00633E1B"/>
    <w:rsid w:val="00636CB3"/>
    <w:rsid w:val="006442C2"/>
    <w:rsid w:val="006A6FAC"/>
    <w:rsid w:val="006B3199"/>
    <w:rsid w:val="006B6998"/>
    <w:rsid w:val="006C133F"/>
    <w:rsid w:val="006C5A66"/>
    <w:rsid w:val="006D212A"/>
    <w:rsid w:val="006E6E45"/>
    <w:rsid w:val="006E710E"/>
    <w:rsid w:val="006E7B1C"/>
    <w:rsid w:val="006F7646"/>
    <w:rsid w:val="007101A2"/>
    <w:rsid w:val="007240D9"/>
    <w:rsid w:val="00730656"/>
    <w:rsid w:val="007413EC"/>
    <w:rsid w:val="007430AC"/>
    <w:rsid w:val="007437F5"/>
    <w:rsid w:val="007568B2"/>
    <w:rsid w:val="00774C28"/>
    <w:rsid w:val="00775E5F"/>
    <w:rsid w:val="00790CC4"/>
    <w:rsid w:val="0079487D"/>
    <w:rsid w:val="007A0FB9"/>
    <w:rsid w:val="007A3E4D"/>
    <w:rsid w:val="007B3925"/>
    <w:rsid w:val="007E5B73"/>
    <w:rsid w:val="008312DD"/>
    <w:rsid w:val="0083372E"/>
    <w:rsid w:val="00836F2D"/>
    <w:rsid w:val="008752D0"/>
    <w:rsid w:val="008B0DCB"/>
    <w:rsid w:val="008C3209"/>
    <w:rsid w:val="008D71B4"/>
    <w:rsid w:val="0090285C"/>
    <w:rsid w:val="00913CE6"/>
    <w:rsid w:val="0095525E"/>
    <w:rsid w:val="009569E5"/>
    <w:rsid w:val="009829FF"/>
    <w:rsid w:val="0099588D"/>
    <w:rsid w:val="009A36F5"/>
    <w:rsid w:val="009A3F5D"/>
    <w:rsid w:val="009B2B38"/>
    <w:rsid w:val="009B3864"/>
    <w:rsid w:val="009C3574"/>
    <w:rsid w:val="009E3F47"/>
    <w:rsid w:val="009F1083"/>
    <w:rsid w:val="009F5552"/>
    <w:rsid w:val="00A17AA3"/>
    <w:rsid w:val="00A218ED"/>
    <w:rsid w:val="00A514DE"/>
    <w:rsid w:val="00A61D57"/>
    <w:rsid w:val="00A875C4"/>
    <w:rsid w:val="00AE7FA1"/>
    <w:rsid w:val="00AF4FBE"/>
    <w:rsid w:val="00B0540B"/>
    <w:rsid w:val="00B1049C"/>
    <w:rsid w:val="00B15191"/>
    <w:rsid w:val="00B17FA0"/>
    <w:rsid w:val="00B44218"/>
    <w:rsid w:val="00B53AB2"/>
    <w:rsid w:val="00B54F22"/>
    <w:rsid w:val="00B62388"/>
    <w:rsid w:val="00B745BA"/>
    <w:rsid w:val="00BC55C5"/>
    <w:rsid w:val="00BD5638"/>
    <w:rsid w:val="00BE6DA5"/>
    <w:rsid w:val="00C03A51"/>
    <w:rsid w:val="00C051A9"/>
    <w:rsid w:val="00C21F44"/>
    <w:rsid w:val="00C24AE2"/>
    <w:rsid w:val="00C61F40"/>
    <w:rsid w:val="00C66821"/>
    <w:rsid w:val="00C66980"/>
    <w:rsid w:val="00C77DD3"/>
    <w:rsid w:val="00CA20EA"/>
    <w:rsid w:val="00CC0FCE"/>
    <w:rsid w:val="00CD4B02"/>
    <w:rsid w:val="00D073D7"/>
    <w:rsid w:val="00D27B9F"/>
    <w:rsid w:val="00D33D0F"/>
    <w:rsid w:val="00D513D5"/>
    <w:rsid w:val="00D704F8"/>
    <w:rsid w:val="00D737A2"/>
    <w:rsid w:val="00D739B3"/>
    <w:rsid w:val="00D90274"/>
    <w:rsid w:val="00D93220"/>
    <w:rsid w:val="00DA172B"/>
    <w:rsid w:val="00DA620A"/>
    <w:rsid w:val="00DA73FC"/>
    <w:rsid w:val="00DB1F54"/>
    <w:rsid w:val="00DB276D"/>
    <w:rsid w:val="00DC4ACC"/>
    <w:rsid w:val="00DC53AB"/>
    <w:rsid w:val="00DC6CC0"/>
    <w:rsid w:val="00DD477E"/>
    <w:rsid w:val="00DD4E22"/>
    <w:rsid w:val="00DD4F85"/>
    <w:rsid w:val="00E12BA1"/>
    <w:rsid w:val="00E3695E"/>
    <w:rsid w:val="00E57618"/>
    <w:rsid w:val="00E72E19"/>
    <w:rsid w:val="00E815E3"/>
    <w:rsid w:val="00E846A9"/>
    <w:rsid w:val="00E94D76"/>
    <w:rsid w:val="00EA2883"/>
    <w:rsid w:val="00EC518B"/>
    <w:rsid w:val="00EC5699"/>
    <w:rsid w:val="00ED7B50"/>
    <w:rsid w:val="00EE5885"/>
    <w:rsid w:val="00EF705A"/>
    <w:rsid w:val="00F04247"/>
    <w:rsid w:val="00F072F5"/>
    <w:rsid w:val="00F16941"/>
    <w:rsid w:val="00F33BF1"/>
    <w:rsid w:val="00F40536"/>
    <w:rsid w:val="00F6251B"/>
    <w:rsid w:val="00F7217C"/>
    <w:rsid w:val="00F86E60"/>
    <w:rsid w:val="00F93EEC"/>
    <w:rsid w:val="00F97B26"/>
    <w:rsid w:val="00FA0831"/>
    <w:rsid w:val="00FA6D42"/>
    <w:rsid w:val="00FB3B15"/>
    <w:rsid w:val="00FC269F"/>
    <w:rsid w:val="00FC7707"/>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0A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0A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30A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30A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30A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30A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30A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30A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430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30AC"/>
    <w:rPr>
      <w:rFonts w:ascii="Times New Roman" w:eastAsia="宋体" w:hAnsi="Times New Roman" w:cs="Times New Roman"/>
      <w:b/>
      <w:bCs/>
      <w:sz w:val="32"/>
      <w:szCs w:val="32"/>
    </w:rPr>
  </w:style>
  <w:style w:type="character" w:customStyle="1" w:styleId="4Char">
    <w:name w:val="标题 4 Char"/>
    <w:basedOn w:val="a0"/>
    <w:link w:val="4"/>
    <w:uiPriority w:val="9"/>
    <w:rsid w:val="007430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30AC"/>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430A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30AC"/>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430A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30AC"/>
    <w:rPr>
      <w:rFonts w:asciiTheme="majorHAnsi" w:eastAsiaTheme="majorEastAsia" w:hAnsiTheme="majorHAnsi" w:cstheme="majorBidi"/>
      <w:szCs w:val="21"/>
    </w:rPr>
  </w:style>
  <w:style w:type="paragraph" w:styleId="ae">
    <w:name w:val="Revision"/>
    <w:hidden/>
    <w:uiPriority w:val="99"/>
    <w:semiHidden/>
    <w:rsid w:val="002967A0"/>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divs>
    <w:div w:id="1065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CF56A-45F0-45F1-AE66-A03F9F603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6</Pages>
  <Words>180</Words>
  <Characters>1028</Characters>
  <Application>Microsoft Office Word</Application>
  <DocSecurity>0</DocSecurity>
  <Lines>8</Lines>
  <Paragraphs>2</Paragraphs>
  <ScaleCrop>false</ScaleCrop>
  <Company>Peking University</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133</cp:revision>
  <dcterms:created xsi:type="dcterms:W3CDTF">2009-12-23T03:54:00Z</dcterms:created>
  <dcterms:modified xsi:type="dcterms:W3CDTF">2010-02-03T03:01:00Z</dcterms:modified>
</cp:coreProperties>
</file>