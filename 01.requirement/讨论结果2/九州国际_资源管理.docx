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5C90" w:rsidRPr="00A06126" w:rsidRDefault="002B5C90" w:rsidP="002B5C90">
      <w:pPr>
        <w:rPr>
          <w:rFonts w:ascii="华文楷体" w:eastAsia="华文楷体" w:hAnsi="华文楷体"/>
        </w:rPr>
      </w:pPr>
    </w:p>
    <w:p w:rsidR="002B5C90" w:rsidRPr="00A06126" w:rsidRDefault="002B5C90" w:rsidP="002B5C90">
      <w:pPr>
        <w:jc w:val="center"/>
        <w:rPr>
          <w:rFonts w:ascii="华文楷体" w:eastAsia="华文楷体" w:hAnsi="华文楷体"/>
          <w:b/>
          <w:bCs/>
          <w:sz w:val="72"/>
          <w:szCs w:val="72"/>
        </w:rPr>
      </w:pPr>
    </w:p>
    <w:p w:rsidR="002B5C90" w:rsidRPr="00A06126" w:rsidRDefault="002B5C90" w:rsidP="002B5C90">
      <w:pPr>
        <w:jc w:val="center"/>
        <w:rPr>
          <w:rFonts w:ascii="华文楷体" w:eastAsia="华文楷体" w:hAnsi="华文楷体"/>
          <w:b/>
          <w:bCs/>
          <w:sz w:val="72"/>
          <w:szCs w:val="72"/>
        </w:rPr>
      </w:pPr>
    </w:p>
    <w:p w:rsidR="002B5C90" w:rsidRPr="00A06126" w:rsidRDefault="002B5C90" w:rsidP="002B5C90">
      <w:pPr>
        <w:jc w:val="center"/>
        <w:rPr>
          <w:rFonts w:ascii="华文楷体" w:eastAsia="华文楷体" w:hAnsi="华文楷体"/>
          <w:b/>
          <w:bCs/>
          <w:sz w:val="72"/>
          <w:szCs w:val="72"/>
        </w:rPr>
      </w:pPr>
      <w:r w:rsidRPr="00A06126">
        <w:rPr>
          <w:rFonts w:ascii="华文楷体" w:eastAsia="华文楷体" w:hAnsi="华文楷体" w:hint="eastAsia"/>
          <w:b/>
          <w:bCs/>
          <w:sz w:val="72"/>
          <w:szCs w:val="72"/>
        </w:rPr>
        <w:t>九州国际市场管理系统</w:t>
      </w:r>
    </w:p>
    <w:p w:rsidR="002B5C90" w:rsidRPr="00A06126" w:rsidRDefault="002B5C90" w:rsidP="002B5C90">
      <w:pPr>
        <w:jc w:val="center"/>
        <w:rPr>
          <w:rFonts w:ascii="华文楷体" w:eastAsia="华文楷体" w:hAnsi="华文楷体"/>
          <w:b/>
          <w:bCs/>
          <w:sz w:val="72"/>
          <w:szCs w:val="72"/>
        </w:rPr>
      </w:pPr>
    </w:p>
    <w:p w:rsidR="002B5C90" w:rsidRPr="00A06126" w:rsidRDefault="002B5C90" w:rsidP="002B5C90">
      <w:pPr>
        <w:jc w:val="center"/>
        <w:rPr>
          <w:rFonts w:ascii="华文楷体" w:eastAsia="华文楷体" w:hAnsi="华文楷体"/>
          <w:b/>
          <w:bCs/>
          <w:sz w:val="72"/>
          <w:szCs w:val="72"/>
        </w:rPr>
      </w:pPr>
      <w:r w:rsidRPr="00A06126">
        <w:rPr>
          <w:rFonts w:ascii="华文楷体" w:eastAsia="华文楷体" w:hAnsi="华文楷体" w:hint="eastAsia"/>
          <w:b/>
          <w:bCs/>
          <w:sz w:val="72"/>
          <w:szCs w:val="72"/>
        </w:rPr>
        <w:t>需求规格说明书</w:t>
      </w:r>
    </w:p>
    <w:p w:rsidR="002B5C90" w:rsidRPr="00A06126" w:rsidRDefault="002B5C90" w:rsidP="002B5C90">
      <w:pPr>
        <w:rPr>
          <w:rFonts w:ascii="华文楷体" w:eastAsia="华文楷体" w:hAnsi="华文楷体"/>
        </w:rPr>
      </w:pPr>
    </w:p>
    <w:p w:rsidR="002B5C90" w:rsidRPr="00A06126" w:rsidRDefault="002B5C90" w:rsidP="002B5C90">
      <w:pPr>
        <w:rPr>
          <w:rFonts w:ascii="华文楷体" w:eastAsia="华文楷体" w:hAnsi="华文楷体"/>
        </w:rPr>
      </w:pPr>
    </w:p>
    <w:p w:rsidR="002B5C90" w:rsidRPr="00A06126" w:rsidRDefault="002B5C90" w:rsidP="002B5C90">
      <w:pPr>
        <w:rPr>
          <w:rFonts w:ascii="华文楷体" w:eastAsia="华文楷体" w:hAnsi="华文楷体"/>
        </w:rPr>
      </w:pPr>
    </w:p>
    <w:p w:rsidR="002B5C90" w:rsidRPr="00A06126" w:rsidRDefault="002B5C90" w:rsidP="002B5C90">
      <w:pPr>
        <w:rPr>
          <w:rFonts w:ascii="华文楷体" w:eastAsia="华文楷体" w:hAnsi="华文楷体"/>
        </w:rPr>
      </w:pPr>
    </w:p>
    <w:p w:rsidR="002B5C90" w:rsidRPr="00A06126" w:rsidRDefault="002B5C90" w:rsidP="002B5C90">
      <w:pPr>
        <w:rPr>
          <w:rFonts w:ascii="华文楷体" w:eastAsia="华文楷体" w:hAnsi="华文楷体"/>
        </w:rPr>
      </w:pPr>
    </w:p>
    <w:p w:rsidR="002B5C90" w:rsidRPr="00A06126" w:rsidRDefault="002B5C90" w:rsidP="002B5C90">
      <w:pPr>
        <w:rPr>
          <w:rFonts w:ascii="华文楷体" w:eastAsia="华文楷体" w:hAnsi="华文楷体"/>
        </w:rPr>
      </w:pPr>
    </w:p>
    <w:p w:rsidR="002B5C90" w:rsidRPr="00A06126" w:rsidRDefault="002B5C90" w:rsidP="002B5C90">
      <w:pPr>
        <w:rPr>
          <w:rFonts w:ascii="华文楷体" w:eastAsia="华文楷体" w:hAnsi="华文楷体"/>
        </w:rPr>
      </w:pPr>
    </w:p>
    <w:p w:rsidR="002B5C90" w:rsidRPr="00A06126" w:rsidRDefault="002B5C90" w:rsidP="002B5C90">
      <w:pPr>
        <w:rPr>
          <w:rFonts w:ascii="华文楷体" w:eastAsia="华文楷体" w:hAnsi="华文楷体"/>
        </w:rPr>
      </w:pPr>
    </w:p>
    <w:p w:rsidR="002B5C90" w:rsidRPr="00A06126" w:rsidRDefault="002B5C90" w:rsidP="002B5C90">
      <w:pPr>
        <w:rPr>
          <w:rFonts w:ascii="华文楷体" w:eastAsia="华文楷体" w:hAnsi="华文楷体"/>
        </w:rPr>
      </w:pPr>
    </w:p>
    <w:p w:rsidR="002B5C90" w:rsidRPr="00A06126" w:rsidRDefault="002B5C90" w:rsidP="002B5C90">
      <w:pPr>
        <w:rPr>
          <w:rFonts w:ascii="华文楷体" w:eastAsia="华文楷体" w:hAnsi="华文楷体"/>
        </w:rPr>
      </w:pPr>
    </w:p>
    <w:p w:rsidR="002B5C90" w:rsidRPr="00A06126" w:rsidRDefault="002B5C90" w:rsidP="002B5C90">
      <w:pPr>
        <w:rPr>
          <w:rFonts w:ascii="华文楷体" w:eastAsia="华文楷体" w:hAnsi="华文楷体"/>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76"/>
        <w:gridCol w:w="2107"/>
        <w:gridCol w:w="1734"/>
        <w:gridCol w:w="1972"/>
      </w:tblGrid>
      <w:tr w:rsidR="002B5C90" w:rsidRPr="00A06126" w:rsidTr="002B5C90">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2B5C90" w:rsidRPr="00A06126" w:rsidRDefault="002B5C90">
            <w:pPr>
              <w:pStyle w:val="a7"/>
              <w:spacing w:before="100" w:beforeAutospacing="1" w:after="100" w:afterAutospacing="1"/>
              <w:rPr>
                <w:rFonts w:ascii="华文楷体" w:eastAsia="华文楷体" w:hAnsi="华文楷体"/>
              </w:rPr>
            </w:pPr>
            <w:r w:rsidRPr="00A06126">
              <w:rPr>
                <w:rFonts w:ascii="华文楷体" w:eastAsia="华文楷体" w:hAnsi="华文楷体" w:hint="eastAsia"/>
              </w:rPr>
              <w:t>文档版本号：</w:t>
            </w:r>
          </w:p>
        </w:tc>
        <w:tc>
          <w:tcPr>
            <w:tcW w:w="2107" w:type="dxa"/>
            <w:tcBorders>
              <w:top w:val="single" w:sz="4" w:space="0" w:color="auto"/>
              <w:left w:val="single" w:sz="4" w:space="0" w:color="auto"/>
              <w:bottom w:val="single" w:sz="4" w:space="0" w:color="auto"/>
              <w:right w:val="single" w:sz="4" w:space="0" w:color="auto"/>
            </w:tcBorders>
            <w:vAlign w:val="center"/>
            <w:hideMark/>
          </w:tcPr>
          <w:p w:rsidR="002B5C90" w:rsidRPr="00A06126" w:rsidRDefault="002B5C90">
            <w:pPr>
              <w:spacing w:before="100" w:beforeAutospacing="1" w:after="100" w:afterAutospacing="1"/>
              <w:rPr>
                <w:rFonts w:ascii="华文楷体" w:eastAsia="华文楷体" w:hAnsi="华文楷体"/>
              </w:rPr>
            </w:pPr>
            <w:r w:rsidRPr="00A06126">
              <w:rPr>
                <w:rFonts w:ascii="华文楷体" w:eastAsia="华文楷体" w:hAnsi="华文楷体" w:hint="eastAsia"/>
              </w:rPr>
              <w:t>1.0</w:t>
            </w:r>
          </w:p>
        </w:tc>
        <w:tc>
          <w:tcPr>
            <w:tcW w:w="1734" w:type="dxa"/>
            <w:tcBorders>
              <w:top w:val="single" w:sz="4" w:space="0" w:color="auto"/>
              <w:left w:val="single" w:sz="4" w:space="0" w:color="auto"/>
              <w:bottom w:val="single" w:sz="4" w:space="0" w:color="auto"/>
              <w:right w:val="single" w:sz="4" w:space="0" w:color="auto"/>
            </w:tcBorders>
            <w:vAlign w:val="center"/>
            <w:hideMark/>
          </w:tcPr>
          <w:p w:rsidR="002B5C90" w:rsidRPr="00A06126" w:rsidRDefault="002B5C90">
            <w:pPr>
              <w:pStyle w:val="a7"/>
              <w:spacing w:before="100" w:beforeAutospacing="1" w:after="100" w:afterAutospacing="1"/>
              <w:rPr>
                <w:rFonts w:ascii="华文楷体" w:eastAsia="华文楷体" w:hAnsi="华文楷体"/>
              </w:rPr>
            </w:pPr>
            <w:r w:rsidRPr="00A06126">
              <w:rPr>
                <w:rFonts w:ascii="华文楷体" w:eastAsia="华文楷体" w:hAnsi="华文楷体" w:hint="eastAsia"/>
              </w:rPr>
              <w:t>文档编号：</w:t>
            </w:r>
          </w:p>
        </w:tc>
        <w:tc>
          <w:tcPr>
            <w:tcW w:w="1972" w:type="dxa"/>
            <w:tcBorders>
              <w:top w:val="single" w:sz="4" w:space="0" w:color="auto"/>
              <w:left w:val="single" w:sz="4" w:space="0" w:color="auto"/>
              <w:bottom w:val="single" w:sz="4" w:space="0" w:color="auto"/>
              <w:right w:val="single" w:sz="4" w:space="0" w:color="auto"/>
            </w:tcBorders>
            <w:vAlign w:val="center"/>
          </w:tcPr>
          <w:p w:rsidR="002B5C90" w:rsidRPr="00A06126" w:rsidRDefault="002B5C90">
            <w:pPr>
              <w:spacing w:before="100" w:beforeAutospacing="1" w:after="100" w:afterAutospacing="1"/>
              <w:rPr>
                <w:rFonts w:ascii="华文楷体" w:eastAsia="华文楷体" w:hAnsi="华文楷体"/>
              </w:rPr>
            </w:pPr>
          </w:p>
        </w:tc>
      </w:tr>
      <w:tr w:rsidR="002B5C90" w:rsidRPr="00A06126" w:rsidTr="002B5C90">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2B5C90" w:rsidRPr="00A06126" w:rsidRDefault="002B5C90">
            <w:pPr>
              <w:spacing w:before="100" w:beforeAutospacing="1" w:after="100" w:afterAutospacing="1"/>
              <w:jc w:val="center"/>
              <w:rPr>
                <w:rFonts w:ascii="华文楷体" w:eastAsia="华文楷体" w:hAnsi="华文楷体"/>
              </w:rPr>
            </w:pPr>
            <w:r w:rsidRPr="00A06126">
              <w:rPr>
                <w:rFonts w:ascii="华文楷体" w:eastAsia="华文楷体" w:hAnsi="华文楷体" w:hint="eastAsia"/>
              </w:rPr>
              <w:t>文档密级：</w:t>
            </w:r>
          </w:p>
        </w:tc>
        <w:tc>
          <w:tcPr>
            <w:tcW w:w="2107" w:type="dxa"/>
            <w:tcBorders>
              <w:top w:val="single" w:sz="4" w:space="0" w:color="auto"/>
              <w:left w:val="single" w:sz="4" w:space="0" w:color="auto"/>
              <w:bottom w:val="single" w:sz="4" w:space="0" w:color="auto"/>
              <w:right w:val="single" w:sz="4" w:space="0" w:color="auto"/>
            </w:tcBorders>
            <w:vAlign w:val="center"/>
            <w:hideMark/>
          </w:tcPr>
          <w:p w:rsidR="002B5C90" w:rsidRPr="00A06126" w:rsidRDefault="002B5C90">
            <w:pPr>
              <w:spacing w:before="100" w:beforeAutospacing="1" w:after="100" w:afterAutospacing="1"/>
              <w:rPr>
                <w:rFonts w:ascii="华文楷体" w:eastAsia="华文楷体" w:hAnsi="华文楷体"/>
              </w:rPr>
            </w:pPr>
            <w:r w:rsidRPr="00A06126">
              <w:rPr>
                <w:rFonts w:ascii="华文楷体" w:eastAsia="华文楷体" w:hAnsi="华文楷体" w:hint="eastAsia"/>
              </w:rPr>
              <w:t>保密</w:t>
            </w:r>
          </w:p>
        </w:tc>
        <w:tc>
          <w:tcPr>
            <w:tcW w:w="1734" w:type="dxa"/>
            <w:tcBorders>
              <w:top w:val="single" w:sz="4" w:space="0" w:color="auto"/>
              <w:left w:val="single" w:sz="4" w:space="0" w:color="auto"/>
              <w:bottom w:val="single" w:sz="4" w:space="0" w:color="auto"/>
              <w:right w:val="single" w:sz="4" w:space="0" w:color="auto"/>
            </w:tcBorders>
            <w:vAlign w:val="center"/>
            <w:hideMark/>
          </w:tcPr>
          <w:p w:rsidR="002B5C90" w:rsidRPr="00A06126" w:rsidRDefault="002B5C90">
            <w:pPr>
              <w:spacing w:before="100" w:beforeAutospacing="1" w:after="100" w:afterAutospacing="1"/>
              <w:jc w:val="center"/>
              <w:rPr>
                <w:rFonts w:ascii="华文楷体" w:eastAsia="华文楷体" w:hAnsi="华文楷体"/>
              </w:rPr>
            </w:pPr>
            <w:r w:rsidRPr="00A06126">
              <w:rPr>
                <w:rFonts w:ascii="华文楷体" w:eastAsia="华文楷体" w:hAnsi="华文楷体" w:hint="eastAsia"/>
              </w:rPr>
              <w:t>归属部门/项目：</w:t>
            </w:r>
          </w:p>
        </w:tc>
        <w:tc>
          <w:tcPr>
            <w:tcW w:w="1972" w:type="dxa"/>
            <w:tcBorders>
              <w:top w:val="single" w:sz="4" w:space="0" w:color="auto"/>
              <w:left w:val="single" w:sz="4" w:space="0" w:color="auto"/>
              <w:bottom w:val="single" w:sz="4" w:space="0" w:color="auto"/>
              <w:right w:val="single" w:sz="4" w:space="0" w:color="auto"/>
            </w:tcBorders>
            <w:vAlign w:val="center"/>
            <w:hideMark/>
          </w:tcPr>
          <w:p w:rsidR="002B5C90" w:rsidRPr="00A06126" w:rsidRDefault="002B5C90">
            <w:pPr>
              <w:spacing w:before="100" w:beforeAutospacing="1" w:after="100" w:afterAutospacing="1"/>
              <w:rPr>
                <w:rFonts w:ascii="华文楷体" w:eastAsia="华文楷体" w:hAnsi="华文楷体"/>
              </w:rPr>
            </w:pPr>
            <w:r w:rsidRPr="00A06126">
              <w:rPr>
                <w:rFonts w:ascii="华文楷体" w:eastAsia="华文楷体" w:hAnsi="华文楷体" w:hint="eastAsia"/>
              </w:rPr>
              <w:t>系统开发部</w:t>
            </w:r>
          </w:p>
        </w:tc>
      </w:tr>
      <w:tr w:rsidR="002B5C90" w:rsidRPr="00A06126" w:rsidTr="002B5C90">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2B5C90" w:rsidRPr="00A06126" w:rsidRDefault="002B5C90">
            <w:pPr>
              <w:spacing w:before="100" w:beforeAutospacing="1" w:after="100" w:afterAutospacing="1"/>
              <w:jc w:val="center"/>
              <w:rPr>
                <w:rFonts w:ascii="华文楷体" w:eastAsia="华文楷体" w:hAnsi="华文楷体"/>
              </w:rPr>
            </w:pPr>
            <w:r w:rsidRPr="00A06126">
              <w:rPr>
                <w:rFonts w:ascii="华文楷体" w:eastAsia="华文楷体" w:hAnsi="华文楷体" w:hint="eastAsia"/>
              </w:rPr>
              <w:t>编写人：</w:t>
            </w:r>
          </w:p>
        </w:tc>
        <w:tc>
          <w:tcPr>
            <w:tcW w:w="2107" w:type="dxa"/>
            <w:tcBorders>
              <w:top w:val="single" w:sz="4" w:space="0" w:color="auto"/>
              <w:left w:val="single" w:sz="4" w:space="0" w:color="auto"/>
              <w:bottom w:val="single" w:sz="4" w:space="0" w:color="auto"/>
              <w:right w:val="single" w:sz="4" w:space="0" w:color="auto"/>
            </w:tcBorders>
            <w:vAlign w:val="center"/>
            <w:hideMark/>
          </w:tcPr>
          <w:p w:rsidR="002B5C90" w:rsidRPr="00A06126" w:rsidRDefault="002B5C90">
            <w:pPr>
              <w:spacing w:before="100" w:beforeAutospacing="1" w:after="100" w:afterAutospacing="1"/>
              <w:rPr>
                <w:rFonts w:ascii="华文楷体" w:eastAsia="华文楷体" w:hAnsi="华文楷体"/>
              </w:rPr>
            </w:pPr>
            <w:r w:rsidRPr="00A06126">
              <w:rPr>
                <w:rFonts w:ascii="华文楷体" w:eastAsia="华文楷体" w:hAnsi="华文楷体" w:hint="eastAsia"/>
              </w:rPr>
              <w:t>王刚、王瑞、宋晓卿</w:t>
            </w:r>
          </w:p>
        </w:tc>
        <w:tc>
          <w:tcPr>
            <w:tcW w:w="1734" w:type="dxa"/>
            <w:tcBorders>
              <w:top w:val="single" w:sz="4" w:space="0" w:color="auto"/>
              <w:left w:val="single" w:sz="4" w:space="0" w:color="auto"/>
              <w:bottom w:val="single" w:sz="4" w:space="0" w:color="auto"/>
              <w:right w:val="single" w:sz="4" w:space="0" w:color="auto"/>
            </w:tcBorders>
            <w:vAlign w:val="center"/>
            <w:hideMark/>
          </w:tcPr>
          <w:p w:rsidR="002B5C90" w:rsidRPr="00A06126" w:rsidRDefault="002B5C90">
            <w:pPr>
              <w:spacing w:before="100" w:beforeAutospacing="1" w:after="100" w:afterAutospacing="1"/>
              <w:jc w:val="center"/>
              <w:rPr>
                <w:rFonts w:ascii="华文楷体" w:eastAsia="华文楷体" w:hAnsi="华文楷体"/>
              </w:rPr>
            </w:pPr>
            <w:r w:rsidRPr="00A06126">
              <w:rPr>
                <w:rFonts w:ascii="华文楷体" w:eastAsia="华文楷体" w:hAnsi="华文楷体" w:hint="eastAsia"/>
              </w:rPr>
              <w:t>编写日期：</w:t>
            </w:r>
          </w:p>
        </w:tc>
        <w:tc>
          <w:tcPr>
            <w:tcW w:w="1972" w:type="dxa"/>
            <w:tcBorders>
              <w:top w:val="single" w:sz="4" w:space="0" w:color="auto"/>
              <w:left w:val="single" w:sz="4" w:space="0" w:color="auto"/>
              <w:bottom w:val="single" w:sz="4" w:space="0" w:color="auto"/>
              <w:right w:val="single" w:sz="4" w:space="0" w:color="auto"/>
            </w:tcBorders>
            <w:vAlign w:val="center"/>
            <w:hideMark/>
          </w:tcPr>
          <w:p w:rsidR="002B5C90" w:rsidRPr="00A06126" w:rsidRDefault="002B5C90">
            <w:pPr>
              <w:spacing w:before="100" w:beforeAutospacing="1" w:after="100" w:afterAutospacing="1"/>
              <w:rPr>
                <w:rFonts w:ascii="华文楷体" w:eastAsia="华文楷体" w:hAnsi="华文楷体"/>
              </w:rPr>
            </w:pPr>
            <w:smartTag w:uri="urn:schemas-microsoft-com:office:smarttags" w:element="chsdate">
              <w:smartTagPr>
                <w:attr w:name="IsROCDate" w:val="False"/>
                <w:attr w:name="IsLunarDate" w:val="False"/>
                <w:attr w:name="Day" w:val="7"/>
                <w:attr w:name="Month" w:val="12"/>
                <w:attr w:name="Year" w:val="2009"/>
              </w:smartTagPr>
              <w:r w:rsidRPr="00A06126">
                <w:rPr>
                  <w:rFonts w:ascii="华文楷体" w:eastAsia="华文楷体" w:hAnsi="华文楷体" w:hint="eastAsia"/>
                </w:rPr>
                <w:t>2009-12-7</w:t>
              </w:r>
            </w:smartTag>
          </w:p>
        </w:tc>
      </w:tr>
      <w:tr w:rsidR="002B5C90" w:rsidRPr="00A06126" w:rsidTr="002B5C90">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2B5C90" w:rsidRPr="00A06126" w:rsidRDefault="002B5C90">
            <w:pPr>
              <w:spacing w:before="100" w:beforeAutospacing="1" w:after="100" w:afterAutospacing="1"/>
              <w:jc w:val="center"/>
              <w:rPr>
                <w:rFonts w:ascii="华文楷体" w:eastAsia="华文楷体" w:hAnsi="华文楷体"/>
              </w:rPr>
            </w:pPr>
            <w:r w:rsidRPr="00A06126">
              <w:rPr>
                <w:rFonts w:ascii="华文楷体" w:eastAsia="华文楷体" w:hAnsi="华文楷体" w:hint="eastAsia"/>
              </w:rPr>
              <w:t>审核人：</w:t>
            </w:r>
          </w:p>
        </w:tc>
        <w:tc>
          <w:tcPr>
            <w:tcW w:w="2107" w:type="dxa"/>
            <w:tcBorders>
              <w:top w:val="single" w:sz="4" w:space="0" w:color="auto"/>
              <w:left w:val="single" w:sz="4" w:space="0" w:color="auto"/>
              <w:bottom w:val="single" w:sz="4" w:space="0" w:color="auto"/>
              <w:right w:val="single" w:sz="4" w:space="0" w:color="auto"/>
            </w:tcBorders>
            <w:vAlign w:val="center"/>
            <w:hideMark/>
          </w:tcPr>
          <w:p w:rsidR="002B5C90" w:rsidRPr="00A06126" w:rsidRDefault="002B5C90">
            <w:pPr>
              <w:spacing w:before="100" w:beforeAutospacing="1" w:after="100" w:afterAutospacing="1"/>
              <w:rPr>
                <w:rFonts w:ascii="华文楷体" w:eastAsia="华文楷体" w:hAnsi="华文楷体"/>
              </w:rPr>
            </w:pPr>
            <w:r w:rsidRPr="00A06126">
              <w:rPr>
                <w:rFonts w:ascii="华文楷体" w:eastAsia="华文楷体" w:hAnsi="华文楷体" w:hint="eastAsia"/>
              </w:rPr>
              <w:t>王长生</w:t>
            </w:r>
          </w:p>
        </w:tc>
        <w:tc>
          <w:tcPr>
            <w:tcW w:w="1734" w:type="dxa"/>
            <w:tcBorders>
              <w:top w:val="single" w:sz="4" w:space="0" w:color="auto"/>
              <w:left w:val="single" w:sz="4" w:space="0" w:color="auto"/>
              <w:bottom w:val="single" w:sz="4" w:space="0" w:color="auto"/>
              <w:right w:val="single" w:sz="4" w:space="0" w:color="auto"/>
            </w:tcBorders>
            <w:vAlign w:val="center"/>
            <w:hideMark/>
          </w:tcPr>
          <w:p w:rsidR="002B5C90" w:rsidRPr="00A06126" w:rsidRDefault="002B5C90">
            <w:pPr>
              <w:spacing w:before="100" w:beforeAutospacing="1" w:after="100" w:afterAutospacing="1"/>
              <w:jc w:val="center"/>
              <w:rPr>
                <w:rFonts w:ascii="华文楷体" w:eastAsia="华文楷体" w:hAnsi="华文楷体"/>
              </w:rPr>
            </w:pPr>
            <w:r w:rsidRPr="00A06126">
              <w:rPr>
                <w:rFonts w:ascii="华文楷体" w:eastAsia="华文楷体" w:hAnsi="华文楷体" w:hint="eastAsia"/>
              </w:rPr>
              <w:t>审核日期：</w:t>
            </w:r>
          </w:p>
        </w:tc>
        <w:tc>
          <w:tcPr>
            <w:tcW w:w="1972" w:type="dxa"/>
            <w:tcBorders>
              <w:top w:val="single" w:sz="4" w:space="0" w:color="auto"/>
              <w:left w:val="single" w:sz="4" w:space="0" w:color="auto"/>
              <w:bottom w:val="single" w:sz="4" w:space="0" w:color="auto"/>
              <w:right w:val="single" w:sz="4" w:space="0" w:color="auto"/>
            </w:tcBorders>
            <w:vAlign w:val="center"/>
            <w:hideMark/>
          </w:tcPr>
          <w:p w:rsidR="002B5C90" w:rsidRPr="00A06126" w:rsidRDefault="002B5C90">
            <w:pPr>
              <w:spacing w:before="100" w:beforeAutospacing="1" w:after="100" w:afterAutospacing="1"/>
              <w:rPr>
                <w:rStyle w:val="a6"/>
                <w:rFonts w:ascii="华文楷体" w:eastAsia="华文楷体" w:hAnsi="华文楷体"/>
              </w:rPr>
            </w:pPr>
            <w:smartTag w:uri="urn:schemas-microsoft-com:office:smarttags" w:element="chsdate">
              <w:smartTagPr>
                <w:attr w:name="IsROCDate" w:val="False"/>
                <w:attr w:name="IsLunarDate" w:val="False"/>
                <w:attr w:name="Day" w:val="7"/>
                <w:attr w:name="Month" w:val="12"/>
                <w:attr w:name="Year" w:val="2009"/>
              </w:smartTagPr>
              <w:r w:rsidRPr="00A06126">
                <w:rPr>
                  <w:rFonts w:ascii="华文楷体" w:eastAsia="华文楷体" w:hAnsi="华文楷体" w:hint="eastAsia"/>
                </w:rPr>
                <w:t>2009-12-7</w:t>
              </w:r>
            </w:smartTag>
          </w:p>
        </w:tc>
      </w:tr>
    </w:tbl>
    <w:p w:rsidR="002B5C90" w:rsidRPr="00A06126" w:rsidRDefault="002B5C90" w:rsidP="002B5C90">
      <w:pPr>
        <w:rPr>
          <w:rFonts w:ascii="华文楷体" w:eastAsia="华文楷体" w:hAnsi="华文楷体"/>
        </w:rPr>
      </w:pPr>
    </w:p>
    <w:p w:rsidR="0090285C" w:rsidRPr="00A06126" w:rsidRDefault="002B5C90" w:rsidP="003E1F97">
      <w:pPr>
        <w:widowControl/>
        <w:jc w:val="left"/>
        <w:rPr>
          <w:rFonts w:ascii="华文楷体" w:eastAsia="华文楷体" w:hAnsi="华文楷体"/>
        </w:rPr>
      </w:pPr>
      <w:r w:rsidRPr="00A06126">
        <w:rPr>
          <w:rFonts w:ascii="华文楷体" w:eastAsia="华文楷体" w:hAnsi="华文楷体" w:hint="eastAsia"/>
          <w:kern w:val="0"/>
        </w:rPr>
        <w:br w:type="page"/>
      </w:r>
    </w:p>
    <w:p w:rsidR="0090285C" w:rsidRPr="00A06126" w:rsidRDefault="0090285C" w:rsidP="003E1F97">
      <w:pPr>
        <w:pStyle w:val="1"/>
        <w:rPr>
          <w:rFonts w:ascii="华文楷体" w:eastAsia="华文楷体" w:hAnsi="华文楷体"/>
        </w:rPr>
      </w:pPr>
      <w:bookmarkStart w:id="0" w:name="_Toc249948184"/>
      <w:bookmarkStart w:id="1" w:name="_Toc249953979"/>
      <w:bookmarkStart w:id="2" w:name="_Toc249954181"/>
      <w:bookmarkStart w:id="3" w:name="_Toc249954592"/>
      <w:r w:rsidRPr="00A06126">
        <w:rPr>
          <w:rFonts w:ascii="华文楷体" w:eastAsia="华文楷体" w:hAnsi="华文楷体" w:hint="eastAsia"/>
        </w:rPr>
        <w:lastRenderedPageBreak/>
        <w:t>用例图</w:t>
      </w:r>
      <w:bookmarkEnd w:id="0"/>
      <w:bookmarkEnd w:id="1"/>
      <w:bookmarkEnd w:id="2"/>
      <w:bookmarkEnd w:id="3"/>
    </w:p>
    <w:p w:rsidR="0090285C" w:rsidRPr="00A06126" w:rsidRDefault="00197131" w:rsidP="004B50BD">
      <w:pPr>
        <w:pStyle w:val="a4"/>
        <w:spacing w:afterLines="50" w:line="360" w:lineRule="auto"/>
        <w:ind w:leftChars="0" w:left="0"/>
        <w:jc w:val="center"/>
        <w:rPr>
          <w:rFonts w:ascii="华文楷体" w:eastAsia="华文楷体" w:hAnsi="华文楷体"/>
          <w:sz w:val="24"/>
        </w:rPr>
      </w:pPr>
      <w:r w:rsidRPr="00A06126">
        <w:rPr>
          <w:rFonts w:ascii="华文楷体" w:eastAsia="华文楷体" w:hAnsi="华文楷体"/>
        </w:rPr>
        <w:object w:dxaOrig="8707" w:dyaOrig="70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4pt;height:336.65pt" o:ole="">
            <v:imagedata r:id="rId8" o:title=""/>
          </v:shape>
          <o:OLEObject Type="Embed" ProgID="Visio.Drawing.11" ShapeID="_x0000_i1025" DrawAspect="Content" ObjectID="_1326003570" r:id="rId9"/>
        </w:object>
      </w:r>
    </w:p>
    <w:p w:rsidR="0090285C" w:rsidRPr="00A06126" w:rsidRDefault="0090285C" w:rsidP="003E1F97">
      <w:pPr>
        <w:pStyle w:val="1"/>
        <w:rPr>
          <w:rFonts w:ascii="华文楷体" w:eastAsia="华文楷体" w:hAnsi="华文楷体"/>
        </w:rPr>
      </w:pPr>
      <w:bookmarkStart w:id="4" w:name="_Toc249948185"/>
      <w:bookmarkStart w:id="5" w:name="_Toc249953980"/>
      <w:bookmarkStart w:id="6" w:name="_Toc249954182"/>
      <w:bookmarkStart w:id="7" w:name="_Toc249954593"/>
      <w:r w:rsidRPr="00A06126">
        <w:rPr>
          <w:rFonts w:ascii="华文楷体" w:eastAsia="华文楷体" w:hAnsi="华文楷体" w:hint="eastAsia"/>
        </w:rPr>
        <w:t>用例描述</w:t>
      </w:r>
      <w:bookmarkEnd w:id="4"/>
      <w:bookmarkEnd w:id="5"/>
      <w:bookmarkEnd w:id="6"/>
      <w:bookmarkEnd w:id="7"/>
    </w:p>
    <w:p w:rsidR="00D07EDD" w:rsidRPr="00A06126" w:rsidRDefault="00D07EDD" w:rsidP="003E1F97">
      <w:pPr>
        <w:pStyle w:val="2"/>
        <w:rPr>
          <w:rFonts w:ascii="华文楷体" w:eastAsia="华文楷体" w:hAnsi="华文楷体"/>
        </w:rPr>
      </w:pPr>
      <w:r w:rsidRPr="00A06126">
        <w:rPr>
          <w:rFonts w:ascii="华文楷体" w:eastAsia="华文楷体" w:hAnsi="华文楷体" w:hint="eastAsia"/>
        </w:rPr>
        <w:t>主要参与者</w:t>
      </w:r>
    </w:p>
    <w:p w:rsidR="0090285C" w:rsidRPr="00A06126" w:rsidRDefault="0090285C" w:rsidP="0090285C">
      <w:pPr>
        <w:pStyle w:val="aa"/>
        <w:spacing w:line="360" w:lineRule="auto"/>
        <w:ind w:left="360" w:firstLineChars="0" w:firstLine="0"/>
        <w:rPr>
          <w:rFonts w:ascii="华文楷体" w:eastAsia="华文楷体" w:hAnsi="华文楷体"/>
          <w:sz w:val="24"/>
          <w:szCs w:val="24"/>
        </w:rPr>
      </w:pPr>
      <w:r w:rsidRPr="00A06126">
        <w:rPr>
          <w:rFonts w:ascii="华文楷体" w:eastAsia="华文楷体" w:hAnsi="华文楷体" w:hint="eastAsia"/>
          <w:sz w:val="24"/>
          <w:szCs w:val="24"/>
        </w:rPr>
        <w:t>市场管理人员</w:t>
      </w:r>
    </w:p>
    <w:p w:rsidR="0090285C" w:rsidRPr="00A06126" w:rsidRDefault="00D07EDD" w:rsidP="003E1F97">
      <w:pPr>
        <w:pStyle w:val="2"/>
        <w:rPr>
          <w:rFonts w:ascii="华文楷体" w:eastAsia="华文楷体" w:hAnsi="华文楷体"/>
        </w:rPr>
      </w:pPr>
      <w:r w:rsidRPr="00A06126">
        <w:rPr>
          <w:rFonts w:ascii="华文楷体" w:eastAsia="华文楷体" w:hAnsi="华文楷体" w:hint="eastAsia"/>
        </w:rPr>
        <w:t>项目相关人员及其兴趣</w:t>
      </w:r>
    </w:p>
    <w:p w:rsidR="003E1F97" w:rsidRPr="00A06126" w:rsidRDefault="0090285C" w:rsidP="00FC07F7">
      <w:pPr>
        <w:pStyle w:val="aa"/>
        <w:spacing w:line="360" w:lineRule="auto"/>
        <w:ind w:left="360" w:firstLineChars="0" w:firstLine="0"/>
        <w:rPr>
          <w:rFonts w:ascii="华文楷体" w:eastAsia="华文楷体" w:hAnsi="华文楷体"/>
          <w:sz w:val="24"/>
          <w:szCs w:val="24"/>
        </w:rPr>
      </w:pPr>
      <w:r w:rsidRPr="00A06126">
        <w:rPr>
          <w:rFonts w:ascii="华文楷体" w:eastAsia="华文楷体" w:hAnsi="华文楷体" w:hint="eastAsia"/>
          <w:sz w:val="24"/>
          <w:szCs w:val="24"/>
        </w:rPr>
        <w:t>市场管理人员： 市场管理人员可以在系统中</w:t>
      </w:r>
      <w:r w:rsidR="00D07EDD" w:rsidRPr="00A06126">
        <w:rPr>
          <w:rFonts w:ascii="华文楷体" w:eastAsia="华文楷体" w:hAnsi="华文楷体" w:hint="eastAsia"/>
          <w:sz w:val="24"/>
          <w:szCs w:val="24"/>
        </w:rPr>
        <w:t>通过图形化的管理方式编辑市场</w:t>
      </w:r>
      <w:r w:rsidR="00D07EDD" w:rsidRPr="00A06126">
        <w:rPr>
          <w:rFonts w:ascii="华文楷体" w:eastAsia="华文楷体" w:hAnsi="华文楷体" w:hint="eastAsia"/>
          <w:sz w:val="24"/>
          <w:szCs w:val="24"/>
        </w:rPr>
        <w:lastRenderedPageBreak/>
        <w:t>的资源位置信息；管理人员</w:t>
      </w:r>
      <w:r w:rsidR="0091182D" w:rsidRPr="00A06126">
        <w:rPr>
          <w:rFonts w:ascii="华文楷体" w:eastAsia="华文楷体" w:hAnsi="华文楷体" w:hint="eastAsia"/>
          <w:sz w:val="24"/>
          <w:szCs w:val="24"/>
        </w:rPr>
        <w:t>可以创建</w:t>
      </w:r>
      <w:r w:rsidR="00541B4D" w:rsidRPr="00A06126">
        <w:rPr>
          <w:rFonts w:ascii="华文楷体" w:eastAsia="华文楷体" w:hAnsi="华文楷体" w:hint="eastAsia"/>
          <w:sz w:val="24"/>
          <w:szCs w:val="24"/>
        </w:rPr>
        <w:t>并维护</w:t>
      </w:r>
      <w:r w:rsidR="0091182D" w:rsidRPr="00A06126">
        <w:rPr>
          <w:rFonts w:ascii="华文楷体" w:eastAsia="华文楷体" w:hAnsi="华文楷体" w:hint="eastAsia"/>
          <w:sz w:val="24"/>
          <w:szCs w:val="24"/>
        </w:rPr>
        <w:t>市场资源信息（包括：摊位、库房、</w:t>
      </w:r>
      <w:r w:rsidR="00BD193E" w:rsidRPr="00A06126">
        <w:rPr>
          <w:rFonts w:ascii="华文楷体" w:eastAsia="华文楷体" w:hAnsi="华文楷体" w:hint="eastAsia"/>
          <w:sz w:val="24"/>
          <w:szCs w:val="24"/>
        </w:rPr>
        <w:t>广</w:t>
      </w:r>
      <w:r w:rsidR="00541B4D" w:rsidRPr="00A06126">
        <w:rPr>
          <w:rFonts w:ascii="华文楷体" w:eastAsia="华文楷体" w:hAnsi="华文楷体" w:hint="eastAsia"/>
          <w:sz w:val="24"/>
          <w:szCs w:val="24"/>
        </w:rPr>
        <w:t>告位、停车位等）</w:t>
      </w:r>
      <w:r w:rsidR="00BD193E" w:rsidRPr="00A06126">
        <w:rPr>
          <w:rFonts w:ascii="华文楷体" w:eastAsia="华文楷体" w:hAnsi="华文楷体" w:hint="eastAsia"/>
          <w:sz w:val="24"/>
          <w:szCs w:val="24"/>
        </w:rPr>
        <w:t>。</w:t>
      </w:r>
    </w:p>
    <w:p w:rsidR="003E1F97" w:rsidRPr="00A06126" w:rsidRDefault="003E1F97" w:rsidP="003E1F97">
      <w:pPr>
        <w:pStyle w:val="2"/>
        <w:rPr>
          <w:rFonts w:ascii="华文楷体" w:eastAsia="华文楷体" w:hAnsi="华文楷体"/>
          <w:szCs w:val="24"/>
        </w:rPr>
      </w:pPr>
      <w:r w:rsidRPr="00A06126">
        <w:rPr>
          <w:rFonts w:ascii="华文楷体" w:eastAsia="华文楷体" w:hAnsi="华文楷体" w:hint="eastAsia"/>
          <w:szCs w:val="24"/>
        </w:rPr>
        <w:t>触发条件</w:t>
      </w:r>
    </w:p>
    <w:p w:rsidR="003E1F97" w:rsidRPr="00A06126" w:rsidRDefault="003E1F97" w:rsidP="00A77DD4">
      <w:pPr>
        <w:rPr>
          <w:rFonts w:ascii="华文楷体" w:eastAsia="华文楷体" w:hAnsi="华文楷体"/>
          <w:sz w:val="24"/>
          <w:szCs w:val="24"/>
        </w:rPr>
      </w:pPr>
      <w:r w:rsidRPr="00A06126">
        <w:rPr>
          <w:rFonts w:ascii="华文楷体" w:eastAsia="华文楷体" w:hAnsi="华文楷体" w:hint="eastAsia"/>
          <w:sz w:val="24"/>
          <w:szCs w:val="24"/>
        </w:rPr>
        <w:t>市场管理人员在浏览器中选择资源管理的操作</w:t>
      </w:r>
      <w:r w:rsidRPr="00A06126">
        <w:rPr>
          <w:rFonts w:ascii="华文楷体" w:eastAsia="华文楷体" w:hAnsi="华文楷体"/>
          <w:sz w:val="24"/>
          <w:szCs w:val="24"/>
        </w:rPr>
        <w:t xml:space="preserve"> </w:t>
      </w:r>
    </w:p>
    <w:p w:rsidR="0090285C" w:rsidRPr="00A06126" w:rsidRDefault="00D07EDD" w:rsidP="00A77DD4">
      <w:pPr>
        <w:pStyle w:val="2"/>
        <w:rPr>
          <w:rFonts w:ascii="华文楷体" w:eastAsia="华文楷体" w:hAnsi="华文楷体"/>
          <w:szCs w:val="28"/>
        </w:rPr>
      </w:pPr>
      <w:r w:rsidRPr="00A06126">
        <w:rPr>
          <w:rFonts w:ascii="华文楷体" w:eastAsia="华文楷体" w:hAnsi="华文楷体" w:hint="eastAsia"/>
          <w:szCs w:val="28"/>
        </w:rPr>
        <w:t>前</w:t>
      </w:r>
      <w:r w:rsidRPr="00A06126">
        <w:rPr>
          <w:rFonts w:ascii="华文楷体" w:eastAsia="华文楷体" w:hAnsi="华文楷体" w:hint="eastAsia"/>
        </w:rPr>
        <w:t>置条件</w:t>
      </w:r>
    </w:p>
    <w:p w:rsidR="0090285C" w:rsidRPr="00A06126" w:rsidRDefault="0090285C" w:rsidP="0090285C">
      <w:pPr>
        <w:pStyle w:val="aa"/>
        <w:spacing w:line="360" w:lineRule="auto"/>
        <w:ind w:left="360" w:firstLineChars="0" w:firstLine="0"/>
        <w:rPr>
          <w:rFonts w:ascii="华文楷体" w:eastAsia="华文楷体" w:hAnsi="华文楷体"/>
          <w:sz w:val="24"/>
          <w:szCs w:val="24"/>
        </w:rPr>
      </w:pPr>
      <w:r w:rsidRPr="00A06126">
        <w:rPr>
          <w:rFonts w:ascii="华文楷体" w:eastAsia="华文楷体" w:hAnsi="华文楷体" w:hint="eastAsia"/>
          <w:sz w:val="24"/>
          <w:szCs w:val="24"/>
        </w:rPr>
        <w:t>市场管理人员必须已经被识别和授权。</w:t>
      </w:r>
    </w:p>
    <w:p w:rsidR="0090285C" w:rsidRPr="00A06126" w:rsidRDefault="00BD193E" w:rsidP="003E1F97">
      <w:pPr>
        <w:pStyle w:val="2"/>
        <w:rPr>
          <w:rFonts w:ascii="华文楷体" w:eastAsia="华文楷体" w:hAnsi="华文楷体"/>
        </w:rPr>
      </w:pPr>
      <w:r w:rsidRPr="00A06126">
        <w:rPr>
          <w:rFonts w:ascii="华文楷体" w:eastAsia="华文楷体" w:hAnsi="华文楷体" w:hint="eastAsia"/>
        </w:rPr>
        <w:t>成功后的保证（后置条件）</w:t>
      </w:r>
    </w:p>
    <w:p w:rsidR="00D06425" w:rsidRPr="00A06126" w:rsidRDefault="00E3510C" w:rsidP="00D06425">
      <w:pPr>
        <w:ind w:left="420"/>
        <w:rPr>
          <w:rFonts w:ascii="华文楷体" w:eastAsia="华文楷体" w:hAnsi="华文楷体"/>
        </w:rPr>
      </w:pPr>
      <w:r w:rsidRPr="00A06126">
        <w:rPr>
          <w:rFonts w:ascii="华文楷体" w:eastAsia="华文楷体" w:hAnsi="华文楷体" w:hint="eastAsia"/>
        </w:rPr>
        <w:t>可通过默认方式或图形化方式，实现</w:t>
      </w:r>
      <w:r w:rsidR="00D06425" w:rsidRPr="00A06126">
        <w:rPr>
          <w:rFonts w:ascii="华文楷体" w:eastAsia="华文楷体" w:hAnsi="华文楷体" w:hint="eastAsia"/>
        </w:rPr>
        <w:t>对市场资源信息</w:t>
      </w:r>
      <w:r w:rsidRPr="00A06126">
        <w:rPr>
          <w:rFonts w:ascii="华文楷体" w:eastAsia="华文楷体" w:hAnsi="华文楷体" w:hint="eastAsia"/>
        </w:rPr>
        <w:t>的录入、</w:t>
      </w:r>
      <w:r w:rsidR="00D06425" w:rsidRPr="00A06126">
        <w:rPr>
          <w:rFonts w:ascii="华文楷体" w:eastAsia="华文楷体" w:hAnsi="华文楷体" w:hint="eastAsia"/>
        </w:rPr>
        <w:t>维护</w:t>
      </w:r>
      <w:r w:rsidRPr="00A06126">
        <w:rPr>
          <w:rFonts w:ascii="华文楷体" w:eastAsia="华文楷体" w:hAnsi="华文楷体" w:hint="eastAsia"/>
        </w:rPr>
        <w:t>、查询。</w:t>
      </w:r>
    </w:p>
    <w:p w:rsidR="00D357B8" w:rsidRPr="00A06126" w:rsidRDefault="00D357B8" w:rsidP="00C1325B">
      <w:pPr>
        <w:pStyle w:val="2"/>
        <w:rPr>
          <w:rFonts w:ascii="华文楷体" w:eastAsia="华文楷体" w:hAnsi="华文楷体"/>
        </w:rPr>
      </w:pPr>
      <w:r w:rsidRPr="00A06126">
        <w:rPr>
          <w:rFonts w:ascii="华文楷体" w:eastAsia="华文楷体" w:hAnsi="华文楷体" w:hint="eastAsia"/>
        </w:rPr>
        <w:t>事件流</w:t>
      </w:r>
    </w:p>
    <w:p w:rsidR="006660F6" w:rsidRPr="00A06126" w:rsidRDefault="00BD193E" w:rsidP="00C1325B">
      <w:pPr>
        <w:pStyle w:val="3"/>
        <w:rPr>
          <w:rFonts w:ascii="华文楷体" w:eastAsia="华文楷体" w:hAnsi="华文楷体"/>
        </w:rPr>
      </w:pPr>
      <w:r w:rsidRPr="00A06126">
        <w:rPr>
          <w:rFonts w:ascii="华文楷体" w:eastAsia="华文楷体" w:hAnsi="华文楷体" w:hint="eastAsia"/>
        </w:rPr>
        <w:t>基本事件流</w:t>
      </w:r>
    </w:p>
    <w:p w:rsidR="00DE5E55" w:rsidRPr="00A06126" w:rsidRDefault="006660F6" w:rsidP="002937BF">
      <w:pPr>
        <w:pStyle w:val="aa"/>
        <w:numPr>
          <w:ilvl w:val="0"/>
          <w:numId w:val="10"/>
        </w:numPr>
        <w:ind w:firstLineChars="0"/>
        <w:rPr>
          <w:rFonts w:ascii="华文楷体" w:eastAsia="华文楷体" w:hAnsi="华文楷体"/>
          <w:sz w:val="24"/>
          <w:szCs w:val="24"/>
        </w:rPr>
      </w:pPr>
      <w:r w:rsidRPr="00A06126">
        <w:rPr>
          <w:rFonts w:ascii="华文楷体" w:eastAsia="华文楷体" w:hAnsi="华文楷体" w:hint="eastAsia"/>
          <w:sz w:val="24"/>
          <w:szCs w:val="24"/>
        </w:rPr>
        <w:t>市场管理人员在浏览器中</w:t>
      </w:r>
      <w:r w:rsidR="00240717" w:rsidRPr="00A06126">
        <w:rPr>
          <w:rFonts w:ascii="华文楷体" w:eastAsia="华文楷体" w:hAnsi="华文楷体" w:hint="eastAsia"/>
          <w:sz w:val="24"/>
          <w:szCs w:val="24"/>
        </w:rPr>
        <w:t>选择“资源</w:t>
      </w:r>
      <w:r w:rsidRPr="00A06126">
        <w:rPr>
          <w:rFonts w:ascii="华文楷体" w:eastAsia="华文楷体" w:hAnsi="华文楷体" w:hint="eastAsia"/>
          <w:sz w:val="24"/>
          <w:szCs w:val="24"/>
        </w:rPr>
        <w:t>管理 - 查询</w:t>
      </w:r>
      <w:r w:rsidR="00240717" w:rsidRPr="00A06126">
        <w:rPr>
          <w:rFonts w:ascii="华文楷体" w:eastAsia="华文楷体" w:hAnsi="华文楷体" w:hint="eastAsia"/>
          <w:sz w:val="24"/>
          <w:szCs w:val="24"/>
        </w:rPr>
        <w:t>资源</w:t>
      </w:r>
      <w:r w:rsidRPr="00A06126">
        <w:rPr>
          <w:rFonts w:ascii="华文楷体" w:eastAsia="华文楷体" w:hAnsi="华文楷体" w:hint="eastAsia"/>
          <w:sz w:val="24"/>
          <w:szCs w:val="24"/>
        </w:rPr>
        <w:t>信息</w:t>
      </w:r>
      <w:r w:rsidR="000866C2" w:rsidRPr="00A06126">
        <w:rPr>
          <w:rFonts w:ascii="华文楷体" w:eastAsia="华文楷体" w:hAnsi="华文楷体" w:hint="eastAsia"/>
          <w:sz w:val="24"/>
          <w:szCs w:val="24"/>
        </w:rPr>
        <w:t>”来</w:t>
      </w:r>
      <w:r w:rsidR="00014DB0" w:rsidRPr="00A06126">
        <w:rPr>
          <w:rFonts w:ascii="华文楷体" w:eastAsia="华文楷体" w:hAnsi="华文楷体" w:hint="eastAsia"/>
          <w:sz w:val="24"/>
          <w:szCs w:val="24"/>
        </w:rPr>
        <w:t>检索资源信息</w:t>
      </w:r>
      <w:r w:rsidR="000866C2" w:rsidRPr="00A06126">
        <w:rPr>
          <w:rFonts w:ascii="华文楷体" w:eastAsia="华文楷体" w:hAnsi="华文楷体" w:hint="eastAsia"/>
          <w:sz w:val="24"/>
          <w:szCs w:val="24"/>
        </w:rPr>
        <w:t>，并将其作</w:t>
      </w:r>
      <w:r w:rsidR="00DE5E55" w:rsidRPr="00A06126">
        <w:rPr>
          <w:rFonts w:ascii="华文楷体" w:eastAsia="华文楷体" w:hAnsi="华文楷体" w:hint="eastAsia"/>
          <w:sz w:val="24"/>
          <w:szCs w:val="24"/>
        </w:rPr>
        <w:t>为后续的添加、删除、修改操作提供参考依据。</w:t>
      </w:r>
    </w:p>
    <w:p w:rsidR="006660F6" w:rsidRPr="00A06126" w:rsidRDefault="001D21E4" w:rsidP="002937BF">
      <w:pPr>
        <w:pStyle w:val="aa"/>
        <w:numPr>
          <w:ilvl w:val="0"/>
          <w:numId w:val="11"/>
        </w:numPr>
        <w:ind w:firstLineChars="0"/>
        <w:rPr>
          <w:rFonts w:ascii="华文楷体" w:eastAsia="华文楷体" w:hAnsi="华文楷体"/>
          <w:sz w:val="24"/>
          <w:szCs w:val="24"/>
        </w:rPr>
      </w:pPr>
      <w:r w:rsidRPr="00A06126">
        <w:rPr>
          <w:rFonts w:ascii="华文楷体" w:eastAsia="华文楷体" w:hAnsi="华文楷体" w:hint="eastAsia"/>
          <w:sz w:val="24"/>
          <w:szCs w:val="24"/>
        </w:rPr>
        <w:t>方式1：</w:t>
      </w:r>
      <w:r w:rsidR="00365B69" w:rsidRPr="00A06126">
        <w:rPr>
          <w:rFonts w:ascii="华文楷体" w:eastAsia="华文楷体" w:hAnsi="华文楷体" w:hint="eastAsia"/>
          <w:sz w:val="24"/>
          <w:szCs w:val="24"/>
        </w:rPr>
        <w:tab/>
        <w:t>通过表单</w:t>
      </w:r>
      <w:r w:rsidR="006660F6" w:rsidRPr="00A06126">
        <w:rPr>
          <w:rFonts w:ascii="华文楷体" w:eastAsia="华文楷体" w:hAnsi="华文楷体" w:hint="eastAsia"/>
          <w:sz w:val="24"/>
          <w:szCs w:val="24"/>
        </w:rPr>
        <w:t>输入指定的检索条件，查询相关</w:t>
      </w:r>
      <w:r w:rsidR="00240717" w:rsidRPr="00A06126">
        <w:rPr>
          <w:rFonts w:ascii="华文楷体" w:eastAsia="华文楷体" w:hAnsi="华文楷体" w:hint="eastAsia"/>
          <w:sz w:val="24"/>
          <w:szCs w:val="24"/>
        </w:rPr>
        <w:t>资源</w:t>
      </w:r>
      <w:r w:rsidR="006660F6" w:rsidRPr="00A06126">
        <w:rPr>
          <w:rFonts w:ascii="华文楷体" w:eastAsia="华文楷体" w:hAnsi="华文楷体" w:hint="eastAsia"/>
          <w:sz w:val="24"/>
          <w:szCs w:val="24"/>
        </w:rPr>
        <w:t>记录的基本信息或明细信息。</w:t>
      </w:r>
    </w:p>
    <w:p w:rsidR="00365B69" w:rsidRPr="00A06126" w:rsidRDefault="00365B69" w:rsidP="002937BF">
      <w:pPr>
        <w:pStyle w:val="aa"/>
        <w:numPr>
          <w:ilvl w:val="0"/>
          <w:numId w:val="11"/>
        </w:numPr>
        <w:ind w:firstLineChars="0"/>
        <w:rPr>
          <w:rFonts w:ascii="华文楷体" w:eastAsia="华文楷体" w:hAnsi="华文楷体"/>
          <w:sz w:val="24"/>
          <w:szCs w:val="24"/>
        </w:rPr>
      </w:pPr>
      <w:r w:rsidRPr="00A06126">
        <w:rPr>
          <w:rFonts w:ascii="华文楷体" w:eastAsia="华文楷体" w:hAnsi="华文楷体" w:hint="eastAsia"/>
          <w:sz w:val="24"/>
          <w:szCs w:val="24"/>
        </w:rPr>
        <w:t>方式2：</w:t>
      </w:r>
      <w:r w:rsidR="00070D2B" w:rsidRPr="00A06126">
        <w:rPr>
          <w:rFonts w:ascii="华文楷体" w:eastAsia="华文楷体" w:hAnsi="华文楷体" w:hint="eastAsia"/>
          <w:sz w:val="24"/>
          <w:szCs w:val="24"/>
        </w:rPr>
        <w:t>在</w:t>
      </w:r>
      <w:r w:rsidRPr="00A06126">
        <w:rPr>
          <w:rFonts w:ascii="华文楷体" w:eastAsia="华文楷体" w:hAnsi="华文楷体" w:hint="eastAsia"/>
          <w:sz w:val="24"/>
          <w:szCs w:val="24"/>
        </w:rPr>
        <w:t>资源的</w:t>
      </w:r>
      <w:r w:rsidR="00070D2B" w:rsidRPr="00A06126">
        <w:rPr>
          <w:rFonts w:ascii="华文楷体" w:eastAsia="华文楷体" w:hAnsi="华文楷体" w:hint="eastAsia"/>
          <w:sz w:val="24"/>
          <w:szCs w:val="24"/>
        </w:rPr>
        <w:t>图形化界面中，对指定资源进行</w:t>
      </w:r>
      <w:r w:rsidR="009E2DAD" w:rsidRPr="00A06126">
        <w:rPr>
          <w:rFonts w:ascii="华文楷体" w:eastAsia="华文楷体" w:hAnsi="华文楷体" w:hint="eastAsia"/>
          <w:sz w:val="24"/>
          <w:szCs w:val="24"/>
        </w:rPr>
        <w:t>点击查询。</w:t>
      </w:r>
    </w:p>
    <w:p w:rsidR="006660F6" w:rsidRPr="00A06126" w:rsidRDefault="007303D9" w:rsidP="002937BF">
      <w:pPr>
        <w:pStyle w:val="aa"/>
        <w:numPr>
          <w:ilvl w:val="0"/>
          <w:numId w:val="9"/>
        </w:numPr>
        <w:ind w:firstLineChars="0" w:hanging="654"/>
        <w:rPr>
          <w:rFonts w:ascii="华文楷体" w:eastAsia="华文楷体" w:hAnsi="华文楷体"/>
          <w:sz w:val="24"/>
          <w:szCs w:val="24"/>
        </w:rPr>
      </w:pPr>
      <w:r w:rsidRPr="00A06126">
        <w:rPr>
          <w:rFonts w:ascii="华文楷体" w:eastAsia="华文楷体" w:hAnsi="华文楷体" w:hint="eastAsia"/>
          <w:sz w:val="24"/>
          <w:szCs w:val="24"/>
        </w:rPr>
        <w:t>市场管理人</w:t>
      </w:r>
      <w:r w:rsidR="006660F6" w:rsidRPr="00A06126">
        <w:rPr>
          <w:rFonts w:ascii="华文楷体" w:eastAsia="华文楷体" w:hAnsi="华文楷体" w:hint="eastAsia"/>
          <w:sz w:val="24"/>
          <w:szCs w:val="24"/>
        </w:rPr>
        <w:t>员执行查询操作是</w:t>
      </w:r>
    </w:p>
    <w:p w:rsidR="006660F6" w:rsidRPr="00A06126" w:rsidRDefault="00657F38" w:rsidP="002937BF">
      <w:pPr>
        <w:pStyle w:val="aa"/>
        <w:numPr>
          <w:ilvl w:val="0"/>
          <w:numId w:val="10"/>
        </w:numPr>
        <w:ind w:firstLineChars="0"/>
        <w:rPr>
          <w:rFonts w:ascii="华文楷体" w:eastAsia="华文楷体" w:hAnsi="华文楷体"/>
          <w:sz w:val="24"/>
          <w:szCs w:val="24"/>
        </w:rPr>
      </w:pPr>
      <w:r w:rsidRPr="00A06126">
        <w:rPr>
          <w:rFonts w:ascii="华文楷体" w:eastAsia="华文楷体" w:hAnsi="华文楷体" w:hint="eastAsia"/>
          <w:sz w:val="24"/>
          <w:szCs w:val="24"/>
        </w:rPr>
        <w:t>系统在屏幕上显示检索出的资源</w:t>
      </w:r>
      <w:r w:rsidR="006660F6" w:rsidRPr="00A06126">
        <w:rPr>
          <w:rFonts w:ascii="华文楷体" w:eastAsia="华文楷体" w:hAnsi="华文楷体" w:hint="eastAsia"/>
          <w:sz w:val="24"/>
          <w:szCs w:val="24"/>
        </w:rPr>
        <w:t>信息。</w:t>
      </w:r>
    </w:p>
    <w:p w:rsidR="006660F6" w:rsidRPr="00A06126" w:rsidRDefault="006660F6" w:rsidP="002937BF">
      <w:pPr>
        <w:pStyle w:val="aa"/>
        <w:numPr>
          <w:ilvl w:val="0"/>
          <w:numId w:val="10"/>
        </w:numPr>
        <w:ind w:firstLineChars="0"/>
        <w:rPr>
          <w:rFonts w:ascii="华文楷体" w:eastAsia="华文楷体" w:hAnsi="华文楷体"/>
          <w:sz w:val="24"/>
          <w:szCs w:val="24"/>
        </w:rPr>
      </w:pPr>
      <w:r w:rsidRPr="00A06126">
        <w:rPr>
          <w:rFonts w:ascii="华文楷体" w:eastAsia="华文楷体" w:hAnsi="华文楷体" w:hint="eastAsia"/>
          <w:sz w:val="24"/>
          <w:szCs w:val="24"/>
        </w:rPr>
        <w:t>重复步骤1和2直到检索出所需要</w:t>
      </w:r>
      <w:r w:rsidR="00657F38" w:rsidRPr="00A06126">
        <w:rPr>
          <w:rFonts w:ascii="华文楷体" w:eastAsia="华文楷体" w:hAnsi="华文楷体" w:hint="eastAsia"/>
          <w:sz w:val="24"/>
          <w:szCs w:val="24"/>
        </w:rPr>
        <w:t>的资源</w:t>
      </w:r>
      <w:r w:rsidRPr="00A06126">
        <w:rPr>
          <w:rFonts w:ascii="华文楷体" w:eastAsia="华文楷体" w:hAnsi="华文楷体" w:hint="eastAsia"/>
          <w:sz w:val="24"/>
          <w:szCs w:val="24"/>
        </w:rPr>
        <w:t>信息。</w:t>
      </w:r>
    </w:p>
    <w:p w:rsidR="003405D9" w:rsidRPr="00A06126" w:rsidRDefault="00C1325B" w:rsidP="00FC38CA">
      <w:pPr>
        <w:pStyle w:val="3"/>
        <w:rPr>
          <w:rFonts w:ascii="华文楷体" w:eastAsia="华文楷体" w:hAnsi="华文楷体"/>
        </w:rPr>
      </w:pPr>
      <w:r w:rsidRPr="00A06126">
        <w:rPr>
          <w:rFonts w:ascii="华文楷体" w:eastAsia="华文楷体" w:hAnsi="华文楷体" w:hint="eastAsia"/>
        </w:rPr>
        <w:lastRenderedPageBreak/>
        <w:t>可选事件流</w:t>
      </w:r>
    </w:p>
    <w:p w:rsidR="00131F84" w:rsidRPr="00A06126" w:rsidRDefault="00A314BF" w:rsidP="00F4073E">
      <w:pPr>
        <w:pStyle w:val="4"/>
        <w:rPr>
          <w:rFonts w:ascii="华文楷体" w:eastAsia="华文楷体" w:hAnsi="华文楷体"/>
        </w:rPr>
      </w:pPr>
      <w:r w:rsidRPr="00A06126">
        <w:rPr>
          <w:rFonts w:ascii="华文楷体" w:eastAsia="华文楷体" w:hAnsi="华文楷体" w:hint="eastAsia"/>
        </w:rPr>
        <w:t>创建</w:t>
      </w:r>
      <w:r w:rsidR="00D41F39" w:rsidRPr="00A06126">
        <w:rPr>
          <w:rFonts w:ascii="华文楷体" w:eastAsia="华文楷体" w:hAnsi="华文楷体" w:hint="eastAsia"/>
        </w:rPr>
        <w:t>资源</w:t>
      </w:r>
      <w:r w:rsidR="00F4073E" w:rsidRPr="00A06126">
        <w:rPr>
          <w:rFonts w:ascii="华文楷体" w:eastAsia="华文楷体" w:hAnsi="华文楷体" w:hint="eastAsia"/>
        </w:rPr>
        <w:tab/>
      </w:r>
    </w:p>
    <w:p w:rsidR="00A314BF" w:rsidRPr="00A06126" w:rsidRDefault="00D41F39" w:rsidP="002937BF">
      <w:pPr>
        <w:pStyle w:val="aa"/>
        <w:numPr>
          <w:ilvl w:val="0"/>
          <w:numId w:val="12"/>
        </w:numPr>
        <w:ind w:firstLineChars="0"/>
        <w:rPr>
          <w:rFonts w:ascii="华文楷体" w:eastAsia="华文楷体" w:hAnsi="华文楷体"/>
          <w:sz w:val="28"/>
        </w:rPr>
      </w:pPr>
      <w:r w:rsidRPr="00A06126">
        <w:rPr>
          <w:rFonts w:ascii="华文楷体" w:eastAsia="华文楷体" w:hAnsi="华文楷体" w:hint="eastAsia"/>
        </w:rPr>
        <w:t>市场管理人员创建</w:t>
      </w:r>
      <w:r w:rsidR="00A314BF" w:rsidRPr="00A06126">
        <w:rPr>
          <w:rFonts w:ascii="华文楷体" w:eastAsia="华文楷体" w:hAnsi="华文楷体" w:hint="eastAsia"/>
        </w:rPr>
        <w:t>资源信息</w:t>
      </w:r>
      <w:r w:rsidR="009458E0" w:rsidRPr="00A06126">
        <w:rPr>
          <w:rFonts w:ascii="华文楷体" w:eastAsia="华文楷体" w:hAnsi="华文楷体" w:hint="eastAsia"/>
        </w:rPr>
        <w:t>，</w:t>
      </w:r>
      <w:r w:rsidR="009458E0" w:rsidRPr="00A06126">
        <w:rPr>
          <w:rFonts w:ascii="华文楷体" w:eastAsia="华文楷体" w:hAnsi="华文楷体" w:hint="eastAsia"/>
          <w:sz w:val="24"/>
        </w:rPr>
        <w:t>资源信息包含如下</w:t>
      </w:r>
      <w:r w:rsidR="00A314BF" w:rsidRPr="00A06126">
        <w:rPr>
          <w:rFonts w:ascii="华文楷体" w:eastAsia="华文楷体" w:hAnsi="华文楷体" w:hint="eastAsia"/>
          <w:sz w:val="24"/>
        </w:rPr>
        <w:t>：</w:t>
      </w:r>
    </w:p>
    <w:p w:rsidR="00A314BF" w:rsidRPr="00A06126" w:rsidRDefault="003B2242" w:rsidP="004B50BD">
      <w:pPr>
        <w:pStyle w:val="a4"/>
        <w:numPr>
          <w:ilvl w:val="0"/>
          <w:numId w:val="13"/>
        </w:numPr>
        <w:spacing w:afterLines="50" w:line="360" w:lineRule="auto"/>
        <w:ind w:leftChars="0"/>
        <w:rPr>
          <w:rFonts w:ascii="华文楷体" w:eastAsia="华文楷体" w:hAnsi="华文楷体"/>
          <w:sz w:val="24"/>
        </w:rPr>
      </w:pPr>
      <w:r w:rsidRPr="00A06126">
        <w:rPr>
          <w:rFonts w:ascii="华文楷体" w:eastAsia="华文楷体" w:hAnsi="华文楷体" w:hint="eastAsia"/>
          <w:sz w:val="24"/>
        </w:rPr>
        <w:t>资源标识</w:t>
      </w:r>
      <w:r w:rsidR="00545CBA" w:rsidRPr="00A06126">
        <w:rPr>
          <w:rFonts w:ascii="华文楷体" w:eastAsia="华文楷体" w:hAnsi="华文楷体" w:hint="eastAsia"/>
          <w:sz w:val="24"/>
        </w:rPr>
        <w:t>（系统增量）</w:t>
      </w:r>
      <w:r w:rsidRPr="00A06126">
        <w:rPr>
          <w:rFonts w:ascii="华文楷体" w:eastAsia="华文楷体" w:hAnsi="华文楷体" w:hint="eastAsia"/>
          <w:sz w:val="24"/>
        </w:rPr>
        <w:t>、</w:t>
      </w:r>
      <w:r w:rsidR="00545CBA" w:rsidRPr="00A06126">
        <w:rPr>
          <w:rFonts w:ascii="华文楷体" w:eastAsia="华文楷体" w:hAnsi="华文楷体" w:hint="eastAsia"/>
          <w:sz w:val="24"/>
        </w:rPr>
        <w:t>资源编号（人为指定）、</w:t>
      </w:r>
      <w:r w:rsidR="00651CA8" w:rsidRPr="00A06126">
        <w:rPr>
          <w:rFonts w:ascii="华文楷体" w:eastAsia="华文楷体" w:hAnsi="华文楷体" w:hint="eastAsia"/>
          <w:sz w:val="24"/>
        </w:rPr>
        <w:t>资源</w:t>
      </w:r>
      <w:r w:rsidR="00545CBA" w:rsidRPr="00A06126">
        <w:rPr>
          <w:rFonts w:ascii="华文楷体" w:eastAsia="华文楷体" w:hAnsi="华文楷体" w:hint="eastAsia"/>
          <w:sz w:val="24"/>
        </w:rPr>
        <w:t>名称</w:t>
      </w:r>
    </w:p>
    <w:p w:rsidR="00651CA8" w:rsidRPr="00A06126" w:rsidRDefault="00545CBA" w:rsidP="004B50BD">
      <w:pPr>
        <w:pStyle w:val="a4"/>
        <w:numPr>
          <w:ilvl w:val="0"/>
          <w:numId w:val="13"/>
        </w:numPr>
        <w:spacing w:afterLines="50" w:line="360" w:lineRule="auto"/>
        <w:ind w:leftChars="0"/>
        <w:rPr>
          <w:rFonts w:ascii="华文楷体" w:eastAsia="华文楷体" w:hAnsi="华文楷体"/>
          <w:sz w:val="24"/>
        </w:rPr>
      </w:pPr>
      <w:r w:rsidRPr="00A06126">
        <w:rPr>
          <w:rFonts w:ascii="华文楷体" w:eastAsia="华文楷体" w:hAnsi="华文楷体" w:hint="eastAsia"/>
          <w:sz w:val="24"/>
        </w:rPr>
        <w:t>资源类型</w:t>
      </w:r>
      <w:r w:rsidR="00F4725C" w:rsidRPr="00A06126">
        <w:rPr>
          <w:rFonts w:ascii="华文楷体" w:eastAsia="华文楷体" w:hAnsi="华文楷体" w:hint="eastAsia"/>
          <w:sz w:val="24"/>
        </w:rPr>
        <w:t>（</w:t>
      </w:r>
      <w:r w:rsidR="00056ED8" w:rsidRPr="00A06126">
        <w:rPr>
          <w:rFonts w:ascii="华文楷体" w:eastAsia="华文楷体" w:hAnsi="华文楷体" w:hint="eastAsia"/>
          <w:sz w:val="24"/>
        </w:rPr>
        <w:t>包括</w:t>
      </w:r>
      <w:r w:rsidR="00F4725C" w:rsidRPr="00A06126">
        <w:rPr>
          <w:rFonts w:ascii="华文楷体" w:eastAsia="华文楷体" w:hAnsi="华文楷体" w:hint="eastAsia"/>
          <w:sz w:val="24"/>
        </w:rPr>
        <w:t>摊位、广告位、库房、车位）</w:t>
      </w:r>
    </w:p>
    <w:p w:rsidR="006C2295" w:rsidRDefault="00961766" w:rsidP="004B50BD">
      <w:pPr>
        <w:pStyle w:val="a4"/>
        <w:numPr>
          <w:ilvl w:val="0"/>
          <w:numId w:val="13"/>
        </w:numPr>
        <w:spacing w:afterLines="50" w:line="360" w:lineRule="auto"/>
        <w:ind w:leftChars="0"/>
        <w:rPr>
          <w:rFonts w:ascii="华文楷体" w:eastAsia="华文楷体" w:hAnsi="华文楷体"/>
          <w:sz w:val="24"/>
        </w:rPr>
      </w:pPr>
      <w:r w:rsidRPr="00A06126">
        <w:rPr>
          <w:rFonts w:ascii="华文楷体" w:eastAsia="华文楷体" w:hAnsi="华文楷体" w:hint="eastAsia"/>
          <w:sz w:val="24"/>
        </w:rPr>
        <w:t>资源</w:t>
      </w:r>
      <w:r w:rsidR="00FA3362">
        <w:rPr>
          <w:rFonts w:ascii="华文楷体" w:eastAsia="华文楷体" w:hAnsi="华文楷体" w:hint="eastAsia"/>
          <w:sz w:val="24"/>
        </w:rPr>
        <w:t>的</w:t>
      </w:r>
      <w:r w:rsidR="00097B82">
        <w:rPr>
          <w:rFonts w:ascii="华文楷体" w:eastAsia="华文楷体" w:hAnsi="华文楷体" w:hint="eastAsia"/>
          <w:sz w:val="24"/>
        </w:rPr>
        <w:t>层次</w:t>
      </w:r>
      <w:r w:rsidR="00FA3362">
        <w:rPr>
          <w:rFonts w:ascii="华文楷体" w:eastAsia="华文楷体" w:hAnsi="华文楷体" w:hint="eastAsia"/>
          <w:sz w:val="24"/>
        </w:rPr>
        <w:t>位置</w:t>
      </w:r>
      <w:r w:rsidR="00056ED8" w:rsidRPr="00A06126">
        <w:rPr>
          <w:rFonts w:ascii="华文楷体" w:eastAsia="华文楷体" w:hAnsi="华文楷体" w:hint="eastAsia"/>
          <w:sz w:val="24"/>
        </w:rPr>
        <w:t>信息</w:t>
      </w:r>
      <w:r w:rsidR="00990A6A" w:rsidRPr="00A06126">
        <w:rPr>
          <w:rFonts w:ascii="华文楷体" w:eastAsia="华文楷体" w:hAnsi="华文楷体" w:hint="eastAsia"/>
          <w:sz w:val="24"/>
        </w:rPr>
        <w:t>（</w:t>
      </w:r>
      <w:r w:rsidR="005306F1" w:rsidRPr="00A06126">
        <w:rPr>
          <w:rFonts w:ascii="华文楷体" w:eastAsia="华文楷体" w:hAnsi="华文楷体" w:hint="eastAsia"/>
          <w:sz w:val="24"/>
        </w:rPr>
        <w:t>包括</w:t>
      </w:r>
      <w:r w:rsidR="00047E19">
        <w:rPr>
          <w:rFonts w:ascii="华文楷体" w:eastAsia="华文楷体" w:hAnsi="华文楷体" w:hint="eastAsia"/>
          <w:sz w:val="24"/>
        </w:rPr>
        <w:t>其所在的</w:t>
      </w:r>
      <w:r w:rsidR="00FA3362">
        <w:rPr>
          <w:rFonts w:ascii="华文楷体" w:eastAsia="华文楷体" w:hAnsi="华文楷体" w:hint="eastAsia"/>
          <w:sz w:val="24"/>
        </w:rPr>
        <w:t>市场</w:t>
      </w:r>
      <w:r w:rsidR="00097B82">
        <w:rPr>
          <w:rFonts w:ascii="华文楷体" w:eastAsia="华文楷体" w:hAnsi="华文楷体" w:hint="eastAsia"/>
          <w:sz w:val="24"/>
        </w:rPr>
        <w:t>、</w:t>
      </w:r>
      <w:r w:rsidR="00047E19">
        <w:rPr>
          <w:rFonts w:ascii="华文楷体" w:eastAsia="华文楷体" w:hAnsi="华文楷体" w:hint="eastAsia"/>
          <w:sz w:val="24"/>
        </w:rPr>
        <w:t>建筑</w:t>
      </w:r>
      <w:r w:rsidR="00097B82">
        <w:rPr>
          <w:rFonts w:ascii="华文楷体" w:eastAsia="华文楷体" w:hAnsi="华文楷体" w:hint="eastAsia"/>
          <w:sz w:val="24"/>
        </w:rPr>
        <w:t>、</w:t>
      </w:r>
      <w:r w:rsidR="00990A6A" w:rsidRPr="00A06126">
        <w:rPr>
          <w:rFonts w:ascii="华文楷体" w:eastAsia="华文楷体" w:hAnsi="华文楷体" w:hint="eastAsia"/>
          <w:sz w:val="24"/>
        </w:rPr>
        <w:t>层</w:t>
      </w:r>
      <w:r w:rsidR="00047E19">
        <w:rPr>
          <w:rFonts w:ascii="华文楷体" w:eastAsia="华文楷体" w:hAnsi="华文楷体" w:hint="eastAsia"/>
          <w:sz w:val="24"/>
        </w:rPr>
        <w:t xml:space="preserve"> </w:t>
      </w:r>
      <w:r w:rsidR="00097B82">
        <w:rPr>
          <w:rFonts w:ascii="华文楷体" w:eastAsia="华文楷体" w:hAnsi="华文楷体" w:hint="eastAsia"/>
          <w:sz w:val="24"/>
        </w:rPr>
        <w:t>、</w:t>
      </w:r>
      <w:r w:rsidR="006C4466" w:rsidRPr="00A06126">
        <w:rPr>
          <w:rFonts w:ascii="华文楷体" w:eastAsia="华文楷体" w:hAnsi="华文楷体" w:hint="eastAsia"/>
          <w:sz w:val="24"/>
        </w:rPr>
        <w:t>具体位置</w:t>
      </w:r>
      <w:r w:rsidR="00047E19">
        <w:rPr>
          <w:rFonts w:ascii="华文楷体" w:eastAsia="华文楷体" w:hAnsi="华文楷体" w:hint="eastAsia"/>
          <w:sz w:val="24"/>
        </w:rPr>
        <w:t>的信息</w:t>
      </w:r>
      <w:r w:rsidR="00990A6A" w:rsidRPr="00A06126">
        <w:rPr>
          <w:rFonts w:ascii="华文楷体" w:eastAsia="华文楷体" w:hAnsi="华文楷体" w:hint="eastAsia"/>
          <w:sz w:val="24"/>
        </w:rPr>
        <w:t>）</w:t>
      </w:r>
    </w:p>
    <w:p w:rsidR="00850908" w:rsidRPr="00A06126" w:rsidRDefault="007D2933" w:rsidP="004B50BD">
      <w:pPr>
        <w:pStyle w:val="a4"/>
        <w:numPr>
          <w:ilvl w:val="0"/>
          <w:numId w:val="13"/>
        </w:numPr>
        <w:spacing w:afterLines="50" w:line="360" w:lineRule="auto"/>
        <w:ind w:leftChars="0"/>
        <w:rPr>
          <w:rFonts w:ascii="华文楷体" w:eastAsia="华文楷体" w:hAnsi="华文楷体"/>
          <w:sz w:val="24"/>
        </w:rPr>
      </w:pPr>
      <w:r w:rsidRPr="00A06126">
        <w:rPr>
          <w:rFonts w:ascii="华文楷体" w:eastAsia="华文楷体" w:hAnsi="华文楷体" w:hint="eastAsia"/>
          <w:sz w:val="24"/>
        </w:rPr>
        <w:t>资源</w:t>
      </w:r>
      <w:r w:rsidR="00850908" w:rsidRPr="00A06126">
        <w:rPr>
          <w:rFonts w:ascii="华文楷体" w:eastAsia="华文楷体" w:hAnsi="华文楷体" w:hint="eastAsia"/>
          <w:sz w:val="24"/>
        </w:rPr>
        <w:t>面积、图形化资源的形状信息</w:t>
      </w:r>
      <w:ins w:id="8" w:author="Wangrui" w:date="2010-01-26T09:31:00Z">
        <w:r w:rsidR="004B50BD">
          <w:rPr>
            <w:rFonts w:ascii="华文楷体" w:eastAsia="华文楷体" w:hAnsi="华文楷体" w:hint="eastAsia"/>
            <w:sz w:val="24"/>
          </w:rPr>
          <w:t>、</w:t>
        </w:r>
      </w:ins>
      <w:ins w:id="9" w:author="Wangrui" w:date="2010-01-26T09:33:00Z">
        <w:r w:rsidR="001C32B3">
          <w:rPr>
            <w:rFonts w:ascii="华文楷体" w:eastAsia="华文楷体" w:hAnsi="华文楷体" w:hint="eastAsia"/>
            <w:sz w:val="24"/>
          </w:rPr>
          <w:t>规划</w:t>
        </w:r>
      </w:ins>
      <w:ins w:id="10" w:author="Wangrui" w:date="2010-01-26T09:31:00Z">
        <w:r w:rsidR="004B50BD">
          <w:rPr>
            <w:rFonts w:ascii="华文楷体" w:eastAsia="华文楷体" w:hAnsi="华文楷体" w:hint="eastAsia"/>
            <w:sz w:val="24"/>
          </w:rPr>
          <w:t>销售品类</w:t>
        </w:r>
      </w:ins>
      <w:ins w:id="11" w:author="Wangrui" w:date="2010-01-26T09:33:00Z">
        <w:r w:rsidR="00F3380E">
          <w:rPr>
            <w:rFonts w:ascii="华文楷体" w:eastAsia="华文楷体" w:hAnsi="华文楷体" w:hint="eastAsia"/>
            <w:sz w:val="24"/>
          </w:rPr>
          <w:t>、规划销售品牌</w:t>
        </w:r>
      </w:ins>
    </w:p>
    <w:p w:rsidR="0094359D" w:rsidRPr="00A06126" w:rsidRDefault="00097161" w:rsidP="004B50BD">
      <w:pPr>
        <w:pStyle w:val="a4"/>
        <w:numPr>
          <w:ilvl w:val="0"/>
          <w:numId w:val="13"/>
        </w:numPr>
        <w:spacing w:afterLines="50" w:line="360" w:lineRule="auto"/>
        <w:ind w:leftChars="0"/>
        <w:rPr>
          <w:rFonts w:ascii="华文楷体" w:eastAsia="华文楷体" w:hAnsi="华文楷体"/>
          <w:sz w:val="24"/>
        </w:rPr>
      </w:pPr>
      <w:r w:rsidRPr="00A06126">
        <w:rPr>
          <w:rFonts w:ascii="华文楷体" w:eastAsia="华文楷体" w:hAnsi="华文楷体" w:hint="eastAsia"/>
          <w:sz w:val="24"/>
        </w:rPr>
        <w:t>资源状态（空闲</w:t>
      </w:r>
      <w:r w:rsidR="0058123D" w:rsidRPr="00A06126">
        <w:rPr>
          <w:rFonts w:ascii="华文楷体" w:eastAsia="华文楷体" w:hAnsi="华文楷体" w:hint="eastAsia"/>
          <w:sz w:val="24"/>
        </w:rPr>
        <w:t>、租约</w:t>
      </w:r>
      <w:r w:rsidR="00F94754" w:rsidRPr="00A06126">
        <w:rPr>
          <w:rFonts w:ascii="华文楷体" w:eastAsia="华文楷体" w:hAnsi="华文楷体" w:hint="eastAsia"/>
          <w:sz w:val="24"/>
        </w:rPr>
        <w:t>中</w:t>
      </w:r>
      <w:r w:rsidR="0058123D" w:rsidRPr="00A06126">
        <w:rPr>
          <w:rFonts w:ascii="华文楷体" w:eastAsia="华文楷体" w:hAnsi="华文楷体" w:hint="eastAsia"/>
          <w:sz w:val="24"/>
        </w:rPr>
        <w:t>、过期欠费</w:t>
      </w:r>
      <w:r w:rsidR="005F4CE4" w:rsidRPr="00A06126">
        <w:rPr>
          <w:rFonts w:ascii="华文楷体" w:eastAsia="华文楷体" w:hAnsi="华文楷体" w:hint="eastAsia"/>
          <w:sz w:val="24"/>
        </w:rPr>
        <w:t>）</w:t>
      </w:r>
    </w:p>
    <w:p w:rsidR="00F9337A" w:rsidRDefault="00694B5E" w:rsidP="004B50BD">
      <w:pPr>
        <w:pStyle w:val="a4"/>
        <w:numPr>
          <w:ilvl w:val="0"/>
          <w:numId w:val="13"/>
        </w:numPr>
        <w:spacing w:afterLines="50" w:line="360" w:lineRule="auto"/>
        <w:ind w:leftChars="0"/>
        <w:rPr>
          <w:rFonts w:ascii="华文楷体" w:eastAsia="华文楷体" w:hAnsi="华文楷体"/>
          <w:sz w:val="24"/>
        </w:rPr>
      </w:pPr>
      <w:r>
        <w:rPr>
          <w:rFonts w:ascii="华文楷体" w:eastAsia="华文楷体" w:hAnsi="华文楷体" w:hint="eastAsia"/>
          <w:sz w:val="24"/>
        </w:rPr>
        <w:t>标准</w:t>
      </w:r>
      <w:r w:rsidR="00D02EC1" w:rsidRPr="00A06126">
        <w:rPr>
          <w:rFonts w:ascii="华文楷体" w:eastAsia="华文楷体" w:hAnsi="华文楷体" w:hint="eastAsia"/>
          <w:sz w:val="24"/>
        </w:rPr>
        <w:t>租赁</w:t>
      </w:r>
      <w:r w:rsidR="003C487D" w:rsidRPr="00A06126">
        <w:rPr>
          <w:rFonts w:ascii="华文楷体" w:eastAsia="华文楷体" w:hAnsi="华文楷体" w:hint="eastAsia"/>
          <w:sz w:val="24"/>
        </w:rPr>
        <w:t>费用</w:t>
      </w:r>
      <w:r w:rsidR="00E44189" w:rsidRPr="00A06126">
        <w:rPr>
          <w:rFonts w:ascii="华文楷体" w:eastAsia="华文楷体" w:hAnsi="华文楷体" w:hint="eastAsia"/>
          <w:sz w:val="24"/>
        </w:rPr>
        <w:t>（月</w:t>
      </w:r>
      <w:r w:rsidR="00E8312E" w:rsidRPr="00A06126">
        <w:rPr>
          <w:rFonts w:ascii="华文楷体" w:eastAsia="华文楷体" w:hAnsi="华文楷体" w:hint="eastAsia"/>
          <w:sz w:val="24"/>
        </w:rPr>
        <w:t>租金</w:t>
      </w:r>
      <w:r w:rsidR="00E44189" w:rsidRPr="00A06126">
        <w:rPr>
          <w:rFonts w:ascii="华文楷体" w:eastAsia="华文楷体" w:hAnsi="华文楷体" w:hint="eastAsia"/>
          <w:sz w:val="24"/>
        </w:rPr>
        <w:t>）</w:t>
      </w:r>
      <w:r>
        <w:rPr>
          <w:rFonts w:ascii="华文楷体" w:eastAsia="华文楷体" w:hAnsi="华文楷体" w:hint="eastAsia"/>
          <w:sz w:val="24"/>
        </w:rPr>
        <w:t>、实际租赁费用</w:t>
      </w:r>
      <w:r w:rsidRPr="00A06126">
        <w:rPr>
          <w:rFonts w:ascii="华文楷体" w:eastAsia="华文楷体" w:hAnsi="华文楷体" w:hint="eastAsia"/>
          <w:sz w:val="24"/>
        </w:rPr>
        <w:t>（月租金）</w:t>
      </w:r>
    </w:p>
    <w:p w:rsidR="00011808" w:rsidRDefault="00DB7BD7" w:rsidP="004B50BD">
      <w:pPr>
        <w:pStyle w:val="a4"/>
        <w:numPr>
          <w:ilvl w:val="0"/>
          <w:numId w:val="13"/>
        </w:numPr>
        <w:spacing w:afterLines="50" w:line="360" w:lineRule="auto"/>
        <w:ind w:leftChars="0"/>
        <w:rPr>
          <w:rFonts w:ascii="华文楷体" w:eastAsia="华文楷体" w:hAnsi="华文楷体"/>
          <w:sz w:val="24"/>
        </w:rPr>
      </w:pPr>
      <w:r>
        <w:rPr>
          <w:rFonts w:ascii="华文楷体" w:eastAsia="华文楷体" w:hAnsi="华文楷体" w:hint="eastAsia"/>
          <w:sz w:val="24"/>
        </w:rPr>
        <w:t>关联商户助记符、</w:t>
      </w:r>
      <w:r w:rsidR="00512A08">
        <w:rPr>
          <w:rFonts w:ascii="华文楷体" w:eastAsia="华文楷体" w:hAnsi="华文楷体" w:hint="eastAsia"/>
          <w:sz w:val="24"/>
        </w:rPr>
        <w:t>关联商户名称</w:t>
      </w:r>
    </w:p>
    <w:p w:rsidR="004736C1" w:rsidRPr="00F3370B" w:rsidRDefault="00512A08" w:rsidP="004B50BD">
      <w:pPr>
        <w:pStyle w:val="a4"/>
        <w:numPr>
          <w:ilvl w:val="0"/>
          <w:numId w:val="13"/>
        </w:numPr>
        <w:spacing w:afterLines="50" w:line="360" w:lineRule="auto"/>
        <w:ind w:leftChars="0"/>
        <w:rPr>
          <w:rFonts w:ascii="华文楷体" w:eastAsia="华文楷体" w:hAnsi="华文楷体"/>
          <w:sz w:val="24"/>
        </w:rPr>
      </w:pPr>
      <w:r>
        <w:rPr>
          <w:rFonts w:ascii="华文楷体" w:eastAsia="华文楷体" w:hAnsi="华文楷体" w:hint="eastAsia"/>
          <w:sz w:val="24"/>
        </w:rPr>
        <w:t>租约期限、租约起始日期、租约截止日期</w:t>
      </w:r>
    </w:p>
    <w:p w:rsidR="00F9337A" w:rsidRPr="00A06126" w:rsidRDefault="00F9337A" w:rsidP="002937BF">
      <w:pPr>
        <w:pStyle w:val="aa"/>
        <w:numPr>
          <w:ilvl w:val="0"/>
          <w:numId w:val="12"/>
        </w:numPr>
        <w:spacing w:line="360" w:lineRule="auto"/>
        <w:ind w:firstLineChars="0"/>
        <w:rPr>
          <w:rFonts w:ascii="华文楷体" w:eastAsia="华文楷体" w:hAnsi="华文楷体"/>
          <w:sz w:val="24"/>
          <w:szCs w:val="24"/>
        </w:rPr>
      </w:pPr>
      <w:r w:rsidRPr="00A06126">
        <w:rPr>
          <w:rFonts w:ascii="华文楷体" w:eastAsia="华文楷体" w:hAnsi="华文楷体" w:hint="eastAsia"/>
          <w:sz w:val="24"/>
          <w:szCs w:val="24"/>
        </w:rPr>
        <w:t>在手动录入单条</w:t>
      </w:r>
      <w:r w:rsidR="00D87D0E" w:rsidRPr="00A06126">
        <w:rPr>
          <w:rFonts w:ascii="华文楷体" w:eastAsia="华文楷体" w:hAnsi="华文楷体" w:hint="eastAsia"/>
          <w:sz w:val="24"/>
          <w:szCs w:val="24"/>
        </w:rPr>
        <w:t>资源</w:t>
      </w:r>
      <w:r w:rsidRPr="00A06126">
        <w:rPr>
          <w:rFonts w:ascii="华文楷体" w:eastAsia="华文楷体" w:hAnsi="华文楷体" w:hint="eastAsia"/>
          <w:sz w:val="24"/>
          <w:szCs w:val="24"/>
        </w:rPr>
        <w:t>信息的过程中，在输入</w:t>
      </w:r>
      <w:r w:rsidR="00C91938" w:rsidRPr="00A06126">
        <w:rPr>
          <w:rFonts w:ascii="华文楷体" w:eastAsia="华文楷体" w:hAnsi="华文楷体" w:hint="eastAsia"/>
          <w:sz w:val="24"/>
          <w:szCs w:val="24"/>
        </w:rPr>
        <w:t>“助记符”或“资源编号”</w:t>
      </w:r>
      <w:r w:rsidRPr="00A06126">
        <w:rPr>
          <w:rFonts w:ascii="华文楷体" w:eastAsia="华文楷体" w:hAnsi="华文楷体" w:hint="eastAsia"/>
          <w:sz w:val="24"/>
          <w:szCs w:val="24"/>
        </w:rPr>
        <w:t>后，会给出提示，该</w:t>
      </w:r>
      <w:r w:rsidR="00D27F30" w:rsidRPr="00A06126">
        <w:rPr>
          <w:rFonts w:ascii="华文楷体" w:eastAsia="华文楷体" w:hAnsi="华文楷体" w:hint="eastAsia"/>
          <w:sz w:val="24"/>
          <w:szCs w:val="24"/>
        </w:rPr>
        <w:t>“助记符”</w:t>
      </w:r>
      <w:r w:rsidR="003645EF" w:rsidRPr="00A06126">
        <w:rPr>
          <w:rFonts w:ascii="华文楷体" w:eastAsia="华文楷体" w:hAnsi="华文楷体" w:hint="eastAsia"/>
          <w:sz w:val="24"/>
          <w:szCs w:val="24"/>
        </w:rPr>
        <w:t>或</w:t>
      </w:r>
      <w:r w:rsidR="00D27F30" w:rsidRPr="00A06126">
        <w:rPr>
          <w:rFonts w:ascii="华文楷体" w:eastAsia="华文楷体" w:hAnsi="华文楷体" w:hint="eastAsia"/>
          <w:sz w:val="24"/>
          <w:szCs w:val="24"/>
        </w:rPr>
        <w:t>“资源编号”</w:t>
      </w:r>
      <w:r w:rsidRPr="00A06126">
        <w:rPr>
          <w:rFonts w:ascii="华文楷体" w:eastAsia="华文楷体" w:hAnsi="华文楷体" w:hint="eastAsia"/>
          <w:sz w:val="24"/>
          <w:szCs w:val="24"/>
        </w:rPr>
        <w:t>是否可用或已经被占用，防止重复。</w:t>
      </w:r>
    </w:p>
    <w:p w:rsidR="00F9337A" w:rsidRPr="00A06126" w:rsidRDefault="00F9337A" w:rsidP="002937BF">
      <w:pPr>
        <w:pStyle w:val="aa"/>
        <w:numPr>
          <w:ilvl w:val="0"/>
          <w:numId w:val="12"/>
        </w:numPr>
        <w:spacing w:line="360" w:lineRule="auto"/>
        <w:ind w:firstLineChars="0"/>
        <w:rPr>
          <w:rFonts w:ascii="华文楷体" w:eastAsia="华文楷体" w:hAnsi="华文楷体"/>
          <w:sz w:val="24"/>
          <w:szCs w:val="24"/>
        </w:rPr>
      </w:pPr>
      <w:r w:rsidRPr="00A06126">
        <w:rPr>
          <w:rFonts w:ascii="华文楷体" w:eastAsia="华文楷体" w:hAnsi="华文楷体" w:hint="eastAsia"/>
          <w:sz w:val="24"/>
          <w:szCs w:val="24"/>
        </w:rPr>
        <w:t>在执行添加操作前，会有确认添加的提示。如果用户选择取消，则该用例结束；如果用户选择确认，则执行添加操作。</w:t>
      </w:r>
    </w:p>
    <w:p w:rsidR="00F9337A" w:rsidRPr="00A06126" w:rsidRDefault="00F9337A" w:rsidP="002937BF">
      <w:pPr>
        <w:pStyle w:val="aa"/>
        <w:numPr>
          <w:ilvl w:val="0"/>
          <w:numId w:val="12"/>
        </w:numPr>
        <w:spacing w:line="360" w:lineRule="auto"/>
        <w:ind w:left="426" w:firstLineChars="0" w:hanging="426"/>
        <w:rPr>
          <w:rFonts w:ascii="华文楷体" w:eastAsia="华文楷体" w:hAnsi="华文楷体"/>
          <w:sz w:val="24"/>
          <w:szCs w:val="24"/>
        </w:rPr>
      </w:pPr>
      <w:r w:rsidRPr="00A06126">
        <w:rPr>
          <w:rFonts w:ascii="华文楷体" w:eastAsia="华文楷体" w:hAnsi="华文楷体" w:hint="eastAsia"/>
          <w:sz w:val="24"/>
          <w:szCs w:val="24"/>
        </w:rPr>
        <w:t>系统会检测数据库中是否存在该</w:t>
      </w:r>
      <w:r w:rsidR="00ED68DC" w:rsidRPr="00A06126">
        <w:rPr>
          <w:rFonts w:ascii="华文楷体" w:eastAsia="华文楷体" w:hAnsi="华文楷体" w:hint="eastAsia"/>
          <w:sz w:val="24"/>
          <w:szCs w:val="24"/>
        </w:rPr>
        <w:t>资源</w:t>
      </w:r>
      <w:r w:rsidRPr="00A06126">
        <w:rPr>
          <w:rFonts w:ascii="华文楷体" w:eastAsia="华文楷体" w:hAnsi="华文楷体" w:hint="eastAsia"/>
          <w:sz w:val="24"/>
          <w:szCs w:val="24"/>
        </w:rPr>
        <w:t>同名</w:t>
      </w:r>
      <w:r w:rsidR="00A03791" w:rsidRPr="00A06126">
        <w:rPr>
          <w:rFonts w:ascii="华文楷体" w:eastAsia="华文楷体" w:hAnsi="华文楷体" w:hint="eastAsia"/>
          <w:sz w:val="24"/>
          <w:szCs w:val="24"/>
        </w:rPr>
        <w:t>的“助记符”或“资源编号”</w:t>
      </w:r>
      <w:r w:rsidRPr="00A06126">
        <w:rPr>
          <w:rFonts w:ascii="华文楷体" w:eastAsia="华文楷体" w:hAnsi="华文楷体" w:hint="eastAsia"/>
          <w:sz w:val="24"/>
          <w:szCs w:val="24"/>
        </w:rPr>
        <w:t>，如果不存在则通过验证，如果存在给出提示，则给出提示是否覆盖或取消</w:t>
      </w:r>
      <w:r w:rsidR="0080141A" w:rsidRPr="00A06126">
        <w:rPr>
          <w:rFonts w:ascii="华文楷体" w:eastAsia="华文楷体" w:hAnsi="华文楷体" w:hint="eastAsia"/>
          <w:sz w:val="24"/>
          <w:szCs w:val="24"/>
        </w:rPr>
        <w:t>。</w:t>
      </w:r>
    </w:p>
    <w:p w:rsidR="00AF2A61" w:rsidRPr="00A06126" w:rsidRDefault="00B73A67" w:rsidP="002937BF">
      <w:pPr>
        <w:pStyle w:val="aa"/>
        <w:numPr>
          <w:ilvl w:val="0"/>
          <w:numId w:val="12"/>
        </w:numPr>
        <w:spacing w:line="360" w:lineRule="auto"/>
        <w:ind w:left="426" w:firstLineChars="0" w:hanging="426"/>
        <w:rPr>
          <w:rFonts w:ascii="华文楷体" w:eastAsia="华文楷体" w:hAnsi="华文楷体"/>
          <w:sz w:val="24"/>
          <w:szCs w:val="24"/>
        </w:rPr>
      </w:pPr>
      <w:r w:rsidRPr="00A06126">
        <w:rPr>
          <w:rFonts w:ascii="华文楷体" w:eastAsia="华文楷体" w:hAnsi="华文楷体" w:hint="eastAsia"/>
          <w:sz w:val="24"/>
          <w:szCs w:val="24"/>
        </w:rPr>
        <w:t>系统按照录入的资源</w:t>
      </w:r>
      <w:r w:rsidR="00EC11B2" w:rsidRPr="00A06126">
        <w:rPr>
          <w:rFonts w:ascii="华文楷体" w:eastAsia="华文楷体" w:hAnsi="华文楷体" w:hint="eastAsia"/>
          <w:sz w:val="24"/>
          <w:szCs w:val="24"/>
        </w:rPr>
        <w:t>信息，将其存入资源</w:t>
      </w:r>
      <w:r w:rsidR="00F9337A" w:rsidRPr="00A06126">
        <w:rPr>
          <w:rFonts w:ascii="华文楷体" w:eastAsia="华文楷体" w:hAnsi="华文楷体" w:hint="eastAsia"/>
          <w:sz w:val="24"/>
          <w:szCs w:val="24"/>
        </w:rPr>
        <w:t>信息数据库，此时有该</w:t>
      </w:r>
      <w:r w:rsidR="005D45E7" w:rsidRPr="00A06126">
        <w:rPr>
          <w:rFonts w:ascii="华文楷体" w:eastAsia="华文楷体" w:hAnsi="华文楷体" w:hint="eastAsia"/>
          <w:sz w:val="24"/>
          <w:szCs w:val="24"/>
        </w:rPr>
        <w:t>资源的状态</w:t>
      </w:r>
      <w:r w:rsidR="005D45E7" w:rsidRPr="00A06126">
        <w:rPr>
          <w:rFonts w:ascii="华文楷体" w:eastAsia="华文楷体" w:hAnsi="华文楷体" w:hint="eastAsia"/>
          <w:sz w:val="24"/>
          <w:szCs w:val="24"/>
        </w:rPr>
        <w:lastRenderedPageBreak/>
        <w:t>为“空闲</w:t>
      </w:r>
      <w:r w:rsidR="00F9337A" w:rsidRPr="00A06126">
        <w:rPr>
          <w:rFonts w:ascii="华文楷体" w:eastAsia="华文楷体" w:hAnsi="华文楷体" w:hint="eastAsia"/>
          <w:sz w:val="24"/>
          <w:szCs w:val="24"/>
        </w:rPr>
        <w:t>”。</w:t>
      </w:r>
    </w:p>
    <w:p w:rsidR="006548F6" w:rsidRPr="00A06126" w:rsidRDefault="00CC6115" w:rsidP="006548F6">
      <w:pPr>
        <w:pStyle w:val="4"/>
        <w:rPr>
          <w:rFonts w:ascii="华文楷体" w:eastAsia="华文楷体" w:hAnsi="华文楷体"/>
        </w:rPr>
      </w:pPr>
      <w:r w:rsidRPr="00A06126">
        <w:rPr>
          <w:rFonts w:ascii="华文楷体" w:eastAsia="华文楷体" w:hAnsi="华文楷体" w:hint="eastAsia"/>
        </w:rPr>
        <w:t>编辑</w:t>
      </w:r>
      <w:r w:rsidR="006548F6" w:rsidRPr="00A06126">
        <w:rPr>
          <w:rFonts w:ascii="华文楷体" w:eastAsia="华文楷体" w:hAnsi="华文楷体" w:hint="eastAsia"/>
        </w:rPr>
        <w:t>资源位置</w:t>
      </w:r>
      <w:r w:rsidRPr="00A06126">
        <w:rPr>
          <w:rFonts w:ascii="华文楷体" w:eastAsia="华文楷体" w:hAnsi="华文楷体" w:hint="eastAsia"/>
        </w:rPr>
        <w:t>、形状</w:t>
      </w:r>
    </w:p>
    <w:p w:rsidR="002804B5" w:rsidRPr="00A06126" w:rsidRDefault="006548F6" w:rsidP="004B50BD">
      <w:pPr>
        <w:pStyle w:val="a4"/>
        <w:numPr>
          <w:ilvl w:val="0"/>
          <w:numId w:val="15"/>
        </w:numPr>
        <w:spacing w:afterLines="50" w:line="360" w:lineRule="auto"/>
        <w:ind w:leftChars="0"/>
        <w:rPr>
          <w:rFonts w:ascii="华文楷体" w:eastAsia="华文楷体" w:hAnsi="华文楷体"/>
          <w:sz w:val="24"/>
        </w:rPr>
      </w:pPr>
      <w:r w:rsidRPr="00A06126">
        <w:rPr>
          <w:rFonts w:ascii="华文楷体" w:eastAsia="华文楷体" w:hAnsi="华文楷体" w:hint="eastAsia"/>
          <w:sz w:val="24"/>
        </w:rPr>
        <w:t>市场管理人员创建初始</w:t>
      </w:r>
      <w:r w:rsidR="0031008F" w:rsidRPr="00A06126">
        <w:rPr>
          <w:rFonts w:ascii="华文楷体" w:eastAsia="华文楷体" w:hAnsi="华文楷体" w:hint="eastAsia"/>
          <w:sz w:val="24"/>
        </w:rPr>
        <w:t>化</w:t>
      </w:r>
      <w:r w:rsidRPr="00A06126">
        <w:rPr>
          <w:rFonts w:ascii="华文楷体" w:eastAsia="华文楷体" w:hAnsi="华文楷体" w:hint="eastAsia"/>
          <w:sz w:val="24"/>
        </w:rPr>
        <w:t>的资源信息</w:t>
      </w:r>
      <w:r w:rsidR="00830AC0" w:rsidRPr="00A06126">
        <w:rPr>
          <w:rFonts w:ascii="华文楷体" w:eastAsia="华文楷体" w:hAnsi="华文楷体" w:hint="eastAsia"/>
          <w:sz w:val="24"/>
        </w:rPr>
        <w:t>后</w:t>
      </w:r>
      <w:r w:rsidR="00DF0D5C" w:rsidRPr="00A06126">
        <w:rPr>
          <w:rFonts w:ascii="华文楷体" w:eastAsia="华文楷体" w:hAnsi="华文楷体" w:hint="eastAsia"/>
          <w:sz w:val="24"/>
        </w:rPr>
        <w:t>，可以对其位置信息进行维护，包括</w:t>
      </w:r>
      <w:r w:rsidR="007A58FD" w:rsidRPr="00A06126">
        <w:rPr>
          <w:rFonts w:ascii="华文楷体" w:eastAsia="华文楷体" w:hAnsi="华文楷体" w:hint="eastAsia"/>
          <w:sz w:val="24"/>
        </w:rPr>
        <w:t>“包括所属市场、所属层、具体位置、面积、图形化资源的形状信息”！</w:t>
      </w:r>
    </w:p>
    <w:p w:rsidR="006548F6" w:rsidRPr="00A06126" w:rsidRDefault="00D704ED" w:rsidP="004B50BD">
      <w:pPr>
        <w:pStyle w:val="a4"/>
        <w:spacing w:afterLines="50" w:line="360" w:lineRule="auto"/>
        <w:ind w:leftChars="0" w:left="0"/>
        <w:rPr>
          <w:rFonts w:ascii="华文楷体" w:eastAsia="华文楷体" w:hAnsi="华文楷体"/>
          <w:sz w:val="24"/>
        </w:rPr>
      </w:pPr>
      <w:r w:rsidRPr="00A06126">
        <w:rPr>
          <w:rFonts w:ascii="华文楷体" w:eastAsia="华文楷体" w:hAnsi="华文楷体" w:hint="eastAsia"/>
          <w:sz w:val="24"/>
        </w:rPr>
        <w:t xml:space="preserve">a1: </w:t>
      </w:r>
      <w:r w:rsidR="00830AC0" w:rsidRPr="00A06126">
        <w:rPr>
          <w:rFonts w:ascii="华文楷体" w:eastAsia="华文楷体" w:hAnsi="华文楷体" w:hint="eastAsia"/>
          <w:sz w:val="24"/>
        </w:rPr>
        <w:t>该</w:t>
      </w:r>
      <w:r w:rsidR="006548F6" w:rsidRPr="00A06126">
        <w:rPr>
          <w:rFonts w:ascii="华文楷体" w:eastAsia="华文楷体" w:hAnsi="华文楷体" w:hint="eastAsia"/>
          <w:sz w:val="24"/>
        </w:rPr>
        <w:t>资源位置信息以树形结构存在，各个位置信息之间是对等的和逐级包含的</w:t>
      </w:r>
      <w:r w:rsidRPr="00A06126">
        <w:rPr>
          <w:rFonts w:ascii="华文楷体" w:eastAsia="华文楷体" w:hAnsi="华文楷体" w:hint="eastAsia"/>
          <w:sz w:val="24"/>
        </w:rPr>
        <w:t>。</w:t>
      </w:r>
    </w:p>
    <w:p w:rsidR="004642BA" w:rsidRPr="00A06126" w:rsidRDefault="006548F6" w:rsidP="004B50BD">
      <w:pPr>
        <w:pStyle w:val="a4"/>
        <w:numPr>
          <w:ilvl w:val="0"/>
          <w:numId w:val="15"/>
        </w:numPr>
        <w:spacing w:afterLines="50" w:line="360" w:lineRule="auto"/>
        <w:ind w:leftChars="0"/>
        <w:rPr>
          <w:rFonts w:ascii="华文楷体" w:eastAsia="华文楷体" w:hAnsi="华文楷体"/>
          <w:sz w:val="24"/>
        </w:rPr>
      </w:pPr>
      <w:r w:rsidRPr="00A06126">
        <w:rPr>
          <w:rFonts w:ascii="华文楷体" w:eastAsia="华文楷体" w:hAnsi="华文楷体" w:hint="eastAsia"/>
          <w:sz w:val="24"/>
        </w:rPr>
        <w:t>市场管理人员</w:t>
      </w:r>
      <w:r w:rsidR="0071783C" w:rsidRPr="00A06126">
        <w:rPr>
          <w:rFonts w:ascii="华文楷体" w:eastAsia="华文楷体" w:hAnsi="华文楷体" w:hint="eastAsia"/>
          <w:sz w:val="24"/>
        </w:rPr>
        <w:t>通过</w:t>
      </w:r>
      <w:r w:rsidR="004642BA" w:rsidRPr="00A06126">
        <w:rPr>
          <w:rFonts w:ascii="华文楷体" w:eastAsia="华文楷体" w:hAnsi="华文楷体" w:hint="eastAsia"/>
          <w:sz w:val="24"/>
        </w:rPr>
        <w:t>普通的检索功能或图形化功能，获取</w:t>
      </w:r>
      <w:r w:rsidR="00111DA1" w:rsidRPr="00A06126">
        <w:rPr>
          <w:rFonts w:ascii="华文楷体" w:eastAsia="华文楷体" w:hAnsi="华文楷体" w:hint="eastAsia"/>
          <w:sz w:val="24"/>
        </w:rPr>
        <w:t>执行的资源信息，然后可以通过直接编辑的方式或图形化编辑的方式来编辑资源的位置、形状信息。</w:t>
      </w:r>
    </w:p>
    <w:p w:rsidR="009B51C3" w:rsidRPr="00A06126" w:rsidRDefault="00231C40" w:rsidP="004B50BD">
      <w:pPr>
        <w:pStyle w:val="a4"/>
        <w:spacing w:afterLines="50" w:line="360" w:lineRule="auto"/>
        <w:ind w:leftChars="0" w:left="0"/>
        <w:rPr>
          <w:rFonts w:ascii="华文楷体" w:eastAsia="华文楷体" w:hAnsi="华文楷体"/>
          <w:sz w:val="24"/>
        </w:rPr>
      </w:pPr>
      <w:r w:rsidRPr="00A06126">
        <w:rPr>
          <w:rFonts w:ascii="华文楷体" w:eastAsia="华文楷体" w:hAnsi="华文楷体" w:hint="eastAsia"/>
          <w:sz w:val="24"/>
        </w:rPr>
        <w:t>b1:</w:t>
      </w:r>
      <w:r w:rsidR="003D5209" w:rsidRPr="00A06126">
        <w:rPr>
          <w:rFonts w:ascii="华文楷体" w:eastAsia="华文楷体" w:hAnsi="华文楷体" w:hint="eastAsia"/>
          <w:sz w:val="24"/>
        </w:rPr>
        <w:t xml:space="preserve"> </w:t>
      </w:r>
      <w:r w:rsidR="0071783C" w:rsidRPr="00A06126">
        <w:rPr>
          <w:rFonts w:ascii="华文楷体" w:eastAsia="华文楷体" w:hAnsi="华文楷体" w:hint="eastAsia"/>
          <w:sz w:val="24"/>
        </w:rPr>
        <w:t>图形化编辑功能</w:t>
      </w:r>
      <w:r w:rsidR="004D35A9" w:rsidRPr="00A06126">
        <w:rPr>
          <w:rFonts w:ascii="华文楷体" w:eastAsia="华文楷体" w:hAnsi="华文楷体" w:hint="eastAsia"/>
          <w:sz w:val="24"/>
        </w:rPr>
        <w:t>，来对系统中的资源图形进行编辑</w:t>
      </w:r>
      <w:r w:rsidR="000C2C28" w:rsidRPr="00A06126">
        <w:rPr>
          <w:rFonts w:ascii="华文楷体" w:eastAsia="华文楷体" w:hAnsi="华文楷体" w:hint="eastAsia"/>
          <w:sz w:val="24"/>
        </w:rPr>
        <w:t>，主要编辑其形状、位置。</w:t>
      </w:r>
    </w:p>
    <w:p w:rsidR="00D41F39" w:rsidRPr="00A06126" w:rsidRDefault="00A314BF" w:rsidP="007D21EF">
      <w:pPr>
        <w:pStyle w:val="4"/>
        <w:rPr>
          <w:rFonts w:ascii="华文楷体" w:eastAsia="华文楷体" w:hAnsi="华文楷体"/>
        </w:rPr>
      </w:pPr>
      <w:r w:rsidRPr="00A06126">
        <w:rPr>
          <w:rFonts w:ascii="华文楷体" w:eastAsia="华文楷体" w:hAnsi="华文楷体" w:hint="eastAsia"/>
        </w:rPr>
        <w:t>维护资源</w:t>
      </w:r>
      <w:r w:rsidR="00DD45DE" w:rsidRPr="00A06126">
        <w:rPr>
          <w:rFonts w:ascii="华文楷体" w:eastAsia="华文楷体" w:hAnsi="华文楷体" w:hint="eastAsia"/>
        </w:rPr>
        <w:t>信息</w:t>
      </w:r>
    </w:p>
    <w:p w:rsidR="00B62B78" w:rsidRPr="00A06126" w:rsidRDefault="00A314BF" w:rsidP="004B50BD">
      <w:pPr>
        <w:pStyle w:val="a4"/>
        <w:numPr>
          <w:ilvl w:val="0"/>
          <w:numId w:val="14"/>
        </w:numPr>
        <w:spacing w:afterLines="50" w:line="360" w:lineRule="auto"/>
        <w:ind w:leftChars="0"/>
        <w:rPr>
          <w:rFonts w:ascii="华文楷体" w:eastAsia="华文楷体" w:hAnsi="华文楷体"/>
          <w:sz w:val="24"/>
        </w:rPr>
      </w:pPr>
      <w:r w:rsidRPr="00A06126">
        <w:rPr>
          <w:rFonts w:ascii="华文楷体" w:eastAsia="华文楷体" w:hAnsi="华文楷体" w:hint="eastAsia"/>
          <w:sz w:val="24"/>
        </w:rPr>
        <w:t>市场管理人员</w:t>
      </w:r>
      <w:r w:rsidR="005502C4" w:rsidRPr="00A06126">
        <w:rPr>
          <w:rFonts w:ascii="华文楷体" w:eastAsia="华文楷体" w:hAnsi="华文楷体" w:hint="eastAsia"/>
          <w:sz w:val="24"/>
        </w:rPr>
        <w:t>通过直接查询的方式或图形化界面的方式</w:t>
      </w:r>
      <w:r w:rsidR="00B62B78" w:rsidRPr="00A06126">
        <w:rPr>
          <w:rFonts w:ascii="华文楷体" w:eastAsia="华文楷体" w:hAnsi="华文楷体" w:hint="eastAsia"/>
          <w:sz w:val="24"/>
        </w:rPr>
        <w:t>来获得待维护的资源，然后就</w:t>
      </w:r>
      <w:r w:rsidR="00197131" w:rsidRPr="00A06126">
        <w:rPr>
          <w:rFonts w:ascii="华文楷体" w:eastAsia="华文楷体" w:hAnsi="华文楷体" w:hint="eastAsia"/>
          <w:sz w:val="24"/>
        </w:rPr>
        <w:t>可以编辑</w:t>
      </w:r>
      <w:r w:rsidR="00B62B78" w:rsidRPr="00A06126">
        <w:rPr>
          <w:rFonts w:ascii="华文楷体" w:eastAsia="华文楷体" w:hAnsi="华文楷体" w:hint="eastAsia"/>
          <w:sz w:val="24"/>
        </w:rPr>
        <w:t>该资源的任意信息，详情参见</w:t>
      </w:r>
      <w:r w:rsidR="0081626B" w:rsidRPr="00A06126">
        <w:rPr>
          <w:rFonts w:ascii="华文楷体" w:eastAsia="华文楷体" w:hAnsi="华文楷体" w:hint="eastAsia"/>
          <w:sz w:val="24"/>
        </w:rPr>
        <w:t>“创建资源”。</w:t>
      </w:r>
    </w:p>
    <w:p w:rsidR="00910DAE" w:rsidRPr="00A06126" w:rsidRDefault="007F7676" w:rsidP="004B50BD">
      <w:pPr>
        <w:pStyle w:val="a4"/>
        <w:spacing w:afterLines="50" w:line="360" w:lineRule="auto"/>
        <w:ind w:leftChars="0" w:left="0"/>
        <w:rPr>
          <w:rFonts w:ascii="华文楷体" w:eastAsia="华文楷体" w:hAnsi="华文楷体"/>
          <w:sz w:val="24"/>
        </w:rPr>
      </w:pPr>
      <w:r w:rsidRPr="00A06126">
        <w:rPr>
          <w:rFonts w:ascii="华文楷体" w:eastAsia="华文楷体" w:hAnsi="华文楷体" w:hint="eastAsia"/>
          <w:sz w:val="24"/>
        </w:rPr>
        <w:t>a</w:t>
      </w:r>
      <w:r w:rsidR="00391BC3" w:rsidRPr="00A06126">
        <w:rPr>
          <w:rFonts w:ascii="华文楷体" w:eastAsia="华文楷体" w:hAnsi="华文楷体" w:hint="eastAsia"/>
          <w:sz w:val="24"/>
        </w:rPr>
        <w:t xml:space="preserve">1: </w:t>
      </w:r>
      <w:r w:rsidR="00115360" w:rsidRPr="00A06126">
        <w:rPr>
          <w:rFonts w:ascii="华文楷体" w:eastAsia="华文楷体" w:hAnsi="华文楷体" w:hint="eastAsia"/>
          <w:sz w:val="24"/>
        </w:rPr>
        <w:t>和该资源</w:t>
      </w:r>
      <w:r w:rsidR="00E13BC5" w:rsidRPr="00A06126">
        <w:rPr>
          <w:rFonts w:ascii="华文楷体" w:eastAsia="华文楷体" w:hAnsi="华文楷体" w:hint="eastAsia"/>
          <w:sz w:val="24"/>
        </w:rPr>
        <w:t>相关的各项基本信息：包括资源名称、位置、租金等，都可以在此维护！</w:t>
      </w:r>
      <w:r w:rsidR="00115360" w:rsidRPr="00A06126">
        <w:rPr>
          <w:rFonts w:ascii="华文楷体" w:eastAsia="华文楷体" w:hAnsi="华文楷体" w:hint="eastAsia"/>
          <w:sz w:val="24"/>
        </w:rPr>
        <w:t>但对于</w:t>
      </w:r>
      <w:r w:rsidR="00CF1551" w:rsidRPr="00A06126">
        <w:rPr>
          <w:rFonts w:ascii="华文楷体" w:eastAsia="华文楷体" w:hAnsi="华文楷体" w:hint="eastAsia"/>
          <w:sz w:val="24"/>
        </w:rPr>
        <w:t>和该资源相关的物业费用及其他应收费用信息，应该体现在租赁合同或其他合同中，详见合同管理，此处</w:t>
      </w:r>
      <w:r w:rsidR="002328FE" w:rsidRPr="00A06126">
        <w:rPr>
          <w:rFonts w:ascii="华文楷体" w:eastAsia="华文楷体" w:hAnsi="华文楷体" w:hint="eastAsia"/>
          <w:sz w:val="24"/>
        </w:rPr>
        <w:t>维护的</w:t>
      </w:r>
      <w:r w:rsidR="00CF1551" w:rsidRPr="00A06126">
        <w:rPr>
          <w:rFonts w:ascii="华文楷体" w:eastAsia="华文楷体" w:hAnsi="华文楷体" w:hint="eastAsia"/>
          <w:sz w:val="24"/>
        </w:rPr>
        <w:t>仅</w:t>
      </w:r>
      <w:r w:rsidR="002328FE" w:rsidRPr="00A06126">
        <w:rPr>
          <w:rFonts w:ascii="华文楷体" w:eastAsia="华文楷体" w:hAnsi="华文楷体" w:hint="eastAsia"/>
          <w:sz w:val="24"/>
        </w:rPr>
        <w:t>是</w:t>
      </w:r>
      <w:r w:rsidR="00CF1551" w:rsidRPr="00A06126">
        <w:rPr>
          <w:rFonts w:ascii="华文楷体" w:eastAsia="华文楷体" w:hAnsi="华文楷体" w:hint="eastAsia"/>
          <w:sz w:val="24"/>
        </w:rPr>
        <w:t>和资源直接相关的属性信息。</w:t>
      </w:r>
    </w:p>
    <w:p w:rsidR="00703868" w:rsidRPr="00A06126" w:rsidRDefault="00703868" w:rsidP="00703868">
      <w:pPr>
        <w:pStyle w:val="aa"/>
        <w:numPr>
          <w:ilvl w:val="0"/>
          <w:numId w:val="14"/>
        </w:numPr>
        <w:spacing w:line="360" w:lineRule="auto"/>
        <w:ind w:firstLineChars="0"/>
        <w:rPr>
          <w:rFonts w:ascii="华文楷体" w:eastAsia="华文楷体" w:hAnsi="华文楷体"/>
          <w:sz w:val="24"/>
          <w:szCs w:val="24"/>
        </w:rPr>
      </w:pPr>
      <w:r w:rsidRPr="00A06126">
        <w:rPr>
          <w:rFonts w:ascii="华文楷体" w:eastAsia="华文楷体" w:hAnsi="华文楷体" w:hint="eastAsia"/>
          <w:sz w:val="24"/>
          <w:szCs w:val="24"/>
        </w:rPr>
        <w:t>在执行修改操作前，会有确认修改的提示。如果用户选择取消，则该用例结束；如果用户选择确认，则执行添加操作。</w:t>
      </w:r>
    </w:p>
    <w:p w:rsidR="00FD032F" w:rsidRPr="00E6075F" w:rsidRDefault="00703868" w:rsidP="00FD032F">
      <w:pPr>
        <w:pStyle w:val="aa"/>
        <w:numPr>
          <w:ilvl w:val="0"/>
          <w:numId w:val="14"/>
        </w:numPr>
        <w:spacing w:line="360" w:lineRule="auto"/>
        <w:ind w:left="426" w:firstLineChars="0" w:hanging="426"/>
        <w:rPr>
          <w:rFonts w:ascii="华文楷体" w:eastAsia="华文楷体" w:hAnsi="华文楷体"/>
          <w:sz w:val="24"/>
          <w:szCs w:val="24"/>
        </w:rPr>
      </w:pPr>
      <w:r w:rsidRPr="00A06126">
        <w:rPr>
          <w:rFonts w:ascii="华文楷体" w:eastAsia="华文楷体" w:hAnsi="华文楷体" w:hint="eastAsia"/>
          <w:sz w:val="24"/>
          <w:szCs w:val="24"/>
        </w:rPr>
        <w:t>系统会检测该资源是否符合修改的条件</w:t>
      </w:r>
      <w:r w:rsidR="00832E25" w:rsidRPr="00A06126">
        <w:rPr>
          <w:rFonts w:ascii="华文楷体" w:eastAsia="华文楷体" w:hAnsi="华文楷体" w:hint="eastAsia"/>
          <w:sz w:val="24"/>
          <w:szCs w:val="24"/>
        </w:rPr>
        <w:t>。如果当前资源的状态属于</w:t>
      </w:r>
      <w:r w:rsidR="00D4374E" w:rsidRPr="00A06126">
        <w:rPr>
          <w:rFonts w:ascii="华文楷体" w:eastAsia="华文楷体" w:hAnsi="华文楷体" w:hint="eastAsia"/>
          <w:sz w:val="24"/>
          <w:szCs w:val="24"/>
        </w:rPr>
        <w:t>空闲</w:t>
      </w:r>
      <w:r w:rsidR="00832E25" w:rsidRPr="00A06126">
        <w:rPr>
          <w:rFonts w:ascii="华文楷体" w:eastAsia="华文楷体" w:hAnsi="华文楷体" w:hint="eastAsia"/>
          <w:sz w:val="24"/>
          <w:szCs w:val="24"/>
        </w:rPr>
        <w:t>，则可以对其进行编辑；如果当前资源</w:t>
      </w:r>
      <w:r w:rsidR="00D4374E" w:rsidRPr="00A06126">
        <w:rPr>
          <w:rFonts w:ascii="华文楷体" w:eastAsia="华文楷体" w:hAnsi="华文楷体" w:hint="eastAsia"/>
          <w:sz w:val="24"/>
          <w:szCs w:val="24"/>
        </w:rPr>
        <w:t>非空闲</w:t>
      </w:r>
      <w:r w:rsidR="00832E25" w:rsidRPr="00A06126">
        <w:rPr>
          <w:rFonts w:ascii="华文楷体" w:eastAsia="华文楷体" w:hAnsi="华文楷体" w:hint="eastAsia"/>
          <w:sz w:val="24"/>
          <w:szCs w:val="24"/>
        </w:rPr>
        <w:t>，即</w:t>
      </w:r>
      <w:r w:rsidR="00D4374E" w:rsidRPr="00A06126">
        <w:rPr>
          <w:rFonts w:ascii="华文楷体" w:eastAsia="华文楷体" w:hAnsi="华文楷体" w:hint="eastAsia"/>
          <w:sz w:val="24"/>
          <w:szCs w:val="24"/>
        </w:rPr>
        <w:t>已有租约</w:t>
      </w:r>
      <w:r w:rsidR="00832E25" w:rsidRPr="00A06126">
        <w:rPr>
          <w:rFonts w:ascii="华文楷体" w:eastAsia="华文楷体" w:hAnsi="华文楷体" w:hint="eastAsia"/>
          <w:sz w:val="24"/>
          <w:szCs w:val="24"/>
        </w:rPr>
        <w:t>，则不可以对其进行</w:t>
      </w:r>
      <w:r w:rsidR="00832E25" w:rsidRPr="00A06126">
        <w:rPr>
          <w:rFonts w:ascii="华文楷体" w:eastAsia="华文楷体" w:hAnsi="华文楷体" w:hint="eastAsia"/>
          <w:sz w:val="24"/>
          <w:szCs w:val="24"/>
        </w:rPr>
        <w:lastRenderedPageBreak/>
        <w:t>编辑。</w:t>
      </w:r>
    </w:p>
    <w:p w:rsidR="00FD032F" w:rsidRPr="00A06126" w:rsidRDefault="00200A8E" w:rsidP="002A2DF0">
      <w:pPr>
        <w:pStyle w:val="4"/>
        <w:rPr>
          <w:rFonts w:ascii="华文楷体" w:eastAsia="华文楷体" w:hAnsi="华文楷体"/>
        </w:rPr>
      </w:pPr>
      <w:r w:rsidRPr="00A06126">
        <w:rPr>
          <w:rFonts w:ascii="华文楷体" w:eastAsia="华文楷体" w:hAnsi="华文楷体" w:hint="eastAsia"/>
        </w:rPr>
        <w:t>维护资源状态</w:t>
      </w:r>
    </w:p>
    <w:p w:rsidR="00432D13" w:rsidRDefault="00BA1783" w:rsidP="00A3667C">
      <w:pPr>
        <w:pStyle w:val="aa"/>
        <w:numPr>
          <w:ilvl w:val="0"/>
          <w:numId w:val="18"/>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资源信息在创建后，</w:t>
      </w:r>
      <w:r w:rsidR="0094441E">
        <w:rPr>
          <w:rFonts w:ascii="华文楷体" w:eastAsia="华文楷体" w:hAnsi="华文楷体" w:hint="eastAsia"/>
          <w:sz w:val="24"/>
          <w:szCs w:val="24"/>
        </w:rPr>
        <w:t>其初始状态为</w:t>
      </w:r>
      <w:r w:rsidR="00E4198E">
        <w:rPr>
          <w:rFonts w:ascii="华文楷体" w:eastAsia="华文楷体" w:hAnsi="华文楷体" w:hint="eastAsia"/>
          <w:sz w:val="24"/>
          <w:szCs w:val="24"/>
        </w:rPr>
        <w:t>“</w:t>
      </w:r>
      <w:r w:rsidR="00222563">
        <w:rPr>
          <w:rFonts w:ascii="华文楷体" w:eastAsia="华文楷体" w:hAnsi="华文楷体" w:hint="eastAsia"/>
          <w:sz w:val="24"/>
          <w:szCs w:val="24"/>
        </w:rPr>
        <w:t>空闲</w:t>
      </w:r>
      <w:r w:rsidR="00E4198E">
        <w:rPr>
          <w:rFonts w:ascii="华文楷体" w:eastAsia="华文楷体" w:hAnsi="华文楷体" w:hint="eastAsia"/>
          <w:sz w:val="24"/>
          <w:szCs w:val="24"/>
        </w:rPr>
        <w:t>”</w:t>
      </w:r>
      <w:r w:rsidR="00222563">
        <w:rPr>
          <w:rFonts w:ascii="华文楷体" w:eastAsia="华文楷体" w:hAnsi="华文楷体" w:hint="eastAsia"/>
          <w:sz w:val="24"/>
          <w:szCs w:val="24"/>
        </w:rPr>
        <w:t>，当市场管委会同商户签订了租约合同</w:t>
      </w:r>
      <w:r w:rsidR="0045639E">
        <w:rPr>
          <w:rFonts w:ascii="华文楷体" w:eastAsia="华文楷体" w:hAnsi="华文楷体" w:hint="eastAsia"/>
          <w:sz w:val="24"/>
          <w:szCs w:val="24"/>
        </w:rPr>
        <w:t>并确认生效后，该资源的状态被改为“租约中”</w:t>
      </w:r>
      <w:r w:rsidR="008353C5">
        <w:rPr>
          <w:rFonts w:ascii="华文楷体" w:eastAsia="华文楷体" w:hAnsi="华文楷体" w:hint="eastAsia"/>
          <w:sz w:val="24"/>
          <w:szCs w:val="24"/>
        </w:rPr>
        <w:t>。</w:t>
      </w:r>
    </w:p>
    <w:p w:rsidR="00A3667C" w:rsidRPr="00A3667C" w:rsidRDefault="008353C5" w:rsidP="00A3667C">
      <w:pPr>
        <w:pStyle w:val="aa"/>
        <w:numPr>
          <w:ilvl w:val="0"/>
          <w:numId w:val="18"/>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当</w:t>
      </w:r>
      <w:r w:rsidR="00432D13">
        <w:rPr>
          <w:rFonts w:ascii="华文楷体" w:eastAsia="华文楷体" w:hAnsi="华文楷体" w:hint="eastAsia"/>
          <w:sz w:val="24"/>
          <w:szCs w:val="24"/>
        </w:rPr>
        <w:t>商户的合同到期</w:t>
      </w:r>
      <w:r>
        <w:rPr>
          <w:rFonts w:ascii="华文楷体" w:eastAsia="华文楷体" w:hAnsi="华文楷体" w:hint="eastAsia"/>
          <w:sz w:val="24"/>
          <w:szCs w:val="24"/>
        </w:rPr>
        <w:t>后</w:t>
      </w:r>
      <w:r w:rsidR="00432D13">
        <w:rPr>
          <w:rFonts w:ascii="华文楷体" w:eastAsia="华文楷体" w:hAnsi="华文楷体" w:hint="eastAsia"/>
          <w:sz w:val="24"/>
          <w:szCs w:val="24"/>
        </w:rPr>
        <w:t>，</w:t>
      </w:r>
      <w:r>
        <w:rPr>
          <w:rFonts w:ascii="华文楷体" w:eastAsia="华文楷体" w:hAnsi="华文楷体" w:hint="eastAsia"/>
          <w:sz w:val="24"/>
          <w:szCs w:val="24"/>
        </w:rPr>
        <w:t>如果</w:t>
      </w:r>
      <w:r w:rsidR="00432D13">
        <w:rPr>
          <w:rFonts w:ascii="华文楷体" w:eastAsia="华文楷体" w:hAnsi="华文楷体" w:hint="eastAsia"/>
          <w:sz w:val="24"/>
          <w:szCs w:val="24"/>
        </w:rPr>
        <w:t>仍没有进行续租或缴费，</w:t>
      </w:r>
      <w:r>
        <w:rPr>
          <w:rFonts w:ascii="华文楷体" w:eastAsia="华文楷体" w:hAnsi="华文楷体" w:hint="eastAsia"/>
          <w:sz w:val="24"/>
          <w:szCs w:val="24"/>
        </w:rPr>
        <w:t>则将其状态置为“过期欠费”；当确认商户不进行续租后，则表明该资源需要被重新进入招商流程，等待租给新的商户，此时将其状态重新置为“空闲”。</w:t>
      </w:r>
    </w:p>
    <w:p w:rsidR="00BA1783" w:rsidRPr="0049710A" w:rsidRDefault="00CC302C" w:rsidP="00FD032F">
      <w:pPr>
        <w:pStyle w:val="aa"/>
        <w:numPr>
          <w:ilvl w:val="0"/>
          <w:numId w:val="18"/>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每次更改</w:t>
      </w:r>
      <w:r w:rsidR="0049710A">
        <w:rPr>
          <w:rFonts w:ascii="华文楷体" w:eastAsia="华文楷体" w:hAnsi="华文楷体" w:hint="eastAsia"/>
          <w:sz w:val="24"/>
          <w:szCs w:val="24"/>
        </w:rPr>
        <w:t>资源</w:t>
      </w:r>
      <w:r>
        <w:rPr>
          <w:rFonts w:ascii="华文楷体" w:eastAsia="华文楷体" w:hAnsi="华文楷体" w:hint="eastAsia"/>
          <w:sz w:val="24"/>
          <w:szCs w:val="24"/>
        </w:rPr>
        <w:t>状态</w:t>
      </w:r>
      <w:r w:rsidR="0049710A">
        <w:rPr>
          <w:rFonts w:ascii="华文楷体" w:eastAsia="华文楷体" w:hAnsi="华文楷体" w:hint="eastAsia"/>
          <w:sz w:val="24"/>
          <w:szCs w:val="24"/>
        </w:rPr>
        <w:t>时</w:t>
      </w:r>
      <w:r>
        <w:rPr>
          <w:rFonts w:ascii="华文楷体" w:eastAsia="华文楷体" w:hAnsi="华文楷体" w:hint="eastAsia"/>
          <w:sz w:val="24"/>
          <w:szCs w:val="24"/>
        </w:rPr>
        <w:t>，需要由确认提示。</w:t>
      </w:r>
    </w:p>
    <w:p w:rsidR="00E5427E" w:rsidRPr="00A06126" w:rsidRDefault="00E5427E" w:rsidP="007D21EF">
      <w:pPr>
        <w:pStyle w:val="4"/>
        <w:rPr>
          <w:rFonts w:ascii="华文楷体" w:eastAsia="华文楷体" w:hAnsi="华文楷体"/>
        </w:rPr>
      </w:pPr>
      <w:r w:rsidRPr="00A06126">
        <w:rPr>
          <w:rFonts w:ascii="华文楷体" w:eastAsia="华文楷体" w:hAnsi="华文楷体" w:hint="eastAsia"/>
        </w:rPr>
        <w:t>删除资源</w:t>
      </w:r>
    </w:p>
    <w:p w:rsidR="00062C97" w:rsidRPr="00A06126" w:rsidRDefault="00E5427E" w:rsidP="004B50BD">
      <w:pPr>
        <w:pStyle w:val="a4"/>
        <w:numPr>
          <w:ilvl w:val="0"/>
          <w:numId w:val="16"/>
        </w:numPr>
        <w:spacing w:afterLines="50" w:line="360" w:lineRule="auto"/>
        <w:ind w:leftChars="0"/>
        <w:rPr>
          <w:rFonts w:ascii="华文楷体" w:eastAsia="华文楷体" w:hAnsi="华文楷体"/>
          <w:sz w:val="24"/>
        </w:rPr>
      </w:pPr>
      <w:r w:rsidRPr="00A06126">
        <w:rPr>
          <w:rFonts w:ascii="华文楷体" w:eastAsia="华文楷体" w:hAnsi="华文楷体" w:hint="eastAsia"/>
          <w:sz w:val="24"/>
        </w:rPr>
        <w:t>市场管理人员查看闲置的市场资源；</w:t>
      </w:r>
    </w:p>
    <w:p w:rsidR="00E5427E" w:rsidRPr="00A06126" w:rsidRDefault="00560FEC" w:rsidP="004B50BD">
      <w:pPr>
        <w:pStyle w:val="a4"/>
        <w:numPr>
          <w:ilvl w:val="0"/>
          <w:numId w:val="16"/>
        </w:numPr>
        <w:spacing w:afterLines="50" w:line="360" w:lineRule="auto"/>
        <w:ind w:leftChars="0"/>
        <w:rPr>
          <w:rFonts w:ascii="华文楷体" w:eastAsia="华文楷体" w:hAnsi="华文楷体"/>
          <w:sz w:val="24"/>
        </w:rPr>
      </w:pPr>
      <w:r w:rsidRPr="00A06126">
        <w:rPr>
          <w:rFonts w:ascii="华文楷体" w:eastAsia="华文楷体" w:hAnsi="华文楷体" w:hint="eastAsia"/>
          <w:sz w:val="24"/>
        </w:rPr>
        <w:t>可以将闲置的资源删除。</w:t>
      </w:r>
    </w:p>
    <w:p w:rsidR="0090285C" w:rsidRPr="00A06126" w:rsidRDefault="0090285C" w:rsidP="0037581E">
      <w:pPr>
        <w:pStyle w:val="1"/>
        <w:rPr>
          <w:rFonts w:ascii="华文楷体" w:eastAsia="华文楷体" w:hAnsi="华文楷体"/>
        </w:rPr>
      </w:pPr>
      <w:r w:rsidRPr="00A06126">
        <w:rPr>
          <w:rFonts w:ascii="华文楷体" w:eastAsia="华文楷体" w:hAnsi="华文楷体" w:hint="eastAsia"/>
        </w:rPr>
        <w:t>流程图</w:t>
      </w:r>
    </w:p>
    <w:p w:rsidR="0008227D" w:rsidRDefault="0090285C" w:rsidP="004B50BD">
      <w:pPr>
        <w:pStyle w:val="a3"/>
        <w:spacing w:afterLines="50" w:line="360" w:lineRule="auto"/>
        <w:ind w:firstLineChars="0" w:firstLine="0"/>
        <w:jc w:val="center"/>
        <w:rPr>
          <w:rFonts w:ascii="华文楷体" w:eastAsia="华文楷体" w:hAnsi="华文楷体"/>
        </w:rPr>
      </w:pPr>
      <w:r w:rsidRPr="00A06126">
        <w:rPr>
          <w:rFonts w:ascii="华文楷体" w:eastAsia="华文楷体" w:hAnsi="华文楷体"/>
        </w:rPr>
        <w:object w:dxaOrig="17648" w:dyaOrig="5602">
          <v:shape id="_x0000_i1026" type="#_x0000_t75" style="width:414.6pt;height:130.95pt" o:ole="">
            <v:imagedata r:id="rId10" o:title=""/>
          </v:shape>
          <o:OLEObject Type="Embed" ProgID="Visio.Drawing.11" ShapeID="_x0000_i1026" DrawAspect="Content" ObjectID="_1326003571" r:id="rId11"/>
        </w:object>
      </w:r>
    </w:p>
    <w:p w:rsidR="0063360A" w:rsidRPr="00A06126" w:rsidRDefault="0063360A" w:rsidP="004B50BD">
      <w:pPr>
        <w:pStyle w:val="a3"/>
        <w:spacing w:afterLines="50" w:line="360" w:lineRule="auto"/>
        <w:ind w:firstLineChars="0" w:firstLine="0"/>
        <w:jc w:val="center"/>
        <w:rPr>
          <w:rFonts w:ascii="华文楷体" w:eastAsia="华文楷体" w:hAnsi="华文楷体"/>
          <w:szCs w:val="24"/>
        </w:rPr>
      </w:pPr>
    </w:p>
    <w:p w:rsidR="00BF3BCA" w:rsidRPr="00A06126" w:rsidRDefault="005E38FB" w:rsidP="00EB18F8">
      <w:pPr>
        <w:pStyle w:val="1"/>
        <w:rPr>
          <w:rFonts w:ascii="华文楷体" w:eastAsia="华文楷体" w:hAnsi="华文楷体"/>
        </w:rPr>
      </w:pPr>
      <w:r w:rsidRPr="00A06126">
        <w:rPr>
          <w:rFonts w:ascii="华文楷体" w:eastAsia="华文楷体" w:hAnsi="华文楷体" w:hint="eastAsia"/>
        </w:rPr>
        <w:lastRenderedPageBreak/>
        <w:t>补充业务说明</w:t>
      </w:r>
    </w:p>
    <w:p w:rsidR="00366ADE" w:rsidRPr="00FC6FF1" w:rsidRDefault="00366ADE" w:rsidP="00FC6FF1">
      <w:pPr>
        <w:pStyle w:val="aa"/>
        <w:numPr>
          <w:ilvl w:val="0"/>
          <w:numId w:val="22"/>
        </w:numPr>
        <w:ind w:firstLineChars="0"/>
        <w:rPr>
          <w:rFonts w:ascii="华文楷体" w:eastAsia="华文楷体" w:hAnsi="华文楷体"/>
          <w:sz w:val="24"/>
          <w:szCs w:val="24"/>
        </w:rPr>
      </w:pPr>
      <w:r w:rsidRPr="00FC6FF1">
        <w:rPr>
          <w:rFonts w:ascii="华文楷体" w:eastAsia="华文楷体" w:hAnsi="华文楷体" w:hint="eastAsia"/>
          <w:sz w:val="24"/>
          <w:szCs w:val="24"/>
        </w:rPr>
        <w:t>对于摊位的管理，有标准摊位的概念，具体如下：</w:t>
      </w:r>
    </w:p>
    <w:p w:rsidR="00366ADE" w:rsidRPr="009D6874" w:rsidRDefault="00366ADE" w:rsidP="009D6874">
      <w:pPr>
        <w:pStyle w:val="aa"/>
        <w:numPr>
          <w:ilvl w:val="0"/>
          <w:numId w:val="23"/>
        </w:numPr>
        <w:ind w:firstLineChars="0"/>
        <w:rPr>
          <w:rFonts w:ascii="华文楷体" w:eastAsia="华文楷体" w:hAnsi="华文楷体"/>
          <w:sz w:val="24"/>
          <w:szCs w:val="24"/>
        </w:rPr>
      </w:pPr>
      <w:r w:rsidRPr="009D6874">
        <w:rPr>
          <w:rFonts w:ascii="华文楷体" w:eastAsia="华文楷体" w:hAnsi="华文楷体" w:hint="eastAsia"/>
          <w:sz w:val="24"/>
          <w:szCs w:val="24"/>
        </w:rPr>
        <w:t>对于某一层或某一区域内的所有摊位，为了便于统一管理，往往要定义一个标准摊位（标准摊位包含标砖面积和标准租金），各商户所占用的面积都是以标准面积为单位的，当然也可以是1.5、2.5个标准面积。</w:t>
      </w:r>
    </w:p>
    <w:p w:rsidR="00810A3D" w:rsidRDefault="009D6874" w:rsidP="00810A3D">
      <w:pPr>
        <w:pStyle w:val="aa"/>
        <w:numPr>
          <w:ilvl w:val="0"/>
          <w:numId w:val="23"/>
        </w:numPr>
        <w:ind w:firstLineChars="0"/>
        <w:rPr>
          <w:rFonts w:ascii="华文楷体" w:eastAsia="华文楷体" w:hAnsi="华文楷体"/>
          <w:sz w:val="24"/>
          <w:szCs w:val="24"/>
        </w:rPr>
      </w:pPr>
      <w:r>
        <w:rPr>
          <w:rFonts w:ascii="华文楷体" w:eastAsia="华文楷体" w:hAnsi="华文楷体" w:hint="eastAsia"/>
          <w:sz w:val="24"/>
          <w:szCs w:val="24"/>
        </w:rPr>
        <w:t>对于摊位标准信息的修改，往往要得到上级的授权。</w:t>
      </w:r>
    </w:p>
    <w:p w:rsidR="00810A3D" w:rsidRPr="00810A3D" w:rsidRDefault="00810A3D" w:rsidP="00810A3D">
      <w:pPr>
        <w:pStyle w:val="aa"/>
        <w:numPr>
          <w:ilvl w:val="0"/>
          <w:numId w:val="22"/>
        </w:numPr>
        <w:ind w:firstLineChars="0"/>
        <w:rPr>
          <w:rFonts w:ascii="华文楷体" w:eastAsia="华文楷体" w:hAnsi="华文楷体"/>
          <w:sz w:val="24"/>
          <w:szCs w:val="24"/>
        </w:rPr>
      </w:pPr>
      <w:r w:rsidRPr="00810A3D">
        <w:rPr>
          <w:rFonts w:ascii="华文楷体" w:eastAsia="华文楷体" w:hAnsi="华文楷体" w:hint="eastAsia"/>
          <w:sz w:val="24"/>
          <w:szCs w:val="24"/>
        </w:rPr>
        <w:t>关于摊位的划分：</w:t>
      </w:r>
    </w:p>
    <w:p w:rsidR="00810A3D" w:rsidRPr="008E70EA" w:rsidRDefault="00366ADE" w:rsidP="008E70EA">
      <w:pPr>
        <w:pStyle w:val="aa"/>
        <w:numPr>
          <w:ilvl w:val="0"/>
          <w:numId w:val="24"/>
        </w:numPr>
        <w:ind w:firstLineChars="0"/>
        <w:rPr>
          <w:rFonts w:ascii="华文楷体" w:eastAsia="华文楷体" w:hAnsi="华文楷体"/>
          <w:sz w:val="24"/>
          <w:szCs w:val="24"/>
        </w:rPr>
      </w:pPr>
      <w:r w:rsidRPr="008E70EA">
        <w:rPr>
          <w:rFonts w:ascii="华文楷体" w:eastAsia="华文楷体" w:hAnsi="华文楷体" w:hint="eastAsia"/>
          <w:sz w:val="24"/>
          <w:szCs w:val="24"/>
        </w:rPr>
        <w:t>如果某摊位正在被某商户占用，则不允许对其所占用的摊位进行重新划分</w:t>
      </w:r>
    </w:p>
    <w:p w:rsidR="008E70EA" w:rsidRDefault="00366ADE" w:rsidP="00366ADE">
      <w:pPr>
        <w:rPr>
          <w:rFonts w:ascii="华文楷体" w:eastAsia="华文楷体" w:hAnsi="华文楷体" w:cstheme="minorBidi"/>
          <w:sz w:val="24"/>
          <w:szCs w:val="24"/>
        </w:rPr>
      </w:pPr>
      <w:r w:rsidRPr="00366ADE">
        <w:rPr>
          <w:rFonts w:ascii="华文楷体" w:eastAsia="华文楷体" w:hAnsi="华文楷体" w:cstheme="minorBidi" w:hint="eastAsia"/>
          <w:sz w:val="24"/>
          <w:szCs w:val="24"/>
        </w:rPr>
        <w:t>只可对空闲的摊位进行重新划分，且重新划分的范围往往是某一区域内的所有摊位，而不是仅针对部分空闲的摊位。</w:t>
      </w:r>
    </w:p>
    <w:p w:rsidR="00366ADE" w:rsidRDefault="00366ADE" w:rsidP="008E70EA">
      <w:pPr>
        <w:pStyle w:val="aa"/>
        <w:numPr>
          <w:ilvl w:val="0"/>
          <w:numId w:val="24"/>
        </w:numPr>
        <w:ind w:firstLineChars="0"/>
        <w:rPr>
          <w:rFonts w:ascii="华文楷体" w:eastAsia="华文楷体" w:hAnsi="华文楷体"/>
          <w:sz w:val="24"/>
          <w:szCs w:val="24"/>
        </w:rPr>
      </w:pPr>
      <w:r w:rsidRPr="008E70EA">
        <w:rPr>
          <w:rFonts w:ascii="华文楷体" w:eastAsia="华文楷体" w:hAnsi="华文楷体" w:hint="eastAsia"/>
          <w:sz w:val="24"/>
          <w:szCs w:val="24"/>
        </w:rPr>
        <w:t>实际操作往往是在某一层的摊位全部空闲时，将该层的摊位信息全部打乱，然后再按照新的摊位标准进行划分，并为各个摊位分配新的标识。</w:t>
      </w:r>
    </w:p>
    <w:p w:rsidR="00366ADE" w:rsidRPr="002C3630" w:rsidRDefault="00366ADE" w:rsidP="002C3630">
      <w:pPr>
        <w:pStyle w:val="aa"/>
        <w:numPr>
          <w:ilvl w:val="0"/>
          <w:numId w:val="22"/>
        </w:numPr>
        <w:ind w:firstLineChars="0"/>
        <w:rPr>
          <w:rFonts w:ascii="华文楷体" w:eastAsia="华文楷体" w:hAnsi="华文楷体"/>
          <w:sz w:val="24"/>
          <w:szCs w:val="24"/>
        </w:rPr>
      </w:pPr>
      <w:r w:rsidRPr="002C3630">
        <w:rPr>
          <w:rFonts w:ascii="华文楷体" w:eastAsia="华文楷体" w:hAnsi="华文楷体" w:hint="eastAsia"/>
          <w:sz w:val="24"/>
          <w:szCs w:val="24"/>
        </w:rPr>
        <w:t>管理资源的方式：传统方式、图像化管理方式</w:t>
      </w:r>
    </w:p>
    <w:p w:rsidR="002C3630" w:rsidRPr="002C3630" w:rsidRDefault="00366ADE" w:rsidP="002C3630">
      <w:pPr>
        <w:pStyle w:val="aa"/>
        <w:numPr>
          <w:ilvl w:val="0"/>
          <w:numId w:val="25"/>
        </w:numPr>
        <w:ind w:firstLineChars="0"/>
        <w:rPr>
          <w:rFonts w:ascii="华文楷体" w:eastAsia="华文楷体" w:hAnsi="华文楷体"/>
          <w:sz w:val="24"/>
          <w:szCs w:val="24"/>
        </w:rPr>
      </w:pPr>
      <w:r w:rsidRPr="002C3630">
        <w:rPr>
          <w:rFonts w:ascii="华文楷体" w:eastAsia="华文楷体" w:hAnsi="华文楷体" w:hint="eastAsia"/>
          <w:sz w:val="24"/>
          <w:szCs w:val="24"/>
        </w:rPr>
        <w:t>传统方式就是通过表单来提交操作请求的。</w:t>
      </w:r>
    </w:p>
    <w:p w:rsidR="00366ADE" w:rsidRPr="002C3630" w:rsidRDefault="00366ADE" w:rsidP="002C3630">
      <w:pPr>
        <w:pStyle w:val="aa"/>
        <w:numPr>
          <w:ilvl w:val="0"/>
          <w:numId w:val="25"/>
        </w:numPr>
        <w:ind w:firstLineChars="0"/>
        <w:rPr>
          <w:rFonts w:ascii="华文楷体" w:eastAsia="华文楷体" w:hAnsi="华文楷体"/>
          <w:sz w:val="24"/>
          <w:szCs w:val="24"/>
        </w:rPr>
      </w:pPr>
      <w:r w:rsidRPr="002C3630">
        <w:rPr>
          <w:rFonts w:ascii="华文楷体" w:eastAsia="华文楷体" w:hAnsi="华文楷体" w:hint="eastAsia"/>
          <w:sz w:val="24"/>
          <w:szCs w:val="24"/>
        </w:rPr>
        <w:t>图形化管理方式：</w:t>
      </w:r>
    </w:p>
    <w:p w:rsidR="00366ADE" w:rsidRPr="00366ADE" w:rsidRDefault="00366ADE" w:rsidP="00366ADE">
      <w:pPr>
        <w:rPr>
          <w:rFonts w:ascii="华文楷体" w:eastAsia="华文楷体" w:hAnsi="华文楷体" w:cstheme="minorBidi"/>
          <w:sz w:val="24"/>
          <w:szCs w:val="24"/>
        </w:rPr>
      </w:pPr>
      <w:r w:rsidRPr="00366ADE">
        <w:rPr>
          <w:rFonts w:ascii="华文楷体" w:eastAsia="华文楷体" w:hAnsi="华文楷体" w:cstheme="minorBidi" w:hint="eastAsia"/>
          <w:sz w:val="24"/>
          <w:szCs w:val="24"/>
        </w:rPr>
        <w:t>I.</w:t>
      </w:r>
      <w:r w:rsidRPr="00366ADE">
        <w:rPr>
          <w:rFonts w:ascii="华文楷体" w:eastAsia="华文楷体" w:hAnsi="华文楷体" w:cstheme="minorBidi" w:hint="eastAsia"/>
          <w:sz w:val="24"/>
          <w:szCs w:val="24"/>
        </w:rPr>
        <w:tab/>
        <w:t>通过图形方式来查看、编辑! 即将该资源的图表和其相关的所有信息(资源信息、商户信息、品牌信息等等)相关联。</w:t>
      </w:r>
    </w:p>
    <w:p w:rsidR="00366ADE" w:rsidRPr="00366ADE" w:rsidRDefault="00366ADE" w:rsidP="00366ADE">
      <w:pPr>
        <w:rPr>
          <w:rFonts w:ascii="华文楷体" w:eastAsia="华文楷体" w:hAnsi="华文楷体" w:cstheme="minorBidi"/>
          <w:sz w:val="24"/>
          <w:szCs w:val="24"/>
        </w:rPr>
      </w:pPr>
      <w:r w:rsidRPr="00366ADE">
        <w:rPr>
          <w:rFonts w:ascii="华文楷体" w:eastAsia="华文楷体" w:hAnsi="华文楷体" w:cstheme="minorBidi" w:hint="eastAsia"/>
          <w:sz w:val="24"/>
          <w:szCs w:val="24"/>
        </w:rPr>
        <w:t>II.</w:t>
      </w:r>
      <w:r w:rsidRPr="00366ADE">
        <w:rPr>
          <w:rFonts w:ascii="华文楷体" w:eastAsia="华文楷体" w:hAnsi="华文楷体" w:cstheme="minorBidi" w:hint="eastAsia"/>
          <w:sz w:val="24"/>
          <w:szCs w:val="24"/>
        </w:rPr>
        <w:tab/>
        <w:t>资源图表上默认显示的信息：</w:t>
      </w:r>
    </w:p>
    <w:p w:rsidR="00366ADE" w:rsidRPr="00366ADE" w:rsidRDefault="00366ADE" w:rsidP="00366ADE">
      <w:pPr>
        <w:rPr>
          <w:rFonts w:ascii="华文楷体" w:eastAsia="华文楷体" w:hAnsi="华文楷体" w:cstheme="minorBidi"/>
          <w:sz w:val="24"/>
          <w:szCs w:val="24"/>
        </w:rPr>
      </w:pPr>
      <w:r w:rsidRPr="00366ADE">
        <w:rPr>
          <w:rFonts w:ascii="华文楷体" w:eastAsia="华文楷体" w:hAnsi="华文楷体" w:cstheme="minorBidi" w:hint="eastAsia"/>
          <w:sz w:val="24"/>
          <w:szCs w:val="24"/>
        </w:rPr>
        <w:t xml:space="preserve">--- 资源编号、占用商户的名称、租期（对于租约即将到期的资源，会有特别提示，例如：可以通过图表颜色来实现） </w:t>
      </w:r>
      <w:r w:rsidR="00D476B5">
        <w:rPr>
          <w:rFonts w:ascii="华文楷体" w:eastAsia="华文楷体" w:hAnsi="华文楷体" w:cstheme="minorBidi" w:hint="eastAsia"/>
          <w:sz w:val="24"/>
          <w:szCs w:val="24"/>
        </w:rPr>
        <w:t xml:space="preserve"> </w:t>
      </w:r>
    </w:p>
    <w:p w:rsidR="00366ADE" w:rsidRPr="00366ADE" w:rsidRDefault="00366ADE" w:rsidP="00366ADE">
      <w:pPr>
        <w:rPr>
          <w:rFonts w:ascii="华文楷体" w:eastAsia="华文楷体" w:hAnsi="华文楷体" w:cstheme="minorBidi"/>
          <w:sz w:val="24"/>
          <w:szCs w:val="24"/>
        </w:rPr>
      </w:pPr>
      <w:r w:rsidRPr="00366ADE">
        <w:rPr>
          <w:rFonts w:ascii="华文楷体" w:eastAsia="华文楷体" w:hAnsi="华文楷体" w:cstheme="minorBidi" w:hint="eastAsia"/>
          <w:sz w:val="24"/>
          <w:szCs w:val="24"/>
        </w:rPr>
        <w:t>III．补充：</w:t>
      </w:r>
    </w:p>
    <w:p w:rsidR="00366ADE" w:rsidRDefault="00366ADE" w:rsidP="00366ADE">
      <w:pPr>
        <w:pStyle w:val="aa"/>
        <w:numPr>
          <w:ilvl w:val="0"/>
          <w:numId w:val="21"/>
        </w:numPr>
        <w:ind w:firstLineChars="0"/>
        <w:rPr>
          <w:rFonts w:ascii="华文楷体" w:eastAsia="华文楷体" w:hAnsi="华文楷体"/>
          <w:sz w:val="24"/>
          <w:szCs w:val="24"/>
        </w:rPr>
      </w:pPr>
      <w:r w:rsidRPr="00DC1E8B">
        <w:rPr>
          <w:rFonts w:ascii="华文楷体" w:eastAsia="华文楷体" w:hAnsi="华文楷体" w:hint="eastAsia"/>
          <w:sz w:val="24"/>
          <w:szCs w:val="24"/>
        </w:rPr>
        <w:lastRenderedPageBreak/>
        <w:t>对于各种期限型数据，不仅要有相关的提示功能，还要有独立的查询功能。</w:t>
      </w:r>
    </w:p>
    <w:p w:rsidR="00366ADE" w:rsidRDefault="00366ADE" w:rsidP="00366ADE">
      <w:pPr>
        <w:pStyle w:val="aa"/>
        <w:numPr>
          <w:ilvl w:val="0"/>
          <w:numId w:val="21"/>
        </w:numPr>
        <w:ind w:firstLineChars="0"/>
        <w:rPr>
          <w:rFonts w:ascii="华文楷体" w:eastAsia="华文楷体" w:hAnsi="华文楷体"/>
          <w:sz w:val="24"/>
          <w:szCs w:val="24"/>
        </w:rPr>
      </w:pPr>
      <w:r>
        <w:rPr>
          <w:rFonts w:ascii="华文楷体" w:eastAsia="华文楷体" w:hAnsi="华文楷体" w:hint="eastAsia"/>
          <w:sz w:val="24"/>
          <w:szCs w:val="24"/>
        </w:rPr>
        <w:t>对于资源图上显示的信息，不同权限的人，最好看到的信息也不同。</w:t>
      </w:r>
    </w:p>
    <w:p w:rsidR="00366ADE" w:rsidRPr="002C3630" w:rsidRDefault="00366ADE" w:rsidP="002C3630">
      <w:pPr>
        <w:pStyle w:val="aa"/>
        <w:numPr>
          <w:ilvl w:val="0"/>
          <w:numId w:val="22"/>
        </w:numPr>
        <w:ind w:firstLineChars="0"/>
        <w:rPr>
          <w:rFonts w:ascii="华文楷体" w:eastAsia="华文楷体" w:hAnsi="华文楷体"/>
          <w:color w:val="FF0000"/>
          <w:sz w:val="24"/>
          <w:szCs w:val="24"/>
        </w:rPr>
      </w:pPr>
      <w:r w:rsidRPr="002C3630">
        <w:rPr>
          <w:rFonts w:ascii="华文楷体" w:eastAsia="华文楷体" w:hAnsi="华文楷体" w:hint="eastAsia"/>
          <w:color w:val="FF0000"/>
          <w:sz w:val="24"/>
          <w:szCs w:val="24"/>
        </w:rPr>
        <w:t>不确定部分：</w:t>
      </w:r>
    </w:p>
    <w:p w:rsidR="00366ADE" w:rsidRPr="002C3630" w:rsidRDefault="00366ADE" w:rsidP="00366ADE">
      <w:pPr>
        <w:rPr>
          <w:rFonts w:ascii="华文楷体" w:eastAsia="华文楷体" w:hAnsi="华文楷体" w:cstheme="minorBidi"/>
          <w:color w:val="FF0000"/>
          <w:sz w:val="24"/>
          <w:szCs w:val="24"/>
        </w:rPr>
      </w:pPr>
      <w:r w:rsidRPr="002C3630">
        <w:rPr>
          <w:rFonts w:ascii="华文楷体" w:eastAsia="华文楷体" w:hAnsi="华文楷体" w:cstheme="minorBidi" w:hint="eastAsia"/>
          <w:color w:val="FF0000"/>
          <w:sz w:val="24"/>
          <w:szCs w:val="24"/>
        </w:rPr>
        <w:t>--- 资源管理中的最小面积是否还可以拆分出租，即不要最小标准，而是根据需要动态决定摊位大小，这部分暂时待定？！</w:t>
      </w:r>
    </w:p>
    <w:p w:rsidR="00366ADE" w:rsidRDefault="00366ADE" w:rsidP="002C3630">
      <w:pPr>
        <w:pStyle w:val="aa"/>
        <w:numPr>
          <w:ilvl w:val="0"/>
          <w:numId w:val="22"/>
        </w:numPr>
        <w:ind w:firstLineChars="0"/>
        <w:rPr>
          <w:rFonts w:ascii="华文楷体" w:eastAsia="华文楷体" w:hAnsi="华文楷体"/>
          <w:sz w:val="24"/>
          <w:szCs w:val="24"/>
        </w:rPr>
      </w:pPr>
      <w:r>
        <w:rPr>
          <w:rFonts w:ascii="华文楷体" w:eastAsia="华文楷体" w:hAnsi="华文楷体" w:hint="eastAsia"/>
          <w:sz w:val="24"/>
          <w:szCs w:val="24"/>
        </w:rPr>
        <w:t>其他：</w:t>
      </w:r>
    </w:p>
    <w:p w:rsidR="00366ADE" w:rsidRPr="00366ADE" w:rsidRDefault="00366ADE" w:rsidP="00366ADE">
      <w:pPr>
        <w:rPr>
          <w:rFonts w:ascii="华文楷体" w:eastAsia="华文楷体" w:hAnsi="华文楷体" w:cstheme="minorBidi"/>
          <w:sz w:val="24"/>
          <w:szCs w:val="24"/>
        </w:rPr>
      </w:pPr>
      <w:r w:rsidRPr="00366ADE">
        <w:rPr>
          <w:rFonts w:ascii="华文楷体" w:eastAsia="华文楷体" w:hAnsi="华文楷体" w:cstheme="minorBidi" w:hint="eastAsia"/>
          <w:sz w:val="24"/>
          <w:szCs w:val="24"/>
        </w:rPr>
        <w:t>--- 对于资源管理人员来说，其最大的过错是造成资源的闲置，会被处罚。</w:t>
      </w:r>
    </w:p>
    <w:p w:rsidR="00366ADE" w:rsidRPr="00366ADE" w:rsidRDefault="00366ADE" w:rsidP="00996B53">
      <w:pPr>
        <w:pStyle w:val="a3"/>
        <w:spacing w:afterLines="50" w:line="360" w:lineRule="auto"/>
        <w:ind w:firstLineChars="0" w:firstLine="0"/>
        <w:rPr>
          <w:rFonts w:ascii="华文楷体" w:eastAsia="华文楷体" w:hAnsi="华文楷体" w:cstheme="minorBidi"/>
          <w:color w:val="auto"/>
          <w:szCs w:val="24"/>
        </w:rPr>
      </w:pPr>
    </w:p>
    <w:sectPr w:rsidR="00366ADE" w:rsidRPr="00366ADE" w:rsidSect="00D073D7">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5262" w:rsidRDefault="00B75262" w:rsidP="00E846A9">
      <w:r>
        <w:separator/>
      </w:r>
    </w:p>
  </w:endnote>
  <w:endnote w:type="continuationSeparator" w:id="0">
    <w:p w:rsidR="00B75262" w:rsidRDefault="00B75262" w:rsidP="00E846A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华文楷体">
    <w:panose1 w:val="02010600040101010101"/>
    <w:charset w:val="86"/>
    <w:family w:val="auto"/>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961596"/>
      <w:docPartObj>
        <w:docPartGallery w:val="Page Numbers (Bottom of Page)"/>
        <w:docPartUnique/>
      </w:docPartObj>
    </w:sdtPr>
    <w:sdtContent>
      <w:p w:rsidR="006E55DA" w:rsidRDefault="00996B53">
        <w:pPr>
          <w:pStyle w:val="a9"/>
          <w:jc w:val="center"/>
        </w:pPr>
        <w:fldSimple w:instr=" PAGE   \* MERGEFORMAT ">
          <w:r w:rsidR="00F3380E" w:rsidRPr="00F3380E">
            <w:rPr>
              <w:noProof/>
              <w:lang w:val="zh-CN"/>
            </w:rPr>
            <w:t>4</w:t>
          </w:r>
        </w:fldSimple>
      </w:p>
    </w:sdtContent>
  </w:sdt>
  <w:p w:rsidR="006E55DA" w:rsidRDefault="006E55DA">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5262" w:rsidRDefault="00B75262" w:rsidP="00E846A9">
      <w:r>
        <w:separator/>
      </w:r>
    </w:p>
  </w:footnote>
  <w:footnote w:type="continuationSeparator" w:id="0">
    <w:p w:rsidR="00B75262" w:rsidRDefault="00B75262" w:rsidP="00E846A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D5FF7"/>
    <w:multiLevelType w:val="hybridMultilevel"/>
    <w:tmpl w:val="014AE4EA"/>
    <w:lvl w:ilvl="0" w:tplc="4C56EB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0965D4"/>
    <w:multiLevelType w:val="hybridMultilevel"/>
    <w:tmpl w:val="840AEC78"/>
    <w:lvl w:ilvl="0" w:tplc="907AFB0C">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0D70405"/>
    <w:multiLevelType w:val="hybridMultilevel"/>
    <w:tmpl w:val="7352A43E"/>
    <w:lvl w:ilvl="0" w:tplc="8A5C802A">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0FC29D6"/>
    <w:multiLevelType w:val="hybridMultilevel"/>
    <w:tmpl w:val="C9DEC51C"/>
    <w:lvl w:ilvl="0" w:tplc="0B0E87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7BF0FF5"/>
    <w:multiLevelType w:val="hybridMultilevel"/>
    <w:tmpl w:val="683652C4"/>
    <w:lvl w:ilvl="0" w:tplc="20DCE7F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20B1FA6"/>
    <w:multiLevelType w:val="hybridMultilevel"/>
    <w:tmpl w:val="BFA0DFC4"/>
    <w:lvl w:ilvl="0" w:tplc="13BEB7E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8653CC0"/>
    <w:multiLevelType w:val="hybridMultilevel"/>
    <w:tmpl w:val="33967184"/>
    <w:lvl w:ilvl="0" w:tplc="2910D4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F8355E2"/>
    <w:multiLevelType w:val="hybridMultilevel"/>
    <w:tmpl w:val="39F26E54"/>
    <w:lvl w:ilvl="0" w:tplc="FD38E816">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F8D3B9B"/>
    <w:multiLevelType w:val="hybridMultilevel"/>
    <w:tmpl w:val="8E6C575E"/>
    <w:lvl w:ilvl="0" w:tplc="5F2A2F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5CD7B8A"/>
    <w:multiLevelType w:val="hybridMultilevel"/>
    <w:tmpl w:val="9EF251B4"/>
    <w:lvl w:ilvl="0" w:tplc="FAF87DA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8250451"/>
    <w:multiLevelType w:val="hybridMultilevel"/>
    <w:tmpl w:val="6D3CF7F2"/>
    <w:lvl w:ilvl="0" w:tplc="B5DEAE3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531B7120"/>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nsid w:val="55CF2C68"/>
    <w:multiLevelType w:val="hybridMultilevel"/>
    <w:tmpl w:val="A288C204"/>
    <w:lvl w:ilvl="0" w:tplc="A7888E9C">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C6E22BC"/>
    <w:multiLevelType w:val="hybridMultilevel"/>
    <w:tmpl w:val="C388B584"/>
    <w:lvl w:ilvl="0" w:tplc="DFDE07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03644FE"/>
    <w:multiLevelType w:val="hybridMultilevel"/>
    <w:tmpl w:val="68667E2E"/>
    <w:lvl w:ilvl="0" w:tplc="3F620490">
      <w:start w:val="1"/>
      <w:numFmt w:val="lowerLetter"/>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0F61ABB"/>
    <w:multiLevelType w:val="hybridMultilevel"/>
    <w:tmpl w:val="1B5ABB36"/>
    <w:lvl w:ilvl="0" w:tplc="3CEEBF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32124C5"/>
    <w:multiLevelType w:val="hybridMultilevel"/>
    <w:tmpl w:val="1110F5E4"/>
    <w:lvl w:ilvl="0" w:tplc="74A8C2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84E3B78"/>
    <w:multiLevelType w:val="hybridMultilevel"/>
    <w:tmpl w:val="9E9EC57A"/>
    <w:lvl w:ilvl="0" w:tplc="82DCA40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C0B31F6"/>
    <w:multiLevelType w:val="hybridMultilevel"/>
    <w:tmpl w:val="236AED1A"/>
    <w:lvl w:ilvl="0" w:tplc="B6BA9AB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14075E7"/>
    <w:multiLevelType w:val="hybridMultilevel"/>
    <w:tmpl w:val="DE32B15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0">
    <w:nsid w:val="769211AF"/>
    <w:multiLevelType w:val="hybridMultilevel"/>
    <w:tmpl w:val="7C622C9E"/>
    <w:lvl w:ilvl="0" w:tplc="2BD619DA">
      <w:start w:val="1"/>
      <w:numFmt w:val="lowerLetter"/>
      <w:lvlText w:val="%1."/>
      <w:lvlJc w:val="left"/>
      <w:pPr>
        <w:ind w:left="1980" w:hanging="108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889711F"/>
    <w:multiLevelType w:val="hybridMultilevel"/>
    <w:tmpl w:val="5C06D412"/>
    <w:lvl w:ilvl="0" w:tplc="5A98E3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8C57D6A"/>
    <w:multiLevelType w:val="hybridMultilevel"/>
    <w:tmpl w:val="F6A01126"/>
    <w:lvl w:ilvl="0" w:tplc="29D65D2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8E11BA2"/>
    <w:multiLevelType w:val="hybridMultilevel"/>
    <w:tmpl w:val="02CEF5CC"/>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8"/>
  </w:num>
  <w:num w:numId="3">
    <w:abstractNumId w:val="6"/>
  </w:num>
  <w:num w:numId="4">
    <w:abstractNumId w:val="7"/>
  </w:num>
  <w:num w:numId="5">
    <w:abstractNumId w:val="11"/>
  </w:num>
  <w:num w:numId="6">
    <w:abstractNumId w:val="23"/>
  </w:num>
  <w:num w:numId="7">
    <w:abstractNumId w:val="15"/>
  </w:num>
  <w:num w:numId="8">
    <w:abstractNumId w:val="1"/>
  </w:num>
  <w:num w:numId="9">
    <w:abstractNumId w:val="10"/>
  </w:num>
  <w:num w:numId="10">
    <w:abstractNumId w:val="4"/>
  </w:num>
  <w:num w:numId="11">
    <w:abstractNumId w:val="19"/>
  </w:num>
  <w:num w:numId="12">
    <w:abstractNumId w:val="14"/>
  </w:num>
  <w:num w:numId="13">
    <w:abstractNumId w:val="2"/>
  </w:num>
  <w:num w:numId="14">
    <w:abstractNumId w:val="12"/>
  </w:num>
  <w:num w:numId="15">
    <w:abstractNumId w:val="17"/>
  </w:num>
  <w:num w:numId="16">
    <w:abstractNumId w:val="9"/>
  </w:num>
  <w:num w:numId="17">
    <w:abstractNumId w:val="11"/>
  </w:num>
  <w:num w:numId="18">
    <w:abstractNumId w:val="5"/>
  </w:num>
  <w:num w:numId="19">
    <w:abstractNumId w:val="16"/>
  </w:num>
  <w:num w:numId="20">
    <w:abstractNumId w:val="13"/>
  </w:num>
  <w:num w:numId="21">
    <w:abstractNumId w:val="21"/>
  </w:num>
  <w:num w:numId="22">
    <w:abstractNumId w:val="3"/>
  </w:num>
  <w:num w:numId="23">
    <w:abstractNumId w:val="22"/>
  </w:num>
  <w:num w:numId="24">
    <w:abstractNumId w:val="0"/>
  </w:num>
  <w:num w:numId="25">
    <w:abstractNumId w:val="18"/>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7168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84DCA"/>
    <w:rsid w:val="000027B3"/>
    <w:rsid w:val="00011808"/>
    <w:rsid w:val="00013918"/>
    <w:rsid w:val="00014DB0"/>
    <w:rsid w:val="000161D8"/>
    <w:rsid w:val="00041673"/>
    <w:rsid w:val="000446D6"/>
    <w:rsid w:val="00047E19"/>
    <w:rsid w:val="00051A9A"/>
    <w:rsid w:val="0005488D"/>
    <w:rsid w:val="00056ED8"/>
    <w:rsid w:val="00062418"/>
    <w:rsid w:val="00062C97"/>
    <w:rsid w:val="00065524"/>
    <w:rsid w:val="00070D2B"/>
    <w:rsid w:val="00075329"/>
    <w:rsid w:val="00075626"/>
    <w:rsid w:val="0008045A"/>
    <w:rsid w:val="0008227D"/>
    <w:rsid w:val="00084DCA"/>
    <w:rsid w:val="000866C2"/>
    <w:rsid w:val="00091997"/>
    <w:rsid w:val="00097161"/>
    <w:rsid w:val="00097B82"/>
    <w:rsid w:val="000A0649"/>
    <w:rsid w:val="000B57F7"/>
    <w:rsid w:val="000C0884"/>
    <w:rsid w:val="000C2425"/>
    <w:rsid w:val="000C2C28"/>
    <w:rsid w:val="000E205D"/>
    <w:rsid w:val="000F0E6A"/>
    <w:rsid w:val="000F52B8"/>
    <w:rsid w:val="00111DA1"/>
    <w:rsid w:val="00115360"/>
    <w:rsid w:val="00131F84"/>
    <w:rsid w:val="001353C3"/>
    <w:rsid w:val="00145CB2"/>
    <w:rsid w:val="0016090F"/>
    <w:rsid w:val="00191AF0"/>
    <w:rsid w:val="001920E1"/>
    <w:rsid w:val="00194058"/>
    <w:rsid w:val="00195FAB"/>
    <w:rsid w:val="00197131"/>
    <w:rsid w:val="001A3017"/>
    <w:rsid w:val="001B09B4"/>
    <w:rsid w:val="001C32B3"/>
    <w:rsid w:val="001D21E4"/>
    <w:rsid w:val="001D493C"/>
    <w:rsid w:val="001E0F65"/>
    <w:rsid w:val="001F2577"/>
    <w:rsid w:val="00200A8E"/>
    <w:rsid w:val="00222563"/>
    <w:rsid w:val="0022262C"/>
    <w:rsid w:val="00231C40"/>
    <w:rsid w:val="002328FE"/>
    <w:rsid w:val="00240717"/>
    <w:rsid w:val="002504BE"/>
    <w:rsid w:val="00262182"/>
    <w:rsid w:val="002804B5"/>
    <w:rsid w:val="00283C6D"/>
    <w:rsid w:val="00290997"/>
    <w:rsid w:val="0029221E"/>
    <w:rsid w:val="002937BF"/>
    <w:rsid w:val="002945C3"/>
    <w:rsid w:val="002A0B1B"/>
    <w:rsid w:val="002A2DF0"/>
    <w:rsid w:val="002A56F6"/>
    <w:rsid w:val="002A645A"/>
    <w:rsid w:val="002B5C90"/>
    <w:rsid w:val="002B6CB9"/>
    <w:rsid w:val="002C3353"/>
    <w:rsid w:val="002C3630"/>
    <w:rsid w:val="0031008F"/>
    <w:rsid w:val="003110D5"/>
    <w:rsid w:val="00311427"/>
    <w:rsid w:val="00313435"/>
    <w:rsid w:val="00320F5D"/>
    <w:rsid w:val="00331249"/>
    <w:rsid w:val="00337BAC"/>
    <w:rsid w:val="003405D9"/>
    <w:rsid w:val="00343C72"/>
    <w:rsid w:val="00350480"/>
    <w:rsid w:val="003645EF"/>
    <w:rsid w:val="00365B69"/>
    <w:rsid w:val="00366ADE"/>
    <w:rsid w:val="00366AE3"/>
    <w:rsid w:val="003674B1"/>
    <w:rsid w:val="00373B05"/>
    <w:rsid w:val="0037581E"/>
    <w:rsid w:val="00382531"/>
    <w:rsid w:val="00391BC3"/>
    <w:rsid w:val="00395968"/>
    <w:rsid w:val="003B2242"/>
    <w:rsid w:val="003C487D"/>
    <w:rsid w:val="003D353B"/>
    <w:rsid w:val="003D5209"/>
    <w:rsid w:val="003D6B6C"/>
    <w:rsid w:val="003E1F97"/>
    <w:rsid w:val="004113A5"/>
    <w:rsid w:val="00430020"/>
    <w:rsid w:val="00432D13"/>
    <w:rsid w:val="00434976"/>
    <w:rsid w:val="00440D6B"/>
    <w:rsid w:val="00441BAA"/>
    <w:rsid w:val="004460A7"/>
    <w:rsid w:val="00452FE3"/>
    <w:rsid w:val="0045639E"/>
    <w:rsid w:val="004642BA"/>
    <w:rsid w:val="004736C1"/>
    <w:rsid w:val="00477740"/>
    <w:rsid w:val="0049710A"/>
    <w:rsid w:val="004A17AE"/>
    <w:rsid w:val="004A3B13"/>
    <w:rsid w:val="004A6313"/>
    <w:rsid w:val="004A7BA7"/>
    <w:rsid w:val="004B0754"/>
    <w:rsid w:val="004B1F9D"/>
    <w:rsid w:val="004B50BD"/>
    <w:rsid w:val="004C488A"/>
    <w:rsid w:val="004D35A9"/>
    <w:rsid w:val="004F062A"/>
    <w:rsid w:val="004F0A6B"/>
    <w:rsid w:val="004F1C5A"/>
    <w:rsid w:val="00512A08"/>
    <w:rsid w:val="005306F1"/>
    <w:rsid w:val="00541B4D"/>
    <w:rsid w:val="00545CBA"/>
    <w:rsid w:val="005502C4"/>
    <w:rsid w:val="0055721D"/>
    <w:rsid w:val="00560FEC"/>
    <w:rsid w:val="00574ECF"/>
    <w:rsid w:val="0058123D"/>
    <w:rsid w:val="00584F5D"/>
    <w:rsid w:val="00591B4D"/>
    <w:rsid w:val="005A3369"/>
    <w:rsid w:val="005A5898"/>
    <w:rsid w:val="005B1B39"/>
    <w:rsid w:val="005D18EA"/>
    <w:rsid w:val="005D45E7"/>
    <w:rsid w:val="005D6898"/>
    <w:rsid w:val="005E0A3A"/>
    <w:rsid w:val="005E38FB"/>
    <w:rsid w:val="005F43F3"/>
    <w:rsid w:val="005F4CE4"/>
    <w:rsid w:val="00607382"/>
    <w:rsid w:val="0062193F"/>
    <w:rsid w:val="0063360A"/>
    <w:rsid w:val="00634210"/>
    <w:rsid w:val="006442C2"/>
    <w:rsid w:val="00651CA8"/>
    <w:rsid w:val="006548F6"/>
    <w:rsid w:val="00657F38"/>
    <w:rsid w:val="006660F6"/>
    <w:rsid w:val="00694B5E"/>
    <w:rsid w:val="00695E4C"/>
    <w:rsid w:val="006B3199"/>
    <w:rsid w:val="006B6998"/>
    <w:rsid w:val="006C2295"/>
    <w:rsid w:val="006C4466"/>
    <w:rsid w:val="006C5A66"/>
    <w:rsid w:val="006D212A"/>
    <w:rsid w:val="006E55DA"/>
    <w:rsid w:val="006E6E45"/>
    <w:rsid w:val="006E710E"/>
    <w:rsid w:val="006F058C"/>
    <w:rsid w:val="006F7646"/>
    <w:rsid w:val="00703868"/>
    <w:rsid w:val="00703F08"/>
    <w:rsid w:val="007101A2"/>
    <w:rsid w:val="0071783C"/>
    <w:rsid w:val="007240D9"/>
    <w:rsid w:val="007303D9"/>
    <w:rsid w:val="00730656"/>
    <w:rsid w:val="007309E9"/>
    <w:rsid w:val="007413EC"/>
    <w:rsid w:val="007437F5"/>
    <w:rsid w:val="007568B2"/>
    <w:rsid w:val="007852E5"/>
    <w:rsid w:val="00790CC4"/>
    <w:rsid w:val="00793460"/>
    <w:rsid w:val="0079487D"/>
    <w:rsid w:val="007A0FB9"/>
    <w:rsid w:val="007A3E4D"/>
    <w:rsid w:val="007A58FD"/>
    <w:rsid w:val="007B3925"/>
    <w:rsid w:val="007D21EF"/>
    <w:rsid w:val="007D2933"/>
    <w:rsid w:val="007E5B73"/>
    <w:rsid w:val="007F7676"/>
    <w:rsid w:val="0080141A"/>
    <w:rsid w:val="00810A3D"/>
    <w:rsid w:val="0081626B"/>
    <w:rsid w:val="00830AC0"/>
    <w:rsid w:val="008312DD"/>
    <w:rsid w:val="00832484"/>
    <w:rsid w:val="00832E25"/>
    <w:rsid w:val="0083372E"/>
    <w:rsid w:val="008340FC"/>
    <w:rsid w:val="008353C5"/>
    <w:rsid w:val="00850908"/>
    <w:rsid w:val="008752D0"/>
    <w:rsid w:val="008A6215"/>
    <w:rsid w:val="008B0DCB"/>
    <w:rsid w:val="008D71B4"/>
    <w:rsid w:val="008E70EA"/>
    <w:rsid w:val="008F0AD8"/>
    <w:rsid w:val="0090285C"/>
    <w:rsid w:val="00910DAE"/>
    <w:rsid w:val="0091182D"/>
    <w:rsid w:val="00913CE6"/>
    <w:rsid w:val="00941901"/>
    <w:rsid w:val="0094359D"/>
    <w:rsid w:val="0094441E"/>
    <w:rsid w:val="009458E0"/>
    <w:rsid w:val="009569E5"/>
    <w:rsid w:val="00961766"/>
    <w:rsid w:val="00985196"/>
    <w:rsid w:val="00990A6A"/>
    <w:rsid w:val="00996B53"/>
    <w:rsid w:val="009A36F5"/>
    <w:rsid w:val="009A3F90"/>
    <w:rsid w:val="009B2B38"/>
    <w:rsid w:val="009B3864"/>
    <w:rsid w:val="009B51C3"/>
    <w:rsid w:val="009C3574"/>
    <w:rsid w:val="009D3CA6"/>
    <w:rsid w:val="009D6874"/>
    <w:rsid w:val="009E2DAD"/>
    <w:rsid w:val="009E3F47"/>
    <w:rsid w:val="009E7E93"/>
    <w:rsid w:val="009F3AFA"/>
    <w:rsid w:val="009F3D3C"/>
    <w:rsid w:val="009F5552"/>
    <w:rsid w:val="00A01722"/>
    <w:rsid w:val="00A03791"/>
    <w:rsid w:val="00A06126"/>
    <w:rsid w:val="00A163CF"/>
    <w:rsid w:val="00A17AA3"/>
    <w:rsid w:val="00A218ED"/>
    <w:rsid w:val="00A314BF"/>
    <w:rsid w:val="00A3667C"/>
    <w:rsid w:val="00A514DE"/>
    <w:rsid w:val="00A77DD4"/>
    <w:rsid w:val="00A875C4"/>
    <w:rsid w:val="00AE7FA1"/>
    <w:rsid w:val="00AF2A61"/>
    <w:rsid w:val="00AF4FBE"/>
    <w:rsid w:val="00AF7BFA"/>
    <w:rsid w:val="00B04DF6"/>
    <w:rsid w:val="00B0540B"/>
    <w:rsid w:val="00B15191"/>
    <w:rsid w:val="00B30C89"/>
    <w:rsid w:val="00B44218"/>
    <w:rsid w:val="00B47BAD"/>
    <w:rsid w:val="00B53AB2"/>
    <w:rsid w:val="00B54F22"/>
    <w:rsid w:val="00B62B78"/>
    <w:rsid w:val="00B62EBF"/>
    <w:rsid w:val="00B73A67"/>
    <w:rsid w:val="00B745BA"/>
    <w:rsid w:val="00B75262"/>
    <w:rsid w:val="00B909F7"/>
    <w:rsid w:val="00BA1783"/>
    <w:rsid w:val="00BA6A3D"/>
    <w:rsid w:val="00BC344D"/>
    <w:rsid w:val="00BD1416"/>
    <w:rsid w:val="00BD193E"/>
    <w:rsid w:val="00BD5638"/>
    <w:rsid w:val="00BE6DA5"/>
    <w:rsid w:val="00BF3BCA"/>
    <w:rsid w:val="00C03A51"/>
    <w:rsid w:val="00C051A9"/>
    <w:rsid w:val="00C1325B"/>
    <w:rsid w:val="00C21F44"/>
    <w:rsid w:val="00C324C9"/>
    <w:rsid w:val="00C61F40"/>
    <w:rsid w:val="00C66821"/>
    <w:rsid w:val="00C66980"/>
    <w:rsid w:val="00C77DD3"/>
    <w:rsid w:val="00C91938"/>
    <w:rsid w:val="00CA5E40"/>
    <w:rsid w:val="00CB02D1"/>
    <w:rsid w:val="00CB7369"/>
    <w:rsid w:val="00CC0FCE"/>
    <w:rsid w:val="00CC302C"/>
    <w:rsid w:val="00CC6115"/>
    <w:rsid w:val="00CD27F7"/>
    <w:rsid w:val="00CD381B"/>
    <w:rsid w:val="00CD4B02"/>
    <w:rsid w:val="00CE22C6"/>
    <w:rsid w:val="00CF1551"/>
    <w:rsid w:val="00D02EC1"/>
    <w:rsid w:val="00D06425"/>
    <w:rsid w:val="00D073D7"/>
    <w:rsid w:val="00D07EDD"/>
    <w:rsid w:val="00D27B9F"/>
    <w:rsid w:val="00D27F30"/>
    <w:rsid w:val="00D31DED"/>
    <w:rsid w:val="00D357B8"/>
    <w:rsid w:val="00D41F39"/>
    <w:rsid w:val="00D4374E"/>
    <w:rsid w:val="00D476B5"/>
    <w:rsid w:val="00D513D5"/>
    <w:rsid w:val="00D67403"/>
    <w:rsid w:val="00D704ED"/>
    <w:rsid w:val="00D704F8"/>
    <w:rsid w:val="00D737A2"/>
    <w:rsid w:val="00D739B3"/>
    <w:rsid w:val="00D87D0E"/>
    <w:rsid w:val="00D90274"/>
    <w:rsid w:val="00D93220"/>
    <w:rsid w:val="00DA172B"/>
    <w:rsid w:val="00DA620A"/>
    <w:rsid w:val="00DB276D"/>
    <w:rsid w:val="00DB7BD7"/>
    <w:rsid w:val="00DC4ACC"/>
    <w:rsid w:val="00DC4DFD"/>
    <w:rsid w:val="00DC6CC0"/>
    <w:rsid w:val="00DD45DE"/>
    <w:rsid w:val="00DD477E"/>
    <w:rsid w:val="00DD4E22"/>
    <w:rsid w:val="00DD4F85"/>
    <w:rsid w:val="00DE4E73"/>
    <w:rsid w:val="00DE5E55"/>
    <w:rsid w:val="00DF0D5C"/>
    <w:rsid w:val="00E12BA1"/>
    <w:rsid w:val="00E13BC5"/>
    <w:rsid w:val="00E3510C"/>
    <w:rsid w:val="00E3695E"/>
    <w:rsid w:val="00E4198E"/>
    <w:rsid w:val="00E44189"/>
    <w:rsid w:val="00E5427E"/>
    <w:rsid w:val="00E57618"/>
    <w:rsid w:val="00E6075F"/>
    <w:rsid w:val="00E62177"/>
    <w:rsid w:val="00E72E19"/>
    <w:rsid w:val="00E7719F"/>
    <w:rsid w:val="00E815E3"/>
    <w:rsid w:val="00E8312E"/>
    <w:rsid w:val="00E846A9"/>
    <w:rsid w:val="00E92C11"/>
    <w:rsid w:val="00E94D76"/>
    <w:rsid w:val="00EA2883"/>
    <w:rsid w:val="00EB18F8"/>
    <w:rsid w:val="00EC11B2"/>
    <w:rsid w:val="00EC518B"/>
    <w:rsid w:val="00EC5699"/>
    <w:rsid w:val="00ED5AFB"/>
    <w:rsid w:val="00ED68DC"/>
    <w:rsid w:val="00ED7B50"/>
    <w:rsid w:val="00EE5885"/>
    <w:rsid w:val="00EF705A"/>
    <w:rsid w:val="00F04247"/>
    <w:rsid w:val="00F16941"/>
    <w:rsid w:val="00F3370B"/>
    <w:rsid w:val="00F3380E"/>
    <w:rsid w:val="00F33BF1"/>
    <w:rsid w:val="00F3447E"/>
    <w:rsid w:val="00F40536"/>
    <w:rsid w:val="00F4073E"/>
    <w:rsid w:val="00F4725C"/>
    <w:rsid w:val="00F5292D"/>
    <w:rsid w:val="00F6251B"/>
    <w:rsid w:val="00F86E60"/>
    <w:rsid w:val="00F874B1"/>
    <w:rsid w:val="00F9226A"/>
    <w:rsid w:val="00F9337A"/>
    <w:rsid w:val="00F94754"/>
    <w:rsid w:val="00FA0831"/>
    <w:rsid w:val="00FA3362"/>
    <w:rsid w:val="00FA4CCC"/>
    <w:rsid w:val="00FA584E"/>
    <w:rsid w:val="00FA6D42"/>
    <w:rsid w:val="00FB3B15"/>
    <w:rsid w:val="00FB79FE"/>
    <w:rsid w:val="00FC07F7"/>
    <w:rsid w:val="00FC269F"/>
    <w:rsid w:val="00FC298B"/>
    <w:rsid w:val="00FC38CA"/>
    <w:rsid w:val="00FC5669"/>
    <w:rsid w:val="00FC6FF1"/>
    <w:rsid w:val="00FC7707"/>
    <w:rsid w:val="00FD032F"/>
    <w:rsid w:val="00FD6510"/>
    <w:rsid w:val="00FD6E97"/>
    <w:rsid w:val="00FE00CC"/>
    <w:rsid w:val="00FE5EE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716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Note Heading"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4DCA"/>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9F5552"/>
    <w:pPr>
      <w:keepNext/>
      <w:keepLines/>
      <w:numPr>
        <w:numId w:val="5"/>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E1F97"/>
    <w:pPr>
      <w:keepNext/>
      <w:keepLines/>
      <w:numPr>
        <w:ilvl w:val="1"/>
        <w:numId w:val="5"/>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E1F97"/>
    <w:pPr>
      <w:keepNext/>
      <w:keepLines/>
      <w:numPr>
        <w:ilvl w:val="2"/>
        <w:numId w:val="5"/>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3E1F97"/>
    <w:pPr>
      <w:keepNext/>
      <w:keepLines/>
      <w:numPr>
        <w:ilvl w:val="3"/>
        <w:numId w:val="5"/>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3E1F97"/>
    <w:pPr>
      <w:keepNext/>
      <w:keepLines/>
      <w:numPr>
        <w:ilvl w:val="4"/>
        <w:numId w:val="5"/>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3E1F97"/>
    <w:pPr>
      <w:keepNext/>
      <w:keepLines/>
      <w:numPr>
        <w:ilvl w:val="5"/>
        <w:numId w:val="5"/>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3E1F97"/>
    <w:pPr>
      <w:keepNext/>
      <w:keepLines/>
      <w:numPr>
        <w:ilvl w:val="6"/>
        <w:numId w:val="5"/>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3E1F97"/>
    <w:pPr>
      <w:keepNext/>
      <w:keepLines/>
      <w:numPr>
        <w:ilvl w:val="7"/>
        <w:numId w:val="5"/>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3E1F97"/>
    <w:pPr>
      <w:keepNext/>
      <w:keepLines/>
      <w:numPr>
        <w:ilvl w:val="8"/>
        <w:numId w:val="5"/>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报告正文"/>
    <w:basedOn w:val="a"/>
    <w:link w:val="Char"/>
    <w:rsid w:val="00084DCA"/>
    <w:pPr>
      <w:ind w:firstLineChars="200" w:firstLine="480"/>
    </w:pPr>
    <w:rPr>
      <w:color w:val="000000"/>
      <w:sz w:val="24"/>
    </w:rPr>
  </w:style>
  <w:style w:type="character" w:customStyle="1" w:styleId="Char">
    <w:name w:val="报告正文 Char"/>
    <w:basedOn w:val="a0"/>
    <w:link w:val="a3"/>
    <w:rsid w:val="00084DCA"/>
    <w:rPr>
      <w:rFonts w:ascii="Times New Roman" w:eastAsia="宋体" w:hAnsi="Times New Roman" w:cs="Times New Roman"/>
      <w:color w:val="000000"/>
      <w:sz w:val="24"/>
      <w:szCs w:val="20"/>
    </w:rPr>
  </w:style>
  <w:style w:type="paragraph" w:styleId="a4">
    <w:name w:val="Body Text Indent"/>
    <w:basedOn w:val="a"/>
    <w:link w:val="Char0"/>
    <w:rsid w:val="00084DCA"/>
    <w:pPr>
      <w:spacing w:after="120"/>
      <w:ind w:leftChars="200" w:left="420"/>
    </w:pPr>
  </w:style>
  <w:style w:type="character" w:customStyle="1" w:styleId="Char0">
    <w:name w:val="正文文本缩进 Char"/>
    <w:basedOn w:val="a0"/>
    <w:link w:val="a4"/>
    <w:rsid w:val="00084DCA"/>
    <w:rPr>
      <w:rFonts w:ascii="Times New Roman" w:eastAsia="宋体" w:hAnsi="Times New Roman" w:cs="Times New Roman"/>
      <w:szCs w:val="20"/>
    </w:rPr>
  </w:style>
  <w:style w:type="paragraph" w:styleId="a5">
    <w:name w:val="Document Map"/>
    <w:basedOn w:val="a"/>
    <w:link w:val="Char1"/>
    <w:uiPriority w:val="99"/>
    <w:semiHidden/>
    <w:unhideWhenUsed/>
    <w:rsid w:val="00084DCA"/>
    <w:rPr>
      <w:rFonts w:ascii="宋体"/>
      <w:sz w:val="18"/>
      <w:szCs w:val="18"/>
    </w:rPr>
  </w:style>
  <w:style w:type="character" w:customStyle="1" w:styleId="Char1">
    <w:name w:val="文档结构图 Char"/>
    <w:basedOn w:val="a0"/>
    <w:link w:val="a5"/>
    <w:uiPriority w:val="99"/>
    <w:semiHidden/>
    <w:rsid w:val="00084DCA"/>
    <w:rPr>
      <w:rFonts w:ascii="宋体" w:eastAsia="宋体" w:hAnsi="Times New Roman" w:cs="Times New Roman"/>
      <w:sz w:val="18"/>
      <w:szCs w:val="18"/>
    </w:rPr>
  </w:style>
  <w:style w:type="character" w:styleId="a6">
    <w:name w:val="annotation reference"/>
    <w:basedOn w:val="a0"/>
    <w:semiHidden/>
    <w:rsid w:val="00084DCA"/>
    <w:rPr>
      <w:sz w:val="21"/>
      <w:szCs w:val="21"/>
    </w:rPr>
  </w:style>
  <w:style w:type="paragraph" w:styleId="a7">
    <w:name w:val="Note Heading"/>
    <w:basedOn w:val="a"/>
    <w:next w:val="a"/>
    <w:link w:val="Char2"/>
    <w:rsid w:val="00084DCA"/>
    <w:pPr>
      <w:jc w:val="center"/>
    </w:pPr>
    <w:rPr>
      <w:szCs w:val="24"/>
    </w:rPr>
  </w:style>
  <w:style w:type="character" w:customStyle="1" w:styleId="Char2">
    <w:name w:val="注释标题 Char"/>
    <w:basedOn w:val="a0"/>
    <w:link w:val="a7"/>
    <w:rsid w:val="00084DCA"/>
    <w:rPr>
      <w:rFonts w:ascii="Times New Roman" w:eastAsia="宋体" w:hAnsi="Times New Roman" w:cs="Times New Roman"/>
      <w:szCs w:val="24"/>
    </w:rPr>
  </w:style>
  <w:style w:type="paragraph" w:styleId="a8">
    <w:name w:val="header"/>
    <w:basedOn w:val="a"/>
    <w:link w:val="Char3"/>
    <w:uiPriority w:val="99"/>
    <w:semiHidden/>
    <w:unhideWhenUsed/>
    <w:rsid w:val="00E846A9"/>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8"/>
    <w:uiPriority w:val="99"/>
    <w:semiHidden/>
    <w:rsid w:val="00E846A9"/>
    <w:rPr>
      <w:rFonts w:ascii="Times New Roman" w:eastAsia="宋体" w:hAnsi="Times New Roman" w:cs="Times New Roman"/>
      <w:sz w:val="18"/>
      <w:szCs w:val="18"/>
    </w:rPr>
  </w:style>
  <w:style w:type="paragraph" w:styleId="a9">
    <w:name w:val="footer"/>
    <w:basedOn w:val="a"/>
    <w:link w:val="Char4"/>
    <w:uiPriority w:val="99"/>
    <w:unhideWhenUsed/>
    <w:rsid w:val="00E846A9"/>
    <w:pPr>
      <w:tabs>
        <w:tab w:val="center" w:pos="4153"/>
        <w:tab w:val="right" w:pos="8306"/>
      </w:tabs>
      <w:snapToGrid w:val="0"/>
      <w:jc w:val="left"/>
    </w:pPr>
    <w:rPr>
      <w:sz w:val="18"/>
      <w:szCs w:val="18"/>
    </w:rPr>
  </w:style>
  <w:style w:type="character" w:customStyle="1" w:styleId="Char4">
    <w:name w:val="页脚 Char"/>
    <w:basedOn w:val="a0"/>
    <w:link w:val="a9"/>
    <w:uiPriority w:val="99"/>
    <w:rsid w:val="00E846A9"/>
    <w:rPr>
      <w:rFonts w:ascii="Times New Roman" w:eastAsia="宋体" w:hAnsi="Times New Roman" w:cs="Times New Roman"/>
      <w:sz w:val="18"/>
      <w:szCs w:val="18"/>
    </w:rPr>
  </w:style>
  <w:style w:type="paragraph" w:styleId="aa">
    <w:name w:val="List Paragraph"/>
    <w:basedOn w:val="a"/>
    <w:uiPriority w:val="34"/>
    <w:qFormat/>
    <w:rsid w:val="001A3017"/>
    <w:pPr>
      <w:ind w:firstLineChars="200" w:firstLine="420"/>
    </w:pPr>
    <w:rPr>
      <w:rFonts w:asciiTheme="minorHAnsi" w:eastAsiaTheme="minorEastAsia" w:hAnsiTheme="minorHAnsi" w:cstheme="minorBidi"/>
      <w:szCs w:val="22"/>
    </w:rPr>
  </w:style>
  <w:style w:type="character" w:customStyle="1" w:styleId="1Char">
    <w:name w:val="标题 1 Char"/>
    <w:basedOn w:val="a0"/>
    <w:link w:val="1"/>
    <w:uiPriority w:val="9"/>
    <w:rsid w:val="009F5552"/>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9F555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9F5552"/>
  </w:style>
  <w:style w:type="paragraph" w:styleId="20">
    <w:name w:val="toc 2"/>
    <w:basedOn w:val="a"/>
    <w:next w:val="a"/>
    <w:autoRedefine/>
    <w:uiPriority w:val="39"/>
    <w:unhideWhenUsed/>
    <w:rsid w:val="009E3F47"/>
    <w:pPr>
      <w:tabs>
        <w:tab w:val="left" w:pos="1050"/>
        <w:tab w:val="right" w:leader="dot" w:pos="8296"/>
      </w:tabs>
      <w:ind w:leftChars="200" w:left="420"/>
    </w:pPr>
  </w:style>
  <w:style w:type="paragraph" w:styleId="30">
    <w:name w:val="toc 3"/>
    <w:basedOn w:val="a"/>
    <w:next w:val="a"/>
    <w:autoRedefine/>
    <w:uiPriority w:val="39"/>
    <w:unhideWhenUsed/>
    <w:rsid w:val="009F5552"/>
    <w:pPr>
      <w:ind w:leftChars="400" w:left="840"/>
    </w:pPr>
  </w:style>
  <w:style w:type="character" w:styleId="ab">
    <w:name w:val="Hyperlink"/>
    <w:basedOn w:val="a0"/>
    <w:uiPriority w:val="99"/>
    <w:unhideWhenUsed/>
    <w:rsid w:val="009F5552"/>
    <w:rPr>
      <w:color w:val="0000FF" w:themeColor="hyperlink"/>
      <w:u w:val="single"/>
    </w:rPr>
  </w:style>
  <w:style w:type="paragraph" w:styleId="ac">
    <w:name w:val="Balloon Text"/>
    <w:basedOn w:val="a"/>
    <w:link w:val="Char5"/>
    <w:uiPriority w:val="99"/>
    <w:semiHidden/>
    <w:unhideWhenUsed/>
    <w:rsid w:val="009F5552"/>
    <w:rPr>
      <w:sz w:val="18"/>
      <w:szCs w:val="18"/>
    </w:rPr>
  </w:style>
  <w:style w:type="character" w:customStyle="1" w:styleId="Char5">
    <w:name w:val="批注框文本 Char"/>
    <w:basedOn w:val="a0"/>
    <w:link w:val="ac"/>
    <w:uiPriority w:val="99"/>
    <w:semiHidden/>
    <w:rsid w:val="009F5552"/>
    <w:rPr>
      <w:rFonts w:ascii="Times New Roman" w:eastAsia="宋体" w:hAnsi="Times New Roman" w:cs="Times New Roman"/>
      <w:sz w:val="18"/>
      <w:szCs w:val="18"/>
    </w:rPr>
  </w:style>
  <w:style w:type="table" w:styleId="ad">
    <w:name w:val="Table Grid"/>
    <w:basedOn w:val="a1"/>
    <w:uiPriority w:val="59"/>
    <w:rsid w:val="008312D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2Char">
    <w:name w:val="标题 2 Char"/>
    <w:basedOn w:val="a0"/>
    <w:link w:val="2"/>
    <w:uiPriority w:val="9"/>
    <w:rsid w:val="003E1F9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E1F97"/>
    <w:rPr>
      <w:rFonts w:ascii="Times New Roman" w:eastAsia="宋体" w:hAnsi="Times New Roman" w:cs="Times New Roman"/>
      <w:b/>
      <w:bCs/>
      <w:sz w:val="32"/>
      <w:szCs w:val="32"/>
    </w:rPr>
  </w:style>
  <w:style w:type="character" w:customStyle="1" w:styleId="4Char">
    <w:name w:val="标题 4 Char"/>
    <w:basedOn w:val="a0"/>
    <w:link w:val="4"/>
    <w:uiPriority w:val="9"/>
    <w:rsid w:val="003E1F97"/>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3E1F97"/>
    <w:rPr>
      <w:rFonts w:ascii="Times New Roman" w:eastAsia="宋体" w:hAnsi="Times New Roman" w:cs="Times New Roman"/>
      <w:b/>
      <w:bCs/>
      <w:sz w:val="28"/>
      <w:szCs w:val="28"/>
    </w:rPr>
  </w:style>
  <w:style w:type="character" w:customStyle="1" w:styleId="6Char">
    <w:name w:val="标题 6 Char"/>
    <w:basedOn w:val="a0"/>
    <w:link w:val="6"/>
    <w:uiPriority w:val="9"/>
    <w:semiHidden/>
    <w:rsid w:val="003E1F9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3E1F97"/>
    <w:rPr>
      <w:rFonts w:ascii="Times New Roman" w:eastAsia="宋体" w:hAnsi="Times New Roman" w:cs="Times New Roman"/>
      <w:b/>
      <w:bCs/>
      <w:sz w:val="24"/>
      <w:szCs w:val="24"/>
    </w:rPr>
  </w:style>
  <w:style w:type="character" w:customStyle="1" w:styleId="8Char">
    <w:name w:val="标题 8 Char"/>
    <w:basedOn w:val="a0"/>
    <w:link w:val="8"/>
    <w:uiPriority w:val="9"/>
    <w:semiHidden/>
    <w:rsid w:val="003E1F9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3E1F97"/>
    <w:rPr>
      <w:rFonts w:asciiTheme="majorHAnsi" w:eastAsiaTheme="majorEastAsia" w:hAnsiTheme="majorHAnsi" w:cstheme="majorBidi"/>
      <w:szCs w:val="21"/>
    </w:rPr>
  </w:style>
</w:styles>
</file>

<file path=word/webSettings.xml><?xml version="1.0" encoding="utf-8"?>
<w:webSettings xmlns:r="http://schemas.openxmlformats.org/officeDocument/2006/relationships" xmlns:w="http://schemas.openxmlformats.org/wordprocessingml/2006/main">
  <w:divs>
    <w:div w:id="1477454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1937A1-7825-4928-91AE-C32F28989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1247</TotalTime>
  <Pages>8</Pages>
  <Words>366</Words>
  <Characters>2091</Characters>
  <Application>Microsoft Office Word</Application>
  <DocSecurity>0</DocSecurity>
  <Lines>17</Lines>
  <Paragraphs>4</Paragraphs>
  <ScaleCrop>false</ScaleCrop>
  <Company>Peking University</Company>
  <LinksUpToDate>false</LinksUpToDate>
  <CharactersWithSpaces>2453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Wangrui</dc:creator>
  <cp:keywords/>
  <dc:description/>
  <cp:lastModifiedBy>Wangrui</cp:lastModifiedBy>
  <cp:revision>317</cp:revision>
  <dcterms:created xsi:type="dcterms:W3CDTF">2009-12-23T03:54:00Z</dcterms:created>
  <dcterms:modified xsi:type="dcterms:W3CDTF">2010-01-26T01:33:00Z</dcterms:modified>
</cp:coreProperties>
</file>