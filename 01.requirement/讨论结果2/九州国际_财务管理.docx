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Pr="00920255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920255" w:rsidRDefault="005902FC" w:rsidP="005902FC">
      <w:pPr>
        <w:pStyle w:val="a4"/>
        <w:spacing w:afterLines="50" w:line="360" w:lineRule="auto"/>
        <w:ind w:firstLineChars="200" w:firstLine="420"/>
        <w:rPr>
          <w:rFonts w:ascii="华文楷体" w:eastAsia="华文楷体" w:hAnsi="华文楷体"/>
          <w:sz w:val="24"/>
        </w:rPr>
      </w:pPr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396pt;height:667.15pt" o:ole="">
              <v:imagedata r:id="rId8" o:title=""/>
            </v:shape>
            <o:OLEObject Type="Embed" ProgID="Visio.Drawing.11" ShapeID="_x0000_i1026" DrawAspect="Content" ObjectID="_1326138087" r:id="rId9"/>
          </w:object>
        </w:r>
      </w:ins>
      <w:del w:id="5" w:author="Wangrui" w:date="2010-01-27T22:49:00Z">
        <w:r w:rsidR="00AB4C5E" w:rsidRPr="00920255" w:rsidDel="005902FC">
          <w:rPr>
            <w:rFonts w:ascii="华文楷体" w:eastAsia="华文楷体" w:hAnsi="华文楷体"/>
          </w:rPr>
          <w:object w:dxaOrig="7919" w:dyaOrig="13340">
            <v:shape id="_x0000_i1025" type="#_x0000_t75" style="width:396pt;height:667.15pt" o:ole="">
              <v:imagedata r:id="rId10" o:title=""/>
            </v:shape>
            <o:OLEObject Type="Embed" ProgID="Visio.Drawing.11" ShapeID="_x0000_i1025" DrawAspect="Content" ObjectID="_1326138088" r:id="rId11"/>
          </w:object>
        </w:r>
      </w:del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6" w:name="_Toc249948181"/>
      <w:bookmarkStart w:id="7" w:name="_Toc249953976"/>
      <w:bookmarkStart w:id="8" w:name="_Toc249954178"/>
      <w:bookmarkStart w:id="9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6"/>
      <w:bookmarkEnd w:id="7"/>
      <w:bookmarkEnd w:id="8"/>
      <w:bookmarkEnd w:id="9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3C776D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收费名目设置</w:t>
      </w:r>
    </w:p>
    <w:p w:rsidR="003C776D" w:rsidRPr="00920255" w:rsidRDefault="003C776D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财务人员在系统中添加收费名目</w:t>
      </w:r>
    </w:p>
    <w:p w:rsidR="003C776D" w:rsidRPr="00920255" w:rsidRDefault="003C776D" w:rsidP="003C776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收费名目信息需包括：</w:t>
      </w:r>
    </w:p>
    <w:p w:rsidR="003C776D" w:rsidRPr="00920255" w:rsidRDefault="003C776D" w:rsidP="003C776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名目名称、费用单位、周期性质、</w:t>
      </w:r>
      <w:r w:rsidR="00754422" w:rsidRPr="00920255">
        <w:rPr>
          <w:rFonts w:ascii="华文楷体" w:eastAsia="华文楷体" w:hAnsi="华文楷体" w:hint="eastAsia"/>
          <w:sz w:val="24"/>
          <w:szCs w:val="24"/>
        </w:rPr>
        <w:t>收入性质、合同中费用（是/否）、</w:t>
      </w:r>
      <w:r w:rsidRPr="00920255">
        <w:rPr>
          <w:rFonts w:ascii="华文楷体" w:eastAsia="华文楷体" w:hAnsi="华文楷体" w:hint="eastAsia"/>
          <w:sz w:val="24"/>
          <w:szCs w:val="24"/>
        </w:rPr>
        <w:t>费用类型</w:t>
      </w:r>
      <w:r w:rsidR="00754422" w:rsidRPr="00920255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3C776D" w:rsidRPr="00920255" w:rsidRDefault="00754422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财务人员在系统中查询已存在的收费名目，并编辑名目</w:t>
      </w:r>
    </w:p>
    <w:p w:rsidR="00754422" w:rsidRPr="00920255" w:rsidRDefault="00754422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可查询的字段包括：</w:t>
      </w:r>
    </w:p>
    <w:p w:rsidR="00754422" w:rsidRPr="00920255" w:rsidRDefault="00754422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名目名称、周期性质、收入性质、合同中费用（是/否）、费用类型</w:t>
      </w:r>
    </w:p>
    <w:p w:rsidR="005902FC" w:rsidRPr="005902FC" w:rsidRDefault="00754422" w:rsidP="005902FC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  <w:rPrChange w:id="10" w:author="Wangrui" w:date="2010-01-27T22:51:00Z">
            <w:rPr/>
          </w:rPrChange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ins w:id="11" w:author="Wangrui" w:date="2010-01-27T22:51:00Z">
        <w:r w:rsidR="005902FC">
          <w:rPr>
            <w:rFonts w:ascii="华文楷体" w:eastAsia="华文楷体" w:hAnsi="华文楷体"/>
            <w:sz w:val="24"/>
            <w:szCs w:val="24"/>
          </w:rPr>
          <w:br/>
        </w:r>
        <w:r w:rsidR="005902FC">
          <w:rPr>
            <w:rFonts w:ascii="华文楷体" w:eastAsia="华文楷体" w:hAnsi="华文楷体" w:hint="eastAsia"/>
            <w:sz w:val="24"/>
            <w:szCs w:val="24"/>
          </w:rPr>
          <w:t>注：费用分为5</w:t>
        </w:r>
      </w:ins>
      <w:ins w:id="12" w:author="Wangrui" w:date="2010-01-27T22:52:00Z">
        <w:r w:rsidR="005902FC">
          <w:rPr>
            <w:rFonts w:ascii="华文楷体" w:eastAsia="华文楷体" w:hAnsi="华文楷体" w:hint="eastAsia"/>
            <w:sz w:val="24"/>
            <w:szCs w:val="24"/>
          </w:rPr>
          <w:t>类，合同收费、定金（押金）收费、物业收费、其他收费、退费，类别不可设置，只可被选择。</w:t>
        </w:r>
      </w:ins>
    </w:p>
    <w:p w:rsidR="00754422" w:rsidRPr="00920255" w:rsidRDefault="005902FC" w:rsidP="007755E3">
      <w:pPr>
        <w:pStyle w:val="4"/>
        <w:rPr>
          <w:rFonts w:ascii="华文楷体" w:eastAsia="华文楷体" w:hAnsi="华文楷体"/>
        </w:rPr>
      </w:pPr>
      <w:ins w:id="13" w:author="Wangrui" w:date="2010-01-27T22:52:00Z">
        <w:r>
          <w:rPr>
            <w:rFonts w:ascii="华文楷体" w:eastAsia="华文楷体" w:hAnsi="华文楷体" w:hint="eastAsia"/>
          </w:rPr>
          <w:t>合同</w:t>
        </w:r>
      </w:ins>
      <w:del w:id="14" w:author="Wangrui" w:date="2010-01-27T22:52:00Z">
        <w:r w:rsidR="00754422" w:rsidRPr="00920255" w:rsidDel="005902FC">
          <w:rPr>
            <w:rFonts w:ascii="华文楷体" w:eastAsia="华文楷体" w:hAnsi="华文楷体" w:hint="eastAsia"/>
          </w:rPr>
          <w:delText>固定</w:delText>
        </w:r>
      </w:del>
      <w:r w:rsidR="00754422" w:rsidRPr="00920255">
        <w:rPr>
          <w:rFonts w:ascii="华文楷体" w:eastAsia="华文楷体" w:hAnsi="华文楷体" w:hint="eastAsia"/>
        </w:rPr>
        <w:t>费用</w:t>
      </w:r>
      <w:r w:rsidR="00B551FB" w:rsidRPr="00920255">
        <w:rPr>
          <w:rFonts w:ascii="华文楷体" w:eastAsia="华文楷体" w:hAnsi="华文楷体" w:hint="eastAsia"/>
        </w:rPr>
        <w:t>支付</w:t>
      </w:r>
    </w:p>
    <w:p w:rsidR="00754422" w:rsidRPr="00920255" w:rsidRDefault="00B551FB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del w:id="15" w:author="Wangrui" w:date="2010-01-27T22:52:00Z">
        <w:r w:rsidRPr="00920255" w:rsidDel="005902FC">
          <w:rPr>
            <w:rFonts w:ascii="华文楷体" w:eastAsia="华文楷体" w:hAnsi="华文楷体" w:hint="eastAsia"/>
            <w:sz w:val="24"/>
            <w:szCs w:val="24"/>
          </w:rPr>
          <w:delText>固定</w:delText>
        </w:r>
      </w:del>
      <w:ins w:id="16" w:author="Wangrui" w:date="2010-01-27T22:52:00Z">
        <w:r w:rsidR="005902FC">
          <w:rPr>
            <w:rFonts w:ascii="华文楷体" w:eastAsia="华文楷体" w:hAnsi="华文楷体" w:hint="eastAsia"/>
            <w:sz w:val="24"/>
            <w:szCs w:val="24"/>
          </w:rPr>
          <w:t>合同</w:t>
        </w:r>
      </w:ins>
      <w:r w:rsidRPr="00920255">
        <w:rPr>
          <w:rFonts w:ascii="华文楷体" w:eastAsia="华文楷体" w:hAnsi="华文楷体" w:hint="eastAsia"/>
          <w:sz w:val="24"/>
          <w:szCs w:val="24"/>
        </w:rPr>
        <w:t>费用是在合同签订时制定的商家应缴费用，对于该部分费用在系统中可以进行查询和支付，不能进行删除。</w:t>
      </w:r>
      <w:ins w:id="17" w:author="Wangrui" w:date="2010-01-27T22:52:00Z">
        <w:r w:rsidR="005902FC">
          <w:rPr>
            <w:rFonts w:ascii="华文楷体" w:eastAsia="华文楷体" w:hAnsi="华文楷体" w:hint="eastAsia"/>
            <w:sz w:val="24"/>
            <w:szCs w:val="24"/>
          </w:rPr>
          <w:t>合同</w:t>
        </w:r>
      </w:ins>
      <w:del w:id="18" w:author="Wangrui" w:date="2010-01-27T22:52:00Z">
        <w:r w:rsidR="00756142" w:rsidRPr="00920255" w:rsidDel="005902FC">
          <w:rPr>
            <w:rFonts w:ascii="华文楷体" w:eastAsia="华文楷体" w:hAnsi="华文楷体" w:hint="eastAsia"/>
            <w:sz w:val="24"/>
            <w:szCs w:val="24"/>
          </w:rPr>
          <w:delText>固定</w:delText>
        </w:r>
      </w:del>
      <w:r w:rsidR="00756142" w:rsidRPr="00920255">
        <w:rPr>
          <w:rFonts w:ascii="华文楷体" w:eastAsia="华文楷体" w:hAnsi="华文楷体" w:hint="eastAsia"/>
          <w:sz w:val="24"/>
          <w:szCs w:val="24"/>
        </w:rPr>
        <w:t>费用包括的内容如下：</w:t>
      </w:r>
    </w:p>
    <w:p w:rsidR="00756142" w:rsidRPr="00920255" w:rsidRDefault="00756142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商户名称、摊位号、应收费用、优惠类型、优惠额度、优惠费用、实收费用、费用名目、缴费日期、缴费截止日期、经手人、备注、缴费状态</w:t>
      </w:r>
    </w:p>
    <w:p w:rsidR="00B551FB" w:rsidRPr="00920255" w:rsidRDefault="00B551FB" w:rsidP="00B551FB">
      <w:pPr>
        <w:pStyle w:val="aa"/>
        <w:numPr>
          <w:ilvl w:val="0"/>
          <w:numId w:val="3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lastRenderedPageBreak/>
        <w:t>财务人员进入系统查询</w:t>
      </w:r>
      <w:ins w:id="19" w:author="Wangrui" w:date="2010-01-27T22:53:00Z">
        <w:r w:rsidR="005902FC">
          <w:rPr>
            <w:rFonts w:ascii="华文楷体" w:eastAsia="华文楷体" w:hAnsi="华文楷体" w:hint="eastAsia"/>
            <w:sz w:val="24"/>
            <w:szCs w:val="24"/>
          </w:rPr>
          <w:t>合同</w:t>
        </w:r>
      </w:ins>
      <w:del w:id="20" w:author="Wangrui" w:date="2010-01-27T22:53:00Z">
        <w:r w:rsidRPr="00920255" w:rsidDel="005902FC">
          <w:rPr>
            <w:rFonts w:ascii="华文楷体" w:eastAsia="华文楷体" w:hAnsi="华文楷体" w:hint="eastAsia"/>
            <w:sz w:val="24"/>
            <w:szCs w:val="24"/>
          </w:rPr>
          <w:delText>固定</w:delText>
        </w:r>
      </w:del>
      <w:r w:rsidRPr="00920255">
        <w:rPr>
          <w:rFonts w:ascii="华文楷体" w:eastAsia="华文楷体" w:hAnsi="华文楷体" w:hint="eastAsia"/>
          <w:sz w:val="24"/>
          <w:szCs w:val="24"/>
        </w:rPr>
        <w:t>费用条目</w:t>
      </w:r>
    </w:p>
    <w:p w:rsidR="00B551FB" w:rsidRPr="00920255" w:rsidRDefault="00B551FB" w:rsidP="00B551FB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可查询的字段包括：</w:t>
      </w:r>
    </w:p>
    <w:p w:rsidR="00756142" w:rsidRPr="00920255" w:rsidRDefault="00756142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商户名称、摊位号、应收费用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范围</w:t>
      </w:r>
      <w:r w:rsidRPr="00920255">
        <w:rPr>
          <w:rFonts w:ascii="华文楷体" w:eastAsia="华文楷体" w:hAnsi="华文楷体" w:hint="eastAsia"/>
          <w:sz w:val="24"/>
          <w:szCs w:val="24"/>
        </w:rPr>
        <w:t>、优惠费用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范围</w:t>
      </w:r>
      <w:r w:rsidRPr="00920255">
        <w:rPr>
          <w:rFonts w:ascii="华文楷体" w:eastAsia="华文楷体" w:hAnsi="华文楷体" w:hint="eastAsia"/>
          <w:sz w:val="24"/>
          <w:szCs w:val="24"/>
        </w:rPr>
        <w:t>、实收费用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范围</w:t>
      </w:r>
      <w:r w:rsidRPr="00920255">
        <w:rPr>
          <w:rFonts w:ascii="华文楷体" w:eastAsia="华文楷体" w:hAnsi="华文楷体" w:hint="eastAsia"/>
          <w:sz w:val="24"/>
          <w:szCs w:val="24"/>
        </w:rPr>
        <w:t>、费用名目、缴费日期范围、缴费截止日期范围、经手人、缴费状态</w:t>
      </w:r>
    </w:p>
    <w:p w:rsidR="00B551FB" w:rsidRPr="00920255" w:rsidRDefault="00756142" w:rsidP="00B551FB">
      <w:pPr>
        <w:pStyle w:val="aa"/>
        <w:numPr>
          <w:ilvl w:val="0"/>
          <w:numId w:val="3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财务人员对选定的</w:t>
      </w:r>
      <w:ins w:id="21" w:author="Wangrui" w:date="2010-01-27T22:53:00Z">
        <w:r w:rsidR="005902FC">
          <w:rPr>
            <w:rFonts w:ascii="华文楷体" w:eastAsia="华文楷体" w:hAnsi="华文楷体" w:hint="eastAsia"/>
            <w:sz w:val="24"/>
            <w:szCs w:val="24"/>
          </w:rPr>
          <w:t>合同</w:t>
        </w:r>
      </w:ins>
      <w:del w:id="22" w:author="Wangrui" w:date="2010-01-27T22:53:00Z">
        <w:r w:rsidRPr="00920255" w:rsidDel="005902FC">
          <w:rPr>
            <w:rFonts w:ascii="华文楷体" w:eastAsia="华文楷体" w:hAnsi="华文楷体" w:hint="eastAsia"/>
            <w:sz w:val="24"/>
            <w:szCs w:val="24"/>
          </w:rPr>
          <w:delText>固定</w:delText>
        </w:r>
      </w:del>
      <w:r w:rsidRPr="00920255">
        <w:rPr>
          <w:rFonts w:ascii="华文楷体" w:eastAsia="华文楷体" w:hAnsi="华文楷体" w:hint="eastAsia"/>
          <w:sz w:val="24"/>
          <w:szCs w:val="24"/>
        </w:rPr>
        <w:t>费用进行支付操作，支付时需要改变</w:t>
      </w:r>
      <w:r w:rsidR="008D78AD" w:rsidRPr="00920255">
        <w:rPr>
          <w:rFonts w:ascii="华文楷体" w:eastAsia="华文楷体" w:hAnsi="华文楷体" w:hint="eastAsia"/>
          <w:sz w:val="24"/>
          <w:szCs w:val="24"/>
        </w:rPr>
        <w:t>单据号、</w:t>
      </w:r>
      <w:r w:rsidRPr="00920255">
        <w:rPr>
          <w:rFonts w:ascii="华文楷体" w:eastAsia="华文楷体" w:hAnsi="华文楷体" w:hint="eastAsia"/>
          <w:sz w:val="24"/>
          <w:szCs w:val="24"/>
        </w:rPr>
        <w:t>缴费状态和缴费日期</w:t>
      </w:r>
    </w:p>
    <w:p w:rsidR="008D78AD" w:rsidRPr="00920255" w:rsidRDefault="008D78AD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收取物业费用</w:t>
      </w:r>
    </w:p>
    <w:p w:rsidR="00756142" w:rsidRPr="00920255" w:rsidRDefault="008D78AD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物业费用包括：水费、电费、暖气费、卫生费、物业费以及财务人员添加的其他物业费。物业费可以添加、编辑、查询和删除。物业费包括的内容如下：</w:t>
      </w:r>
    </w:p>
    <w:p w:rsidR="008D78AD" w:rsidRPr="00920255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商户名称、摊位号、费用、费用名目、缴费日期、缴费截止日期、经手人、备注、缴费状态。</w:t>
      </w:r>
    </w:p>
    <w:p w:rsidR="008D78AD" w:rsidRPr="00920255" w:rsidRDefault="008D78AD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财务人员进入系统查询指定用户的物业费用</w:t>
      </w:r>
    </w:p>
    <w:p w:rsidR="008D78AD" w:rsidRPr="00920255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8D78AD" w:rsidRPr="00920255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商户号、</w:t>
      </w:r>
      <w:r w:rsidRPr="00920255">
        <w:rPr>
          <w:rFonts w:ascii="华文楷体" w:eastAsia="华文楷体" w:hAnsi="华文楷体" w:hint="eastAsia"/>
          <w:sz w:val="24"/>
          <w:szCs w:val="24"/>
        </w:rPr>
        <w:t>商户名称、摊位号、费用范围、费用名目、缴费日期范围、缴费截止日期、经手人、备注、缴费状态。</w:t>
      </w:r>
    </w:p>
    <w:p w:rsidR="008D78AD" w:rsidRPr="00920255" w:rsidRDefault="008D78AD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财务人员创建</w:t>
      </w:r>
      <w:r w:rsidR="0043571F" w:rsidRPr="00920255">
        <w:rPr>
          <w:rFonts w:ascii="华文楷体" w:eastAsia="华文楷体" w:hAnsi="华文楷体" w:hint="eastAsia"/>
          <w:sz w:val="24"/>
          <w:szCs w:val="24"/>
        </w:rPr>
        <w:t>物业费用，创建时需填写以下内容：</w:t>
      </w:r>
    </w:p>
    <w:p w:rsidR="0043571F" w:rsidRPr="00920255" w:rsidRDefault="0043571F" w:rsidP="0043571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合同号、商户号、商户名称、摊位号、费用、费用名目、缴费截止日期、经手人、备注，缴费状态为：待缴费。</w:t>
      </w:r>
    </w:p>
    <w:p w:rsidR="0043571F" w:rsidRPr="00920255" w:rsidRDefault="0043571F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财务人员编辑指定的</w:t>
      </w:r>
      <w:r w:rsidR="00AB4C5E" w:rsidRPr="00920255">
        <w:rPr>
          <w:rFonts w:ascii="华文楷体" w:eastAsia="华文楷体" w:hAnsi="华文楷体" w:hint="eastAsia"/>
          <w:sz w:val="24"/>
          <w:szCs w:val="24"/>
        </w:rPr>
        <w:t>物业条目，可修改的内容包括：</w:t>
      </w:r>
    </w:p>
    <w:p w:rsidR="00AB4C5E" w:rsidRPr="00920255" w:rsidRDefault="00AB4C5E" w:rsidP="00AB4C5E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lastRenderedPageBreak/>
        <w:t>单据号、费用、费用名目、缴费日期、缴费截止日期、备注、缴费状态。</w:t>
      </w:r>
    </w:p>
    <w:p w:rsidR="00AB4C5E" w:rsidRPr="00920255" w:rsidRDefault="00AB4C5E" w:rsidP="00AB4C5E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支付物业费用时需修改：单据号、缴费日期和缴费状态。</w:t>
      </w:r>
    </w:p>
    <w:p w:rsidR="00AB4C5E" w:rsidRPr="00920255" w:rsidRDefault="00AB4C5E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财务人员删除指定的物业条目。</w:t>
      </w:r>
    </w:p>
    <w:p w:rsidR="00AB4C5E" w:rsidRPr="00920255" w:rsidRDefault="00AB4C5E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AB4C5E" w:rsidRPr="00920255" w:rsidRDefault="00AB4C5E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财务人员进入系统查询指定用户的</w:t>
      </w:r>
      <w:r w:rsidR="00322963" w:rsidRPr="00920255">
        <w:rPr>
          <w:rFonts w:ascii="华文楷体" w:eastAsia="华文楷体" w:hAnsi="华文楷体" w:hint="eastAsia"/>
          <w:sz w:val="24"/>
          <w:szCs w:val="24"/>
        </w:rPr>
        <w:t>欠费记录，可选择查询的内容包括：费用名目（可多选）、商户号、摊位号、缴费截止日期范围、经手人</w:t>
      </w:r>
    </w:p>
    <w:p w:rsidR="00322963" w:rsidRPr="00920255" w:rsidRDefault="00322963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对于指定商户查询出的欠费记录，可以进行催账单生成和打印</w:t>
      </w:r>
    </w:p>
    <w:p w:rsidR="00322963" w:rsidRPr="00920255" w:rsidRDefault="00322963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财务人员也可以查询缴费记录，可选择查询的内容包括：</w:t>
      </w:r>
    </w:p>
    <w:p w:rsidR="00322963" w:rsidRPr="00920255" w:rsidRDefault="00322963" w:rsidP="0032296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单据号、费用名目（可多选）、商户号、摊位号、缴费日期范围、缴费截止日期范围、经手人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定金管理</w:t>
      </w:r>
    </w:p>
    <w:p w:rsidR="00092240" w:rsidRPr="00920255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财务人员进入系统查询为缴纳定金的用户添加定金信息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单据号、合同号、商户号、商户名称、摊位号、费用、费用名目、缴费日期、经手人、备注、缴费状态、退费状态</w:t>
      </w:r>
      <w:r w:rsidR="00DE18F3" w:rsidRPr="00920255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920255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财务人员查询定金内容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单据号、合同号、商户号、商户名称、摊位号、费用范围、费用名目、缴费日期范围、经手人、缴费状态、退费状态。</w:t>
      </w:r>
    </w:p>
    <w:p w:rsidR="00092240" w:rsidRPr="00920255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lastRenderedPageBreak/>
        <w:t>财务人员编辑定金信息，或删除定金信息；</w:t>
      </w:r>
    </w:p>
    <w:p w:rsidR="00DE18F3" w:rsidRPr="00920255" w:rsidRDefault="00DE18F3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B551FB" w:rsidRPr="00920255" w:rsidRDefault="00B551FB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</w:p>
    <w:p w:rsidR="00092240" w:rsidRPr="00920255" w:rsidRDefault="00092240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收费管理</w:t>
      </w:r>
    </w:p>
    <w:p w:rsidR="00092240" w:rsidRPr="00920255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财务人员进入系统查询为缴费用户添加收费信息，此处管理的收费信息为除合同固定费用、物业费、定金费用以外的其他收费项目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单据号、合同号、商户号、商户名称、摊位号、费用、费用名目、缴费日期、经手人、备注、缴费状态、退费状态</w:t>
      </w:r>
      <w:r w:rsidR="00DE18F3" w:rsidRPr="00920255">
        <w:rPr>
          <w:rFonts w:ascii="华文楷体" w:eastAsia="华文楷体" w:hAnsi="华文楷体" w:hint="eastAsia"/>
          <w:sz w:val="24"/>
          <w:szCs w:val="24"/>
        </w:rPr>
        <w:t>、退费信息编号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Pr="00920255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财务人员查询收费内容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092240" w:rsidRPr="00920255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单据号、合同号、商户号、商户名称、摊位号、费用范围、费用名目、缴费日期范围、经手人、缴费状态、退费状态。</w:t>
      </w:r>
    </w:p>
    <w:p w:rsidR="00DE18F3" w:rsidRPr="00920255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920255">
        <w:rPr>
          <w:rFonts w:ascii="华文楷体" w:eastAsia="华文楷体" w:hAnsi="华文楷体" w:hint="eastAsia"/>
          <w:sz w:val="24"/>
          <w:szCs w:val="24"/>
        </w:rPr>
        <w:t>收费</w:t>
      </w:r>
      <w:r w:rsidRPr="00920255">
        <w:rPr>
          <w:rFonts w:ascii="华文楷体" w:eastAsia="华文楷体" w:hAnsi="华文楷体" w:hint="eastAsia"/>
          <w:sz w:val="24"/>
          <w:szCs w:val="24"/>
        </w:rPr>
        <w:t>信息，或删除</w:t>
      </w:r>
      <w:r w:rsidR="002F39F4" w:rsidRPr="00920255">
        <w:rPr>
          <w:rFonts w:ascii="华文楷体" w:eastAsia="华文楷体" w:hAnsi="华文楷体" w:hint="eastAsia"/>
          <w:sz w:val="24"/>
          <w:szCs w:val="24"/>
        </w:rPr>
        <w:t>收费</w:t>
      </w:r>
      <w:r w:rsidRPr="00920255">
        <w:rPr>
          <w:rFonts w:ascii="华文楷体" w:eastAsia="华文楷体" w:hAnsi="华文楷体" w:hint="eastAsia"/>
          <w:sz w:val="24"/>
          <w:szCs w:val="24"/>
        </w:rPr>
        <w:t>信息；</w:t>
      </w:r>
    </w:p>
    <w:p w:rsidR="00092240" w:rsidRPr="00920255" w:rsidRDefault="00DE18F3" w:rsidP="007755E3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DE18F3" w:rsidRPr="00920255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财务人员可以对定金、收费信息添加退费信息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退费信息内容包括：</w:t>
      </w:r>
    </w:p>
    <w:p w:rsidR="00DE18F3" w:rsidRDefault="00DE18F3" w:rsidP="00DE18F3">
      <w:pPr>
        <w:pStyle w:val="aa"/>
        <w:spacing w:line="360" w:lineRule="auto"/>
        <w:ind w:left="851" w:firstLineChars="0" w:firstLine="0"/>
        <w:rPr>
          <w:ins w:id="23" w:author="Wangrui" w:date="2010-01-27T22:53:00Z"/>
          <w:rFonts w:ascii="华文楷体" w:eastAsia="华文楷体" w:hAnsi="华文楷体" w:hint="eastAsia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单据号、商户号、商户名称、费用、退费日期、经手人、备注、退费状态、缴费信息编号</w:t>
      </w:r>
      <w:ins w:id="24" w:author="Wangrui" w:date="2010-01-27T22:53:00Z">
        <w:r w:rsidR="005902FC">
          <w:rPr>
            <w:rFonts w:ascii="华文楷体" w:eastAsia="华文楷体" w:hAnsi="华文楷体" w:hint="eastAsia"/>
            <w:sz w:val="24"/>
            <w:szCs w:val="24"/>
          </w:rPr>
          <w:t>（必填）</w:t>
        </w:r>
      </w:ins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5902FC" w:rsidRPr="00920255" w:rsidRDefault="005902FC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ins w:id="25" w:author="Wangrui" w:date="2010-01-27T22:53:00Z">
        <w:r>
          <w:rPr>
            <w:rFonts w:ascii="华文楷体" w:eastAsia="华文楷体" w:hAnsi="华文楷体" w:hint="eastAsia"/>
            <w:sz w:val="24"/>
            <w:szCs w:val="24"/>
          </w:rPr>
          <w:lastRenderedPageBreak/>
          <w:t>添加后的退费</w:t>
        </w:r>
      </w:ins>
      <w:ins w:id="26" w:author="Wangrui" w:date="2010-01-27T22:54:00Z">
        <w:r>
          <w:rPr>
            <w:rFonts w:ascii="华文楷体" w:eastAsia="华文楷体" w:hAnsi="华文楷体" w:hint="eastAsia"/>
            <w:sz w:val="24"/>
            <w:szCs w:val="24"/>
          </w:rPr>
          <w:t>状态默认为待确认，等待相应收费条目的创建人进行确认，确认后的退费状态变为已确认，此时可以执行实际</w:t>
        </w:r>
      </w:ins>
      <w:ins w:id="27" w:author="Wangrui" w:date="2010-01-27T22:55:00Z">
        <w:r>
          <w:rPr>
            <w:rFonts w:ascii="华文楷体" w:eastAsia="华文楷体" w:hAnsi="华文楷体" w:hint="eastAsia"/>
            <w:sz w:val="24"/>
            <w:szCs w:val="24"/>
          </w:rPr>
          <w:t>退费操作，将退费状态变为退费成功。退费过程中可取消退费。</w:t>
        </w:r>
      </w:ins>
    </w:p>
    <w:p w:rsidR="00DE18F3" w:rsidRPr="00920255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财务人员查询退费内容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可查询的项目包括：</w:t>
      </w:r>
    </w:p>
    <w:p w:rsidR="00DE18F3" w:rsidRPr="00920255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单据号、商户号、商户名称、费用范围、退费日期范围、经手人、退费状态、缴费信息编号。</w:t>
      </w:r>
    </w:p>
    <w:p w:rsidR="00DE18F3" w:rsidRPr="00920255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财务人员可以编辑或删除退费内容。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61467D" w:rsidRPr="00920255" w:rsidRDefault="0061467D" w:rsidP="0061467D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财务数据内容：</w:t>
      </w:r>
    </w:p>
    <w:p w:rsidR="00F16941" w:rsidRPr="00920255" w:rsidRDefault="00F16941" w:rsidP="005902F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招商管理、合同管理、活动管理、商户管理、售后管理等多个部分都存在财务数据内容。具体涉及的财务内容如下：</w:t>
      </w:r>
    </w:p>
    <w:tbl>
      <w:tblPr>
        <w:tblStyle w:val="ad"/>
        <w:tblW w:w="0" w:type="auto"/>
        <w:tblInd w:w="420" w:type="dxa"/>
        <w:tblLook w:val="04A0"/>
      </w:tblPr>
      <w:tblGrid>
        <w:gridCol w:w="2665"/>
        <w:gridCol w:w="5437"/>
      </w:tblGrid>
      <w:tr w:rsidR="00F16941" w:rsidRPr="00920255" w:rsidTr="00092240">
        <w:tc>
          <w:tcPr>
            <w:tcW w:w="2665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功能</w:t>
            </w:r>
          </w:p>
        </w:tc>
        <w:tc>
          <w:tcPr>
            <w:tcW w:w="5437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财务数据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招商管理</w:t>
            </w:r>
          </w:p>
        </w:tc>
        <w:tc>
          <w:tcPr>
            <w:tcW w:w="5437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商户诚意金、商户保证金</w:t>
            </w:r>
          </w:p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诚意金退费、保证金退费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合同管理</w:t>
            </w:r>
          </w:p>
        </w:tc>
        <w:tc>
          <w:tcPr>
            <w:tcW w:w="5437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租金、质量保证金、管理费、定金、滞纳金等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活动管理</w:t>
            </w:r>
          </w:p>
        </w:tc>
        <w:tc>
          <w:tcPr>
            <w:tcW w:w="5437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活动费、活动退费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lastRenderedPageBreak/>
              <w:t>商户管理</w:t>
            </w:r>
          </w:p>
        </w:tc>
        <w:tc>
          <w:tcPr>
            <w:tcW w:w="5437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装修押金、装修押金退费、物业费、安保费、卫生费等</w:t>
            </w:r>
          </w:p>
        </w:tc>
      </w:tr>
      <w:tr w:rsidR="00F16941" w:rsidRPr="00920255" w:rsidTr="00092240">
        <w:tc>
          <w:tcPr>
            <w:tcW w:w="2665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售后管理</w:t>
            </w:r>
          </w:p>
        </w:tc>
        <w:tc>
          <w:tcPr>
            <w:tcW w:w="5437" w:type="dxa"/>
          </w:tcPr>
          <w:p w:rsidR="00F16941" w:rsidRPr="00920255" w:rsidRDefault="00F16941" w:rsidP="005902FC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 w:rsidRPr="00920255">
              <w:rPr>
                <w:rFonts w:ascii="华文楷体" w:eastAsia="华文楷体" w:hAnsi="华文楷体" w:hint="eastAsia"/>
                <w:sz w:val="24"/>
              </w:rPr>
              <w:t>日常维护费、办公用品费、专项费、能源费（水、电、油、气等）</w:t>
            </w:r>
          </w:p>
        </w:tc>
      </w:tr>
    </w:tbl>
    <w:p w:rsidR="00F16941" w:rsidRPr="00920255" w:rsidRDefault="00F16941" w:rsidP="005902F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F16941" w:rsidRPr="00920255" w:rsidRDefault="00F16941" w:rsidP="005902F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920255">
        <w:rPr>
          <w:rFonts w:ascii="华文楷体" w:eastAsia="华文楷体" w:hAnsi="华文楷体" w:hint="eastAsia"/>
          <w:sz w:val="24"/>
        </w:rPr>
        <w:t>财务数据</w:t>
      </w:r>
      <w:r w:rsidR="00DE18F3" w:rsidRPr="00920255">
        <w:rPr>
          <w:rFonts w:ascii="华文楷体" w:eastAsia="华文楷体" w:hAnsi="华文楷体" w:hint="eastAsia"/>
          <w:sz w:val="24"/>
        </w:rPr>
        <w:t>项目</w:t>
      </w:r>
      <w:r w:rsidRPr="00920255">
        <w:rPr>
          <w:rFonts w:ascii="华文楷体" w:eastAsia="华文楷体" w:hAnsi="华文楷体" w:hint="eastAsia"/>
          <w:sz w:val="24"/>
        </w:rPr>
        <w:t>包含：</w:t>
      </w:r>
      <w:r w:rsidR="00DE18F3" w:rsidRPr="00920255">
        <w:rPr>
          <w:rFonts w:ascii="华文楷体" w:eastAsia="华文楷体" w:hAnsi="华文楷体" w:hint="eastAsia"/>
          <w:sz w:val="24"/>
        </w:rPr>
        <w:t>单据号、商户号、商户名称、合同号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费用名目、费用类型</w:t>
      </w:r>
      <w:r w:rsidRPr="00920255">
        <w:rPr>
          <w:rFonts w:ascii="华文楷体" w:eastAsia="华文楷体" w:hAnsi="华文楷体" w:hint="eastAsia"/>
          <w:sz w:val="24"/>
        </w:rPr>
        <w:t>、</w:t>
      </w:r>
      <w:r w:rsidR="00DE18F3" w:rsidRPr="00920255">
        <w:rPr>
          <w:rFonts w:ascii="华文楷体" w:eastAsia="华文楷体" w:hAnsi="华文楷体" w:hint="eastAsia"/>
          <w:sz w:val="24"/>
        </w:rPr>
        <w:t>是否退费、</w:t>
      </w:r>
      <w:r w:rsidRPr="00920255">
        <w:rPr>
          <w:rFonts w:ascii="华文楷体" w:eastAsia="华文楷体" w:hAnsi="华文楷体" w:hint="eastAsia"/>
          <w:sz w:val="24"/>
        </w:rPr>
        <w:t>应缴额、实缴额、经手人、应缴费日期、实缴费日期、缴费状态、</w:t>
      </w:r>
      <w:r w:rsidR="00DE18F3" w:rsidRPr="00920255">
        <w:rPr>
          <w:rFonts w:ascii="华文楷体" w:eastAsia="华文楷体" w:hAnsi="华文楷体" w:hint="eastAsia"/>
          <w:sz w:val="24"/>
        </w:rPr>
        <w:t>缴费期限、退费状态、退费信息编号、</w:t>
      </w:r>
      <w:r w:rsidRPr="00920255">
        <w:rPr>
          <w:rFonts w:ascii="华文楷体" w:eastAsia="华文楷体" w:hAnsi="华文楷体" w:hint="eastAsia"/>
          <w:sz w:val="24"/>
        </w:rPr>
        <w:t>备注信息等。</w:t>
      </w:r>
    </w:p>
    <w:p w:rsidR="00D513D5" w:rsidRPr="00920255" w:rsidRDefault="00D513D5" w:rsidP="0043045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920255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137" w:rsidRDefault="00473137" w:rsidP="00E846A9">
      <w:r>
        <w:separator/>
      </w:r>
    </w:p>
  </w:endnote>
  <w:endnote w:type="continuationSeparator" w:id="0">
    <w:p w:rsidR="00473137" w:rsidRDefault="0047313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43045F">
        <w:pPr>
          <w:pStyle w:val="a9"/>
          <w:jc w:val="center"/>
        </w:pPr>
        <w:fldSimple w:instr=" PAGE   \* MERGEFORMAT ">
          <w:r w:rsidR="005902FC" w:rsidRPr="005902FC">
            <w:rPr>
              <w:noProof/>
              <w:lang w:val="zh-CN"/>
            </w:rPr>
            <w:t>10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137" w:rsidRDefault="00473137" w:rsidP="00E846A9">
      <w:r>
        <w:separator/>
      </w:r>
    </w:p>
  </w:footnote>
  <w:footnote w:type="continuationSeparator" w:id="0">
    <w:p w:rsidR="00473137" w:rsidRDefault="0047313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17B7C82"/>
    <w:multiLevelType w:val="hybridMultilevel"/>
    <w:tmpl w:val="BEA0B640"/>
    <w:lvl w:ilvl="0" w:tplc="2E64FF9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C422D9B"/>
    <w:multiLevelType w:val="hybridMultilevel"/>
    <w:tmpl w:val="B3B810A4"/>
    <w:lvl w:ilvl="0" w:tplc="A6569D8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>
    <w:nsid w:val="61CB0360"/>
    <w:multiLevelType w:val="hybridMultilevel"/>
    <w:tmpl w:val="58A88BDC"/>
    <w:lvl w:ilvl="0" w:tplc="58A2B8C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93D211B"/>
    <w:multiLevelType w:val="hybridMultilevel"/>
    <w:tmpl w:val="95185AD2"/>
    <w:lvl w:ilvl="0" w:tplc="3E302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DAD4F13"/>
    <w:multiLevelType w:val="hybridMultilevel"/>
    <w:tmpl w:val="85EE6A18"/>
    <w:lvl w:ilvl="0" w:tplc="AC90C0A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0"/>
  </w:num>
  <w:num w:numId="4">
    <w:abstractNumId w:val="22"/>
  </w:num>
  <w:num w:numId="5">
    <w:abstractNumId w:val="25"/>
  </w:num>
  <w:num w:numId="6">
    <w:abstractNumId w:val="29"/>
  </w:num>
  <w:num w:numId="7">
    <w:abstractNumId w:val="31"/>
  </w:num>
  <w:num w:numId="8">
    <w:abstractNumId w:val="14"/>
  </w:num>
  <w:num w:numId="9">
    <w:abstractNumId w:val="33"/>
  </w:num>
  <w:num w:numId="10">
    <w:abstractNumId w:val="0"/>
  </w:num>
  <w:num w:numId="11">
    <w:abstractNumId w:val="5"/>
  </w:num>
  <w:num w:numId="12">
    <w:abstractNumId w:val="10"/>
  </w:num>
  <w:num w:numId="13">
    <w:abstractNumId w:val="36"/>
  </w:num>
  <w:num w:numId="14">
    <w:abstractNumId w:val="8"/>
  </w:num>
  <w:num w:numId="15">
    <w:abstractNumId w:val="16"/>
  </w:num>
  <w:num w:numId="16">
    <w:abstractNumId w:val="23"/>
  </w:num>
  <w:num w:numId="17">
    <w:abstractNumId w:val="11"/>
  </w:num>
  <w:num w:numId="18">
    <w:abstractNumId w:val="7"/>
  </w:num>
  <w:num w:numId="19">
    <w:abstractNumId w:val="39"/>
  </w:num>
  <w:num w:numId="20">
    <w:abstractNumId w:val="24"/>
  </w:num>
  <w:num w:numId="21">
    <w:abstractNumId w:val="19"/>
  </w:num>
  <w:num w:numId="22">
    <w:abstractNumId w:val="21"/>
  </w:num>
  <w:num w:numId="23">
    <w:abstractNumId w:val="3"/>
  </w:num>
  <w:num w:numId="24">
    <w:abstractNumId w:val="9"/>
  </w:num>
  <w:num w:numId="25">
    <w:abstractNumId w:val="2"/>
  </w:num>
  <w:num w:numId="26">
    <w:abstractNumId w:val="40"/>
  </w:num>
  <w:num w:numId="27">
    <w:abstractNumId w:val="37"/>
  </w:num>
  <w:num w:numId="28">
    <w:abstractNumId w:val="30"/>
  </w:num>
  <w:num w:numId="29">
    <w:abstractNumId w:val="34"/>
  </w:num>
  <w:num w:numId="30">
    <w:abstractNumId w:val="4"/>
  </w:num>
  <w:num w:numId="31">
    <w:abstractNumId w:val="6"/>
  </w:num>
  <w:num w:numId="32">
    <w:abstractNumId w:val="26"/>
  </w:num>
  <w:num w:numId="33">
    <w:abstractNumId w:val="38"/>
  </w:num>
  <w:num w:numId="34">
    <w:abstractNumId w:val="12"/>
  </w:num>
  <w:num w:numId="35">
    <w:abstractNumId w:val="41"/>
  </w:num>
  <w:num w:numId="36">
    <w:abstractNumId w:val="17"/>
  </w:num>
  <w:num w:numId="37">
    <w:abstractNumId w:val="28"/>
  </w:num>
  <w:num w:numId="38">
    <w:abstractNumId w:val="35"/>
  </w:num>
  <w:num w:numId="39">
    <w:abstractNumId w:val="15"/>
  </w:num>
  <w:num w:numId="40">
    <w:abstractNumId w:val="1"/>
  </w:num>
  <w:num w:numId="41">
    <w:abstractNumId w:val="32"/>
  </w:num>
  <w:num w:numId="4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4DCA"/>
    <w:rsid w:val="00091997"/>
    <w:rsid w:val="00092240"/>
    <w:rsid w:val="000A0649"/>
    <w:rsid w:val="000C0884"/>
    <w:rsid w:val="000E205D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36F7"/>
    <w:rsid w:val="001D493C"/>
    <w:rsid w:val="001E0F65"/>
    <w:rsid w:val="001F2577"/>
    <w:rsid w:val="00205840"/>
    <w:rsid w:val="0022262C"/>
    <w:rsid w:val="002504BE"/>
    <w:rsid w:val="00262182"/>
    <w:rsid w:val="0026761F"/>
    <w:rsid w:val="00290997"/>
    <w:rsid w:val="0029221E"/>
    <w:rsid w:val="002A0B1B"/>
    <w:rsid w:val="002A56F6"/>
    <w:rsid w:val="002F39F4"/>
    <w:rsid w:val="00313435"/>
    <w:rsid w:val="00322963"/>
    <w:rsid w:val="00331249"/>
    <w:rsid w:val="00350480"/>
    <w:rsid w:val="00366AE3"/>
    <w:rsid w:val="00373B05"/>
    <w:rsid w:val="00382531"/>
    <w:rsid w:val="00395968"/>
    <w:rsid w:val="003A4D2B"/>
    <w:rsid w:val="003C776D"/>
    <w:rsid w:val="003D353B"/>
    <w:rsid w:val="00430020"/>
    <w:rsid w:val="0043045F"/>
    <w:rsid w:val="00434976"/>
    <w:rsid w:val="0043571F"/>
    <w:rsid w:val="00440D6B"/>
    <w:rsid w:val="00441BAA"/>
    <w:rsid w:val="004460A7"/>
    <w:rsid w:val="00452FE3"/>
    <w:rsid w:val="00473137"/>
    <w:rsid w:val="00477740"/>
    <w:rsid w:val="004A6313"/>
    <w:rsid w:val="004B1F9D"/>
    <w:rsid w:val="004F1C5A"/>
    <w:rsid w:val="0055721D"/>
    <w:rsid w:val="00574ECF"/>
    <w:rsid w:val="005902FC"/>
    <w:rsid w:val="005A3369"/>
    <w:rsid w:val="005A5898"/>
    <w:rsid w:val="005B1B39"/>
    <w:rsid w:val="005D18EA"/>
    <w:rsid w:val="005E0A3A"/>
    <w:rsid w:val="005F43F3"/>
    <w:rsid w:val="0061467D"/>
    <w:rsid w:val="0062193F"/>
    <w:rsid w:val="006442C2"/>
    <w:rsid w:val="006B3199"/>
    <w:rsid w:val="006B6998"/>
    <w:rsid w:val="006C5A66"/>
    <w:rsid w:val="006D212A"/>
    <w:rsid w:val="006E6E45"/>
    <w:rsid w:val="006E710E"/>
    <w:rsid w:val="006F1BF6"/>
    <w:rsid w:val="006F22C2"/>
    <w:rsid w:val="006F7646"/>
    <w:rsid w:val="007101A2"/>
    <w:rsid w:val="007240D9"/>
    <w:rsid w:val="00730656"/>
    <w:rsid w:val="007413EC"/>
    <w:rsid w:val="00754422"/>
    <w:rsid w:val="00756142"/>
    <w:rsid w:val="007568B2"/>
    <w:rsid w:val="007755E3"/>
    <w:rsid w:val="00790CC4"/>
    <w:rsid w:val="0079487D"/>
    <w:rsid w:val="007A0FB9"/>
    <w:rsid w:val="007A3E4D"/>
    <w:rsid w:val="007B3925"/>
    <w:rsid w:val="007E5B73"/>
    <w:rsid w:val="008312DD"/>
    <w:rsid w:val="00860564"/>
    <w:rsid w:val="008752D0"/>
    <w:rsid w:val="00887C80"/>
    <w:rsid w:val="008B0DCB"/>
    <w:rsid w:val="008D71B4"/>
    <w:rsid w:val="008D78AD"/>
    <w:rsid w:val="00913CE6"/>
    <w:rsid w:val="00920255"/>
    <w:rsid w:val="009569E5"/>
    <w:rsid w:val="009A36F5"/>
    <w:rsid w:val="009B2B38"/>
    <w:rsid w:val="009B3864"/>
    <w:rsid w:val="009C3574"/>
    <w:rsid w:val="009E3F47"/>
    <w:rsid w:val="009F5552"/>
    <w:rsid w:val="00A12670"/>
    <w:rsid w:val="00A17AA3"/>
    <w:rsid w:val="00A218ED"/>
    <w:rsid w:val="00A514DE"/>
    <w:rsid w:val="00A875C4"/>
    <w:rsid w:val="00AB4C5E"/>
    <w:rsid w:val="00AE7FA1"/>
    <w:rsid w:val="00AF4FBE"/>
    <w:rsid w:val="00B15191"/>
    <w:rsid w:val="00B44218"/>
    <w:rsid w:val="00B53AB2"/>
    <w:rsid w:val="00B54F22"/>
    <w:rsid w:val="00B551FB"/>
    <w:rsid w:val="00B56643"/>
    <w:rsid w:val="00B745BA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C450A"/>
    <w:rsid w:val="00CD4B02"/>
    <w:rsid w:val="00D073D7"/>
    <w:rsid w:val="00D27B9F"/>
    <w:rsid w:val="00D513D5"/>
    <w:rsid w:val="00D704F8"/>
    <w:rsid w:val="00D737A2"/>
    <w:rsid w:val="00D737C6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18F3"/>
    <w:rsid w:val="00DE2B93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A71A9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F8BA0-9EDE-46BF-9D03-7DF535EE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11</Pages>
  <Words>373</Words>
  <Characters>2131</Characters>
  <Application>Microsoft Office Word</Application>
  <DocSecurity>0</DocSecurity>
  <Lines>17</Lines>
  <Paragraphs>4</Paragraphs>
  <ScaleCrop>false</ScaleCrop>
  <Company>Peking University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111</cp:revision>
  <dcterms:created xsi:type="dcterms:W3CDTF">2009-12-23T03:54:00Z</dcterms:created>
  <dcterms:modified xsi:type="dcterms:W3CDTF">2010-01-27T14:55:00Z</dcterms:modified>
</cp:coreProperties>
</file>