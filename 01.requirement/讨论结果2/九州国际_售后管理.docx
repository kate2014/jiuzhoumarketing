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FB3A61" w:rsidP="00FB3A61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6.55pt;height:307.15pt" o:ole="">
            <v:imagedata r:id="rId8" o:title=""/>
          </v:shape>
          <o:OLEObject Type="Embed" ProgID="Visio.Drawing.11" ShapeID="_x0000_i1026" DrawAspect="Content" ObjectID="_1326142007" r:id="rId9"/>
        </w:object>
      </w:r>
    </w:p>
    <w:p w:rsidR="00C64E06" w:rsidRPr="009E3F47" w:rsidRDefault="00C64E06" w:rsidP="00FB3A6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7D558C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A6B66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9A6B66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035CFD" w:rsidRPr="007D558C" w:rsidRDefault="00035CFD" w:rsidP="007D558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558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8A258F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>
        <w:rPr>
          <w:rFonts w:ascii="华文楷体" w:eastAsia="华文楷体" w:hAnsi="华文楷体" w:hint="eastAsia"/>
          <w:sz w:val="24"/>
          <w:szCs w:val="24"/>
        </w:rPr>
        <w:t>，具体</w:t>
      </w:r>
      <w:r w:rsidRPr="008A258F">
        <w:rPr>
          <w:rFonts w:ascii="华文楷体" w:eastAsia="华文楷体" w:hAnsi="华文楷体" w:hint="eastAsia"/>
          <w:sz w:val="24"/>
          <w:szCs w:val="24"/>
        </w:rPr>
        <w:t>包括如下信息：</w:t>
      </w:r>
    </w:p>
    <w:p w:rsidR="00615E32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投诉人、</w:t>
      </w:r>
      <w:r w:rsidR="00615E32">
        <w:rPr>
          <w:rFonts w:ascii="华文楷体" w:eastAsia="华文楷体" w:hAnsi="华文楷体" w:hint="eastAsia"/>
          <w:sz w:val="24"/>
          <w:szCs w:val="24"/>
        </w:rPr>
        <w:t>联系方式</w:t>
      </w:r>
      <w:r w:rsidR="006D304E">
        <w:rPr>
          <w:rFonts w:ascii="华文楷体" w:eastAsia="华文楷体" w:hAnsi="华文楷体" w:hint="eastAsia"/>
          <w:sz w:val="24"/>
          <w:szCs w:val="24"/>
        </w:rPr>
        <w:t>、</w:t>
      </w:r>
      <w:r w:rsidR="006D304E" w:rsidRPr="00747E09">
        <w:rPr>
          <w:rFonts w:ascii="华文楷体" w:eastAsia="华文楷体" w:hAnsi="华文楷体" w:hint="eastAsia"/>
          <w:sz w:val="24"/>
          <w:szCs w:val="24"/>
        </w:rPr>
        <w:t>投诉时间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投诉类型（</w:t>
      </w:r>
      <w:r w:rsidR="001757FA">
        <w:rPr>
          <w:rFonts w:ascii="华文楷体" w:eastAsia="华文楷体" w:hAnsi="华文楷体" w:hint="eastAsia"/>
          <w:sz w:val="24"/>
          <w:szCs w:val="24"/>
        </w:rPr>
        <w:t>服务类 --- 针对营业员；质量类 --- 针对商户、商品、品牌；服务类 --- 针对商户、营业员</w:t>
      </w:r>
      <w:r w:rsidR="00F05905">
        <w:rPr>
          <w:rFonts w:ascii="华文楷体" w:eastAsia="华文楷体" w:hAnsi="华文楷体" w:hint="eastAsia"/>
          <w:sz w:val="24"/>
          <w:szCs w:val="24"/>
        </w:rPr>
        <w:t>； 其他</w:t>
      </w:r>
      <w:r w:rsidRPr="00747E09">
        <w:rPr>
          <w:rFonts w:ascii="华文楷体" w:eastAsia="华文楷体" w:hAnsi="华文楷体" w:hint="eastAsia"/>
          <w:sz w:val="24"/>
          <w:szCs w:val="24"/>
        </w:rPr>
        <w:t>）</w:t>
      </w:r>
    </w:p>
    <w:p w:rsidR="003C0E48" w:rsidRDefault="003C0E48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销售单据编号、小票号</w:t>
      </w:r>
    </w:p>
    <w:p w:rsidR="00035CFD" w:rsidRPr="00686A63" w:rsidRDefault="003D5296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涉及商户</w:t>
      </w:r>
      <w:r w:rsidR="003C0E48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涉及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品牌</w:t>
      </w:r>
      <w:r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、商品（</w:t>
      </w:r>
      <w:r w:rsidR="009923BC">
        <w:rPr>
          <w:rFonts w:ascii="华文楷体" w:eastAsia="华文楷体" w:hAnsi="华文楷体" w:hint="eastAsia"/>
          <w:sz w:val="24"/>
          <w:szCs w:val="24"/>
        </w:rPr>
        <w:t>可选，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仅精确到二级品类）、营业员</w:t>
      </w:r>
      <w:r w:rsidR="004673ED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>
        <w:rPr>
          <w:rFonts w:ascii="华文楷体" w:eastAsia="华文楷体" w:hAnsi="华文楷体" w:hint="eastAsia"/>
          <w:sz w:val="24"/>
          <w:szCs w:val="24"/>
        </w:rPr>
        <w:t>、</w:t>
      </w:r>
      <w:r w:rsidR="00DE6258">
        <w:rPr>
          <w:rFonts w:ascii="华文楷体" w:eastAsia="华文楷体" w:hAnsi="华文楷体" w:hint="eastAsia"/>
          <w:sz w:val="24"/>
          <w:szCs w:val="24"/>
        </w:rPr>
        <w:t>投诉内容详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述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处理意见、处理状态、处理结果、投诉受理状态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经办人、经办时间、备注</w:t>
      </w:r>
    </w:p>
    <w:p w:rsidR="00035CFD" w:rsidRPr="00242B53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D93382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3C5543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注：</w:t>
      </w:r>
    </w:p>
    <w:p w:rsidR="008821C6" w:rsidRPr="00AB1518" w:rsidRDefault="00035CFD" w:rsidP="008821C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4E6394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 w:rsidR="004E6394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3B5F80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370A8C">
        <w:rPr>
          <w:rFonts w:ascii="华文楷体" w:eastAsia="华文楷体" w:hAnsi="华文楷体" w:hint="eastAsia"/>
          <w:sz w:val="24"/>
          <w:szCs w:val="24"/>
        </w:rPr>
        <w:t>结果信息，并对所涉及的营业员、商户进行相关评分，最终会影响到对商户的</w:t>
      </w:r>
      <w:r w:rsidR="00370A8C">
        <w:rPr>
          <w:rFonts w:ascii="华文楷体" w:eastAsia="华文楷体" w:hAnsi="华文楷体" w:hint="eastAsia"/>
          <w:sz w:val="24"/>
          <w:szCs w:val="24"/>
        </w:rPr>
        <w:lastRenderedPageBreak/>
        <w:t>综合评价。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Default="00BD22E2" w:rsidP="00BD22E2">
      <w:pPr>
        <w:rPr>
          <w:rFonts w:hint="eastAsia"/>
        </w:rPr>
      </w:pPr>
    </w:p>
    <w:p w:rsidR="002E41E5" w:rsidRDefault="002E41E5" w:rsidP="002E41E5">
      <w:pPr>
        <w:pStyle w:val="4"/>
        <w:rPr>
          <w:ins w:id="7" w:author="Wangrui" w:date="2010-01-28T00:00:00Z"/>
          <w:rFonts w:ascii="华文楷体" w:eastAsia="华文楷体" w:hAnsi="华文楷体"/>
        </w:rPr>
      </w:pPr>
      <w:ins w:id="8" w:author="Wangrui" w:date="2010-01-28T00:00:00Z">
        <w:r>
          <w:rPr>
            <w:rFonts w:ascii="华文楷体" w:eastAsia="华文楷体" w:hAnsi="华文楷体" w:hint="eastAsia"/>
          </w:rPr>
          <w:t>回访信息管理</w:t>
        </w:r>
        <w:r w:rsidRPr="001B2FB8">
          <w:rPr>
            <w:rFonts w:ascii="华文楷体" w:eastAsia="华文楷体" w:hAnsi="华文楷体" w:hint="eastAsia"/>
          </w:rPr>
          <w:t>结果</w:t>
        </w:r>
      </w:ins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ins w:id="9" w:author="Wangrui" w:date="2010-01-28T00:00:00Z"/>
          <w:rFonts w:ascii="华文楷体" w:eastAsia="华文楷体" w:hAnsi="华文楷体" w:hint="eastAsia"/>
          <w:sz w:val="24"/>
          <w:szCs w:val="24"/>
        </w:rPr>
      </w:pPr>
      <w:ins w:id="10" w:author="Wangrui" w:date="2010-01-28T00:00:00Z">
        <w:r w:rsidRPr="00FB3A61">
          <w:rPr>
            <w:rFonts w:ascii="华文楷体" w:eastAsia="华文楷体" w:hAnsi="华文楷体" w:hint="eastAsia"/>
            <w:sz w:val="24"/>
            <w:szCs w:val="24"/>
          </w:rPr>
          <w:t>市场管理人员可以添加回访信息</w:t>
        </w:r>
        <w:r>
          <w:rPr>
            <w:rFonts w:ascii="华文楷体" w:eastAsia="华文楷体" w:hAnsi="华文楷体" w:hint="eastAsia"/>
            <w:sz w:val="24"/>
            <w:szCs w:val="24"/>
          </w:rPr>
          <w:t>，回访信息记录包括</w:t>
        </w:r>
      </w:ins>
    </w:p>
    <w:p w:rsidR="002E41E5" w:rsidRDefault="002E41E5" w:rsidP="002E41E5">
      <w:pPr>
        <w:pStyle w:val="aa"/>
        <w:ind w:left="420" w:firstLineChars="0" w:firstLine="0"/>
        <w:rPr>
          <w:ins w:id="11" w:author="Wangrui" w:date="2010-01-28T00:00:00Z"/>
          <w:rFonts w:ascii="华文楷体" w:eastAsia="华文楷体" w:hAnsi="华文楷体" w:hint="eastAsia"/>
          <w:sz w:val="24"/>
          <w:szCs w:val="24"/>
        </w:rPr>
      </w:pPr>
      <w:ins w:id="12" w:author="Wangrui" w:date="2010-01-28T00:00:00Z">
        <w:r>
          <w:rPr>
            <w:rFonts w:ascii="华文楷体" w:eastAsia="华文楷体" w:hAnsi="华文楷体" w:hint="eastAsia"/>
            <w:sz w:val="24"/>
            <w:szCs w:val="24"/>
          </w:rPr>
          <w:t>回访类型（销售回访、投诉回访）、销售记录ID、投诉记录ID、商户ID、客户信息、回访目的、回访结果、回访时间、经手人。</w:t>
        </w:r>
      </w:ins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ins w:id="13" w:author="Wangrui" w:date="2010-01-28T00:00:00Z"/>
          <w:rFonts w:ascii="华文楷体" w:eastAsia="华文楷体" w:hAnsi="华文楷体" w:hint="eastAsia"/>
          <w:sz w:val="24"/>
          <w:szCs w:val="24"/>
        </w:rPr>
      </w:pPr>
      <w:ins w:id="14" w:author="Wangrui" w:date="2010-01-28T00:00:00Z">
        <w:r>
          <w:rPr>
            <w:rFonts w:ascii="华文楷体" w:eastAsia="华文楷体" w:hAnsi="华文楷体" w:hint="eastAsia"/>
            <w:sz w:val="24"/>
            <w:szCs w:val="24"/>
          </w:rPr>
          <w:t>回访记录分为销售回访和投诉回访</w:t>
        </w:r>
      </w:ins>
    </w:p>
    <w:p w:rsidR="002E41E5" w:rsidRPr="00FB3A61" w:rsidRDefault="002E41E5" w:rsidP="002E41E5">
      <w:pPr>
        <w:pStyle w:val="aa"/>
        <w:numPr>
          <w:ilvl w:val="0"/>
          <w:numId w:val="26"/>
        </w:numPr>
        <w:ind w:firstLineChars="0"/>
        <w:rPr>
          <w:ins w:id="15" w:author="Wangrui" w:date="2010-01-28T00:00:00Z"/>
          <w:rFonts w:ascii="华文楷体" w:eastAsia="华文楷体" w:hAnsi="华文楷体" w:hint="eastAsia"/>
          <w:sz w:val="24"/>
          <w:szCs w:val="24"/>
        </w:rPr>
      </w:pPr>
      <w:ins w:id="16" w:author="Wangrui" w:date="2010-01-28T00:00:00Z">
        <w:r>
          <w:rPr>
            <w:rFonts w:ascii="华文楷体" w:eastAsia="华文楷体" w:hAnsi="华文楷体" w:hint="eastAsia"/>
            <w:sz w:val="24"/>
            <w:szCs w:val="24"/>
          </w:rPr>
          <w:t>回访记录可以编辑、查询和删除。</w:t>
        </w:r>
      </w:ins>
    </w:p>
    <w:p w:rsidR="00FB3A61" w:rsidRPr="002E41E5" w:rsidRDefault="00FB3A61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17" w:name="_Toc249948178"/>
    <w:bookmarkStart w:id="18" w:name="_Toc249953973"/>
    <w:bookmarkStart w:id="19" w:name="_Toc249954175"/>
    <w:bookmarkStart w:id="20" w:name="_Toc249954586"/>
    <w:bookmarkEnd w:id="17"/>
    <w:bookmarkEnd w:id="18"/>
    <w:bookmarkEnd w:id="19"/>
    <w:bookmarkEnd w:id="20"/>
    <w:p w:rsidR="00C64E06" w:rsidRDefault="005A1443" w:rsidP="00FB3A61">
      <w:pPr>
        <w:pStyle w:val="a4"/>
        <w:spacing w:afterLines="50" w:line="360" w:lineRule="auto"/>
        <w:ind w:leftChars="0" w:left="0"/>
      </w:pPr>
      <w:r>
        <w:object w:dxaOrig="16211" w:dyaOrig="10988">
          <v:shape id="_x0000_i1025" type="#_x0000_t75" style="width:415.15pt;height:281.45pt" o:ole="">
            <v:imagedata r:id="rId10" o:title=""/>
          </v:shape>
          <o:OLEObject Type="Embed" ProgID="Visio.Drawing.11" ShapeID="_x0000_i1025" DrawAspect="Content" ObjectID="_1326142008" r:id="rId11"/>
        </w:object>
      </w:r>
    </w:p>
    <w:p w:rsidR="00E052ED" w:rsidRDefault="00E052ED" w:rsidP="00FB3A61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654720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p w:rsidR="00654720" w:rsidRPr="00CF2CB3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2CB3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</w:t>
      </w:r>
      <w:r w:rsidRPr="00CF2CB3">
        <w:rPr>
          <w:rFonts w:ascii="华文楷体" w:eastAsia="华文楷体" w:hAnsi="华文楷体" w:hint="eastAsia"/>
          <w:sz w:val="24"/>
          <w:szCs w:val="24"/>
        </w:rPr>
        <w:lastRenderedPageBreak/>
        <w:t>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报表的种类分为：月报表、年报表！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售后管理中记录的投诉信息，并非是投诉流程中不可缺少的一个环节，其作用只是为了将投诉信息记录到系统中，并通过其评分功能，实现对商户的综合评价。</w:t>
      </w:r>
    </w:p>
    <w:p w:rsidR="00654720" w:rsidRDefault="00654720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D7686A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D7686A" w:rsidRPr="00654720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5472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EE8" w:rsidRDefault="00F47EE8" w:rsidP="00E846A9">
      <w:r>
        <w:separator/>
      </w:r>
    </w:p>
  </w:endnote>
  <w:endnote w:type="continuationSeparator" w:id="0">
    <w:p w:rsidR="00F47EE8" w:rsidRDefault="00F47EE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55DCE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2E41E5" w:rsidRPr="002E41E5">
          <w:rPr>
            <w:noProof/>
            <w:lang w:val="zh-CN"/>
          </w:rPr>
          <w:t>8</w:t>
        </w:r>
        <w:r>
          <w:fldChar w:fldCharType="end"/>
        </w:r>
      </w:p>
    </w:sdtContent>
  </w:sdt>
  <w:p w:rsidR="00B85CCE" w:rsidRDefault="00F47EE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EE8" w:rsidRDefault="00F47EE8" w:rsidP="00E846A9">
      <w:r>
        <w:separator/>
      </w:r>
    </w:p>
  </w:footnote>
  <w:footnote w:type="continuationSeparator" w:id="0">
    <w:p w:rsidR="00F47EE8" w:rsidRDefault="00F47EE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9C35D5"/>
    <w:multiLevelType w:val="hybridMultilevel"/>
    <w:tmpl w:val="E738CE20"/>
    <w:lvl w:ilvl="0" w:tplc="5FACB336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5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4"/>
  </w:num>
  <w:num w:numId="2">
    <w:abstractNumId w:val="23"/>
  </w:num>
  <w:num w:numId="3">
    <w:abstractNumId w:val="8"/>
  </w:num>
  <w:num w:numId="4">
    <w:abstractNumId w:val="7"/>
  </w:num>
  <w:num w:numId="5">
    <w:abstractNumId w:val="15"/>
  </w:num>
  <w:num w:numId="6">
    <w:abstractNumId w:val="25"/>
  </w:num>
  <w:num w:numId="7">
    <w:abstractNumId w:val="11"/>
  </w:num>
  <w:num w:numId="8">
    <w:abstractNumId w:val="22"/>
  </w:num>
  <w:num w:numId="9">
    <w:abstractNumId w:val="5"/>
  </w:num>
  <w:num w:numId="10">
    <w:abstractNumId w:val="20"/>
  </w:num>
  <w:num w:numId="11">
    <w:abstractNumId w:val="14"/>
  </w:num>
  <w:num w:numId="12">
    <w:abstractNumId w:val="3"/>
  </w:num>
  <w:num w:numId="13">
    <w:abstractNumId w:val="21"/>
  </w:num>
  <w:num w:numId="14">
    <w:abstractNumId w:val="12"/>
  </w:num>
  <w:num w:numId="15">
    <w:abstractNumId w:val="6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1"/>
  </w:num>
  <w:num w:numId="22">
    <w:abstractNumId w:val="10"/>
  </w:num>
  <w:num w:numId="23">
    <w:abstractNumId w:val="0"/>
  </w:num>
  <w:num w:numId="24">
    <w:abstractNumId w:val="18"/>
  </w:num>
  <w:num w:numId="25">
    <w:abstractNumId w:val="19"/>
  </w:num>
  <w:num w:numId="26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E205D"/>
    <w:rsid w:val="000F0E6A"/>
    <w:rsid w:val="000F52B8"/>
    <w:rsid w:val="00102FEA"/>
    <w:rsid w:val="00115384"/>
    <w:rsid w:val="001353C3"/>
    <w:rsid w:val="00155DCE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0F34"/>
    <w:rsid w:val="001D17DD"/>
    <w:rsid w:val="001D493C"/>
    <w:rsid w:val="001E0F65"/>
    <w:rsid w:val="001F2577"/>
    <w:rsid w:val="001F6421"/>
    <w:rsid w:val="0022262C"/>
    <w:rsid w:val="00242B53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2E41E5"/>
    <w:rsid w:val="00313435"/>
    <w:rsid w:val="00331249"/>
    <w:rsid w:val="00334EBE"/>
    <w:rsid w:val="00343EA6"/>
    <w:rsid w:val="00350480"/>
    <w:rsid w:val="00366AE3"/>
    <w:rsid w:val="00370A8C"/>
    <w:rsid w:val="00373B05"/>
    <w:rsid w:val="0037621A"/>
    <w:rsid w:val="00382531"/>
    <w:rsid w:val="00395968"/>
    <w:rsid w:val="003B5F80"/>
    <w:rsid w:val="003C0E48"/>
    <w:rsid w:val="003C5543"/>
    <w:rsid w:val="003D353B"/>
    <w:rsid w:val="003D5296"/>
    <w:rsid w:val="00405E2C"/>
    <w:rsid w:val="004163AF"/>
    <w:rsid w:val="004178D8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A7CFF"/>
    <w:rsid w:val="004B1F9D"/>
    <w:rsid w:val="004B64E3"/>
    <w:rsid w:val="004D3EF3"/>
    <w:rsid w:val="004E6394"/>
    <w:rsid w:val="004E6647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5F7F61"/>
    <w:rsid w:val="00615E32"/>
    <w:rsid w:val="0062193F"/>
    <w:rsid w:val="00622933"/>
    <w:rsid w:val="006359CC"/>
    <w:rsid w:val="006442C2"/>
    <w:rsid w:val="00654720"/>
    <w:rsid w:val="00675EE5"/>
    <w:rsid w:val="00683CCD"/>
    <w:rsid w:val="00686A63"/>
    <w:rsid w:val="006A3291"/>
    <w:rsid w:val="006A5512"/>
    <w:rsid w:val="006B230C"/>
    <w:rsid w:val="006B3199"/>
    <w:rsid w:val="006B6998"/>
    <w:rsid w:val="006C5A66"/>
    <w:rsid w:val="006D212A"/>
    <w:rsid w:val="006D304E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7F45FF"/>
    <w:rsid w:val="00807F6D"/>
    <w:rsid w:val="008312DD"/>
    <w:rsid w:val="0083372E"/>
    <w:rsid w:val="008752D0"/>
    <w:rsid w:val="008821C6"/>
    <w:rsid w:val="008A258F"/>
    <w:rsid w:val="008B0DCB"/>
    <w:rsid w:val="008D71B4"/>
    <w:rsid w:val="008E7CD6"/>
    <w:rsid w:val="0090285C"/>
    <w:rsid w:val="00902C4F"/>
    <w:rsid w:val="00913CE6"/>
    <w:rsid w:val="009253BD"/>
    <w:rsid w:val="009569E5"/>
    <w:rsid w:val="00984FD6"/>
    <w:rsid w:val="009923BC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B1518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F3EE1"/>
    <w:rsid w:val="00C00BEF"/>
    <w:rsid w:val="00C03A51"/>
    <w:rsid w:val="00C051A9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CF2CB3"/>
    <w:rsid w:val="00D073D7"/>
    <w:rsid w:val="00D17EB2"/>
    <w:rsid w:val="00D22ACC"/>
    <w:rsid w:val="00D27B9F"/>
    <w:rsid w:val="00D41EF3"/>
    <w:rsid w:val="00D513D5"/>
    <w:rsid w:val="00D57090"/>
    <w:rsid w:val="00D57537"/>
    <w:rsid w:val="00D67BBA"/>
    <w:rsid w:val="00D704F8"/>
    <w:rsid w:val="00D737A2"/>
    <w:rsid w:val="00D739B3"/>
    <w:rsid w:val="00D7686A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2774E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1C3"/>
    <w:rsid w:val="00EC63FF"/>
    <w:rsid w:val="00ED7B50"/>
    <w:rsid w:val="00EE5885"/>
    <w:rsid w:val="00EF705A"/>
    <w:rsid w:val="00F04247"/>
    <w:rsid w:val="00F05905"/>
    <w:rsid w:val="00F16941"/>
    <w:rsid w:val="00F3044E"/>
    <w:rsid w:val="00F322E5"/>
    <w:rsid w:val="00F33BF1"/>
    <w:rsid w:val="00F349B4"/>
    <w:rsid w:val="00F40536"/>
    <w:rsid w:val="00F4430E"/>
    <w:rsid w:val="00F47EE8"/>
    <w:rsid w:val="00F60E7B"/>
    <w:rsid w:val="00F6251B"/>
    <w:rsid w:val="00F7264C"/>
    <w:rsid w:val="00F86E60"/>
    <w:rsid w:val="00F91CE6"/>
    <w:rsid w:val="00F966D9"/>
    <w:rsid w:val="00FA0831"/>
    <w:rsid w:val="00FA6D42"/>
    <w:rsid w:val="00FB3A61"/>
    <w:rsid w:val="00FB3B15"/>
    <w:rsid w:val="00FC04B6"/>
    <w:rsid w:val="00FC269F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8738B-E540-43D8-AB4F-06DC87E6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340</Words>
  <Characters>1941</Characters>
  <Application>Microsoft Office Word</Application>
  <DocSecurity>0</DocSecurity>
  <Lines>16</Lines>
  <Paragraphs>4</Paragraphs>
  <ScaleCrop>false</ScaleCrop>
  <Company>Peking University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242</cp:revision>
  <dcterms:created xsi:type="dcterms:W3CDTF">2009-12-23T03:54:00Z</dcterms:created>
  <dcterms:modified xsi:type="dcterms:W3CDTF">2010-01-27T16:00:00Z</dcterms:modified>
</cp:coreProperties>
</file>