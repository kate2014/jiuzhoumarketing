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2B5C90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2B5C90" w:rsidRDefault="002B5C90" w:rsidP="002B5C90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p w:rsidR="002B5C90" w:rsidRDefault="002B5C90" w:rsidP="002B5C90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2B5C90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2B5C90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2B5C90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2B5C90" w:rsidTr="002B5C90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C90" w:rsidRDefault="002B5C90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7"/>
                <w:attr w:name="Month" w:val="12"/>
                <w:attr w:name="Year" w:val="2009"/>
              </w:smartTagPr>
              <w:r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2B5C90" w:rsidRDefault="002B5C90" w:rsidP="002B5C90">
      <w:pPr>
        <w:rPr>
          <w:rFonts w:ascii="华文楷体" w:eastAsia="华文楷体" w:hAnsi="华文楷体"/>
        </w:rPr>
      </w:pPr>
    </w:p>
    <w:p w:rsidR="0090285C" w:rsidRPr="004A3B13" w:rsidRDefault="002B5C90" w:rsidP="004A3B13">
      <w:pPr>
        <w:widowControl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  <w:kern w:val="0"/>
        </w:rPr>
        <w:br w:type="page"/>
      </w:r>
    </w:p>
    <w:p w:rsidR="0090285C" w:rsidRPr="009E3F47" w:rsidRDefault="0090285C" w:rsidP="00842E33">
      <w:pPr>
        <w:numPr>
          <w:ilvl w:val="1"/>
          <w:numId w:val="1"/>
        </w:numPr>
        <w:tabs>
          <w:tab w:val="clear" w:pos="672"/>
          <w:tab w:val="num" w:pos="525"/>
          <w:tab w:val="num" w:pos="735"/>
        </w:tabs>
        <w:adjustRightInd w:val="0"/>
        <w:snapToGrid w:val="0"/>
        <w:spacing w:beforeLines="100" w:line="360" w:lineRule="auto"/>
        <w:ind w:left="675" w:hanging="675"/>
        <w:outlineLvl w:val="1"/>
        <w:rPr>
          <w:rFonts w:ascii="华文楷体" w:eastAsia="华文楷体" w:hAnsi="华文楷体"/>
          <w:b/>
          <w:sz w:val="28"/>
          <w:szCs w:val="28"/>
        </w:rPr>
      </w:pPr>
      <w:bookmarkStart w:id="0" w:name="_Toc249954591"/>
      <w:r w:rsidRPr="009E3F47">
        <w:rPr>
          <w:rFonts w:ascii="华文楷体" w:eastAsia="华文楷体" w:hAnsi="华文楷体" w:hint="eastAsia"/>
          <w:b/>
          <w:sz w:val="28"/>
          <w:szCs w:val="28"/>
        </w:rPr>
        <w:lastRenderedPageBreak/>
        <w:t>资源管理</w:t>
      </w:r>
      <w:bookmarkEnd w:id="0"/>
    </w:p>
    <w:p w:rsidR="0090285C" w:rsidRPr="009E3F47" w:rsidRDefault="0090285C" w:rsidP="00842E33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1" w:name="_Toc249948184"/>
      <w:bookmarkStart w:id="2" w:name="_Toc249953979"/>
      <w:bookmarkStart w:id="3" w:name="_Toc249954181"/>
      <w:bookmarkStart w:id="4" w:name="_Toc249954592"/>
      <w:r w:rsidRPr="009E3F47">
        <w:rPr>
          <w:rFonts w:ascii="华文楷体" w:eastAsia="华文楷体" w:hAnsi="华文楷体" w:hint="eastAsia"/>
          <w:sz w:val="28"/>
          <w:szCs w:val="28"/>
        </w:rPr>
        <w:t>用例图</w:t>
      </w:r>
      <w:bookmarkEnd w:id="1"/>
      <w:bookmarkEnd w:id="2"/>
      <w:bookmarkEnd w:id="3"/>
      <w:bookmarkEnd w:id="4"/>
    </w:p>
    <w:p w:rsidR="0090285C" w:rsidRPr="009E3F47" w:rsidRDefault="0090285C" w:rsidP="00842E33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>
        <w:object w:dxaOrig="7007" w:dyaOrig="5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261.75pt" o:ole="">
            <v:imagedata r:id="rId8" o:title=""/>
          </v:shape>
          <o:OLEObject Type="Embed" ProgID="Visio.Drawing.11" ShapeID="_x0000_i1025" DrawAspect="Content" ObjectID="_1325022342" r:id="rId9"/>
        </w:object>
      </w:r>
    </w:p>
    <w:p w:rsidR="0090285C" w:rsidRPr="009E3F47" w:rsidRDefault="0090285C" w:rsidP="00842E33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5" w:name="_Toc249948185"/>
      <w:bookmarkStart w:id="6" w:name="_Toc249953980"/>
      <w:bookmarkStart w:id="7" w:name="_Toc249954182"/>
      <w:bookmarkStart w:id="8" w:name="_Toc249954593"/>
      <w:r w:rsidRPr="009E3F47">
        <w:rPr>
          <w:rFonts w:ascii="华文楷体" w:eastAsia="华文楷体" w:hAnsi="华文楷体" w:hint="eastAsia"/>
          <w:sz w:val="28"/>
          <w:szCs w:val="28"/>
        </w:rPr>
        <w:t>用例描述</w:t>
      </w:r>
      <w:bookmarkEnd w:id="5"/>
      <w:bookmarkEnd w:id="6"/>
      <w:bookmarkEnd w:id="7"/>
      <w:bookmarkEnd w:id="8"/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主要参与者：</w:t>
      </w:r>
      <w:r w:rsidRPr="009E3F47">
        <w:rPr>
          <w:rFonts w:ascii="华文楷体" w:eastAsia="华文楷体" w:hAnsi="华文楷体" w:hint="eastAsia"/>
          <w:sz w:val="24"/>
          <w:szCs w:val="24"/>
        </w:rPr>
        <w:t>市场管理人员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项目相关人员及其兴趣：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市场管理人员： 市场管理人员可以在系统中创建、删除、修改市场资源信息，并对资源的位置进行图形化管理。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前置条件：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市场管理人员必须已经被识别和授权。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成功后的保证（后置条件）：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存储资源信息。</w:t>
      </w:r>
      <w:r w:rsidRPr="009E3F47">
        <w:rPr>
          <w:rFonts w:ascii="华文楷体" w:eastAsia="华文楷体" w:hAnsi="华文楷体"/>
          <w:sz w:val="24"/>
          <w:szCs w:val="24"/>
        </w:rPr>
        <w:t xml:space="preserve"> </w:t>
      </w:r>
    </w:p>
    <w:p w:rsidR="0090285C" w:rsidRPr="009E3F47" w:rsidRDefault="0090285C" w:rsidP="0090285C">
      <w:pPr>
        <w:pStyle w:val="aa"/>
        <w:spacing w:line="360" w:lineRule="auto"/>
        <w:ind w:left="360" w:firstLineChars="0" w:firstLine="0"/>
        <w:rPr>
          <w:rFonts w:ascii="华文楷体" w:eastAsia="华文楷体" w:hAnsi="华文楷体"/>
          <w:b/>
          <w:bCs/>
          <w:sz w:val="24"/>
          <w:szCs w:val="24"/>
        </w:rPr>
      </w:pPr>
      <w:r w:rsidRPr="009E3F47">
        <w:rPr>
          <w:rFonts w:ascii="华文楷体" w:eastAsia="华文楷体" w:hAnsi="华文楷体" w:hint="eastAsia"/>
          <w:b/>
          <w:bCs/>
          <w:sz w:val="24"/>
          <w:szCs w:val="24"/>
        </w:rPr>
        <w:t>主要成功场景（或基本流程）：</w:t>
      </w:r>
    </w:p>
    <w:p w:rsidR="0090285C" w:rsidRPr="009E3F47" w:rsidRDefault="0090285C" w:rsidP="0090285C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市场管理人员创建市场资源记录</w:t>
      </w:r>
    </w:p>
    <w:p w:rsidR="0090285C" w:rsidRPr="009E3F47" w:rsidRDefault="0090285C" w:rsidP="0090285C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lastRenderedPageBreak/>
        <w:t>市场管理人员查询和修改资源记录</w:t>
      </w:r>
    </w:p>
    <w:p w:rsidR="0090285C" w:rsidRPr="009E3F47" w:rsidRDefault="0090285C" w:rsidP="0090285C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市场管理人员删除市场资源记录</w:t>
      </w:r>
    </w:p>
    <w:p w:rsidR="0090285C" w:rsidRDefault="0090285C" w:rsidP="0090285C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9E3F47">
        <w:rPr>
          <w:rFonts w:ascii="华文楷体" w:eastAsia="华文楷体" w:hAnsi="华文楷体" w:hint="eastAsia"/>
          <w:sz w:val="24"/>
          <w:szCs w:val="24"/>
        </w:rPr>
        <w:t>市场管理人员可</w:t>
      </w:r>
      <w:r>
        <w:rPr>
          <w:rFonts w:ascii="华文楷体" w:eastAsia="华文楷体" w:hAnsi="华文楷体" w:hint="eastAsia"/>
          <w:sz w:val="24"/>
          <w:szCs w:val="24"/>
        </w:rPr>
        <w:t>进行市场资源位置设置</w:t>
      </w:r>
    </w:p>
    <w:p w:rsidR="0090285C" w:rsidRPr="009E3F47" w:rsidRDefault="0090285C" w:rsidP="0090285C">
      <w:pPr>
        <w:pStyle w:val="aa"/>
        <w:numPr>
          <w:ilvl w:val="0"/>
          <w:numId w:val="28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市场管理人员</w:t>
      </w:r>
      <w:r w:rsidRPr="009E3F47">
        <w:rPr>
          <w:rFonts w:ascii="华文楷体" w:eastAsia="华文楷体" w:hAnsi="华文楷体" w:hint="eastAsia"/>
          <w:sz w:val="24"/>
          <w:szCs w:val="24"/>
        </w:rPr>
        <w:t>利用图形化工具分配市场资源位置</w:t>
      </w:r>
    </w:p>
    <w:p w:rsidR="0090285C" w:rsidRPr="009E3F47" w:rsidRDefault="0090285C" w:rsidP="00842E33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90285C" w:rsidRPr="009E3F47" w:rsidRDefault="0090285C" w:rsidP="00842E33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bookmarkStart w:id="9" w:name="_Toc249948186"/>
      <w:bookmarkStart w:id="10" w:name="_Toc249953981"/>
      <w:bookmarkStart w:id="11" w:name="_Toc249954183"/>
      <w:bookmarkStart w:id="12" w:name="_Toc249954594"/>
      <w:r w:rsidRPr="009E3F47">
        <w:rPr>
          <w:rFonts w:ascii="华文楷体" w:eastAsia="华文楷体" w:hAnsi="华文楷体" w:hint="eastAsia"/>
          <w:sz w:val="28"/>
          <w:szCs w:val="28"/>
        </w:rPr>
        <w:t>功能描述</w:t>
      </w:r>
      <w:bookmarkEnd w:id="9"/>
      <w:bookmarkEnd w:id="10"/>
      <w:bookmarkEnd w:id="11"/>
      <w:bookmarkEnd w:id="12"/>
    </w:p>
    <w:p w:rsidR="0090285C" w:rsidRPr="009E3F47" w:rsidRDefault="0090285C" w:rsidP="00842E33">
      <w:pPr>
        <w:pStyle w:val="a3"/>
        <w:numPr>
          <w:ilvl w:val="0"/>
          <w:numId w:val="29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资源添加</w:t>
      </w:r>
    </w:p>
    <w:p w:rsidR="0090285C" w:rsidRPr="009E3F47" w:rsidRDefault="0090285C" w:rsidP="00842E3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市场管理人员添加市场资源记录，并储存入数据库。</w:t>
      </w:r>
    </w:p>
    <w:p w:rsidR="0090285C" w:rsidRPr="009E3F47" w:rsidRDefault="0090285C" w:rsidP="00842E33">
      <w:pPr>
        <w:pStyle w:val="a3"/>
        <w:numPr>
          <w:ilvl w:val="0"/>
          <w:numId w:val="29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资源删除</w:t>
      </w:r>
    </w:p>
    <w:p w:rsidR="0090285C" w:rsidRPr="009E3F47" w:rsidRDefault="0090285C" w:rsidP="00842E3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市场管理人员可以删除市场资源记录，但不能删除运营中的市场资源记录。</w:t>
      </w:r>
    </w:p>
    <w:p w:rsidR="0090285C" w:rsidRPr="009E3F47" w:rsidRDefault="0090285C" w:rsidP="00842E33">
      <w:pPr>
        <w:pStyle w:val="a3"/>
        <w:numPr>
          <w:ilvl w:val="0"/>
          <w:numId w:val="29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资源修改</w:t>
      </w:r>
    </w:p>
    <w:p w:rsidR="0090285C" w:rsidRPr="009E3F47" w:rsidRDefault="0090285C" w:rsidP="00842E3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市场管理人员修改资源信息，修改后的内容保存入数据库。</w:t>
      </w:r>
    </w:p>
    <w:p w:rsidR="0090285C" w:rsidRPr="009E3F47" w:rsidRDefault="0090285C" w:rsidP="00842E33">
      <w:pPr>
        <w:pStyle w:val="a3"/>
        <w:numPr>
          <w:ilvl w:val="0"/>
          <w:numId w:val="29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资源位置分配</w:t>
      </w:r>
    </w:p>
    <w:p w:rsidR="0090285C" w:rsidRDefault="0090285C" w:rsidP="00842E33">
      <w:pPr>
        <w:pStyle w:val="a3"/>
        <w:spacing w:afterLines="50" w:line="360" w:lineRule="auto"/>
        <w:ind w:left="1063" w:firstLineChars="0" w:firstLine="0"/>
        <w:rPr>
          <w:rFonts w:ascii="华文楷体" w:eastAsia="华文楷体" w:hAnsi="华文楷体"/>
          <w:szCs w:val="24"/>
        </w:rPr>
      </w:pPr>
      <w:r w:rsidRPr="009E3F47">
        <w:rPr>
          <w:rFonts w:ascii="华文楷体" w:eastAsia="华文楷体" w:hAnsi="华文楷体" w:hint="eastAsia"/>
          <w:szCs w:val="24"/>
        </w:rPr>
        <w:t>市场管理人员分配市场资源的位置，进行图形化管理。</w:t>
      </w:r>
    </w:p>
    <w:p w:rsidR="0090285C" w:rsidRPr="00FA6D42" w:rsidRDefault="0090285C" w:rsidP="00842E33">
      <w:pPr>
        <w:numPr>
          <w:ilvl w:val="2"/>
          <w:numId w:val="1"/>
        </w:numPr>
        <w:tabs>
          <w:tab w:val="clear" w:pos="1080"/>
          <w:tab w:val="num" w:pos="735"/>
        </w:tabs>
        <w:adjustRightInd w:val="0"/>
        <w:snapToGrid w:val="0"/>
        <w:spacing w:beforeLines="50" w:afterLines="50" w:line="360" w:lineRule="auto"/>
        <w:outlineLvl w:val="2"/>
        <w:rPr>
          <w:rFonts w:ascii="华文楷体" w:eastAsia="华文楷体" w:hAnsi="华文楷体"/>
          <w:sz w:val="28"/>
          <w:szCs w:val="28"/>
        </w:rPr>
      </w:pPr>
      <w:r w:rsidRPr="00FA6D42">
        <w:rPr>
          <w:rFonts w:ascii="华文楷体" w:eastAsia="华文楷体" w:hAnsi="华文楷体" w:hint="eastAsia"/>
          <w:sz w:val="28"/>
          <w:szCs w:val="28"/>
        </w:rPr>
        <w:t>流程图</w:t>
      </w:r>
    </w:p>
    <w:p w:rsidR="0090285C" w:rsidRDefault="0090285C" w:rsidP="00842E33">
      <w:pPr>
        <w:pStyle w:val="a3"/>
        <w:spacing w:afterLines="50" w:line="360" w:lineRule="auto"/>
        <w:ind w:firstLineChars="0" w:firstLine="0"/>
        <w:jc w:val="center"/>
        <w:rPr>
          <w:rFonts w:hint="eastAsia"/>
        </w:rPr>
      </w:pPr>
      <w:r>
        <w:object w:dxaOrig="17648" w:dyaOrig="5602">
          <v:shape id="_x0000_i1026" type="#_x0000_t75" style="width:414.75pt;height:131.25pt" o:ole="">
            <v:imagedata r:id="rId10" o:title=""/>
          </v:shape>
          <o:OLEObject Type="Embed" ProgID="Visio.Drawing.11" ShapeID="_x0000_i1026" DrawAspect="Content" ObjectID="_1325022343" r:id="rId11"/>
        </w:object>
      </w:r>
    </w:p>
    <w:p w:rsidR="00842E33" w:rsidRDefault="00842E33" w:rsidP="00842E33">
      <w:pPr>
        <w:pStyle w:val="a3"/>
        <w:spacing w:afterLines="50" w:line="360" w:lineRule="auto"/>
        <w:ind w:firstLineChars="0" w:firstLine="0"/>
        <w:jc w:val="center"/>
        <w:rPr>
          <w:rFonts w:hint="eastAsia"/>
        </w:rPr>
      </w:pPr>
    </w:p>
    <w:p w:rsidR="00842E33" w:rsidRDefault="00842E33" w:rsidP="00842E33">
      <w:pPr>
        <w:pStyle w:val="a3"/>
        <w:spacing w:afterLines="50" w:line="360" w:lineRule="auto"/>
        <w:ind w:firstLineChars="0" w:firstLine="0"/>
        <w:jc w:val="center"/>
        <w:rPr>
          <w:rFonts w:hint="eastAsia"/>
        </w:rPr>
      </w:pPr>
    </w:p>
    <w:p w:rsidR="00842E33" w:rsidRDefault="00842E33" w:rsidP="00842E33">
      <w:pPr>
        <w:pStyle w:val="a3"/>
        <w:spacing w:afterLines="50" w:line="360" w:lineRule="auto"/>
        <w:ind w:firstLineChars="0" w:firstLine="0"/>
        <w:jc w:val="center"/>
        <w:rPr>
          <w:rFonts w:hint="eastAsia"/>
        </w:rPr>
      </w:pPr>
    </w:p>
    <w:p w:rsidR="00842E33" w:rsidRDefault="00842E33" w:rsidP="00842E33">
      <w:pPr>
        <w:pStyle w:val="a3"/>
        <w:spacing w:afterLines="50" w:line="360" w:lineRule="auto"/>
        <w:ind w:firstLineChars="0" w:firstLine="0"/>
        <w:rPr>
          <w:ins w:id="13" w:author="Microsoft.com" w:date="2010-01-15T00:56:00Z"/>
          <w:rFonts w:ascii="华文楷体" w:eastAsia="华文楷体" w:hAnsi="华文楷体" w:hint="eastAsia"/>
          <w:szCs w:val="24"/>
        </w:rPr>
        <w:pPrChange w:id="14" w:author="Microsoft.com" w:date="2010-01-15T00:56:00Z">
          <w:pPr>
            <w:pStyle w:val="a3"/>
            <w:spacing w:afterLines="50" w:line="360" w:lineRule="auto"/>
            <w:ind w:firstLineChars="0" w:firstLine="0"/>
            <w:jc w:val="center"/>
          </w:pPr>
        </w:pPrChange>
      </w:pPr>
      <w:ins w:id="15" w:author="Microsoft.com" w:date="2010-01-15T00:56:00Z">
        <w:r>
          <w:rPr>
            <w:rFonts w:ascii="华文楷体" w:eastAsia="华文楷体" w:hAnsi="华文楷体" w:hint="eastAsia"/>
            <w:szCs w:val="24"/>
          </w:rPr>
          <w:t>追加：</w:t>
        </w:r>
      </w:ins>
    </w:p>
    <w:p w:rsidR="00842E33" w:rsidRDefault="005B3B72" w:rsidP="005B3B72">
      <w:pPr>
        <w:pStyle w:val="a3"/>
        <w:numPr>
          <w:ilvl w:val="0"/>
          <w:numId w:val="34"/>
        </w:numPr>
        <w:spacing w:afterLines="50" w:line="360" w:lineRule="auto"/>
        <w:ind w:firstLineChars="0"/>
        <w:rPr>
          <w:ins w:id="16" w:author="Microsoft.com" w:date="2010-01-15T00:56:00Z"/>
          <w:rFonts w:ascii="华文楷体" w:eastAsia="华文楷体" w:hAnsi="华文楷体" w:hint="eastAsia"/>
          <w:szCs w:val="24"/>
        </w:rPr>
        <w:pPrChange w:id="17" w:author="Microsoft.com" w:date="2010-01-15T00:56:00Z">
          <w:pPr>
            <w:pStyle w:val="a3"/>
            <w:spacing w:afterLines="50" w:line="360" w:lineRule="auto"/>
            <w:ind w:firstLineChars="0" w:firstLine="0"/>
            <w:jc w:val="center"/>
          </w:pPr>
        </w:pPrChange>
      </w:pPr>
      <w:ins w:id="18" w:author="Microsoft.com" w:date="2010-01-15T00:56:00Z">
        <w:r>
          <w:rPr>
            <w:rFonts w:ascii="华文楷体" w:eastAsia="华文楷体" w:hAnsi="华文楷体" w:hint="eastAsia"/>
            <w:szCs w:val="24"/>
          </w:rPr>
          <w:t>资源管理相关1：</w:t>
        </w:r>
      </w:ins>
    </w:p>
    <w:p w:rsidR="005B3B72" w:rsidRPr="0058380E" w:rsidRDefault="005B3B72" w:rsidP="005B3B72">
      <w:pPr>
        <w:pStyle w:val="aa"/>
        <w:numPr>
          <w:ilvl w:val="0"/>
          <w:numId w:val="35"/>
        </w:numPr>
        <w:ind w:firstLineChars="0"/>
        <w:rPr>
          <w:ins w:id="19" w:author="Microsoft.com" w:date="2010-01-15T00:56:00Z"/>
          <w:rFonts w:ascii="华文楷体" w:eastAsia="华文楷体" w:hAnsi="华文楷体"/>
          <w:sz w:val="24"/>
          <w:szCs w:val="24"/>
        </w:rPr>
      </w:pPr>
      <w:ins w:id="20" w:author="Microsoft.com" w:date="2010-01-15T00:56:00Z">
        <w:r>
          <w:rPr>
            <w:rFonts w:ascii="华文楷体" w:eastAsia="华文楷体" w:hAnsi="华文楷体" w:hint="eastAsia"/>
            <w:sz w:val="24"/>
            <w:szCs w:val="24"/>
          </w:rPr>
          <w:t>提到了资源管理：</w:t>
        </w:r>
      </w:ins>
    </w:p>
    <w:p w:rsidR="005B3B72" w:rsidRPr="004C7DCC" w:rsidRDefault="005B3B72" w:rsidP="005B3B72">
      <w:pPr>
        <w:pStyle w:val="aa"/>
        <w:numPr>
          <w:ilvl w:val="0"/>
          <w:numId w:val="36"/>
        </w:numPr>
        <w:ind w:firstLineChars="0"/>
        <w:rPr>
          <w:ins w:id="21" w:author="Microsoft.com" w:date="2010-01-15T00:56:00Z"/>
          <w:rFonts w:ascii="华文楷体" w:eastAsia="华文楷体" w:hAnsi="华文楷体"/>
          <w:sz w:val="24"/>
          <w:szCs w:val="24"/>
        </w:rPr>
      </w:pPr>
      <w:ins w:id="22" w:author="Microsoft.com" w:date="2010-01-15T00:56:00Z">
        <w:r w:rsidRPr="004C7DCC">
          <w:rPr>
            <w:rFonts w:ascii="华文楷体" w:eastAsia="华文楷体" w:hAnsi="华文楷体" w:hint="eastAsia"/>
            <w:sz w:val="24"/>
            <w:szCs w:val="24"/>
          </w:rPr>
          <w:t>对目标摊位有管理：包括现有的、和到期未及时缴费的（自动转入招商系统）！</w:t>
        </w:r>
      </w:ins>
    </w:p>
    <w:p w:rsidR="005B3B72" w:rsidRPr="004C7DCC" w:rsidRDefault="005B3B72" w:rsidP="005B3B72">
      <w:pPr>
        <w:pStyle w:val="aa"/>
        <w:numPr>
          <w:ilvl w:val="0"/>
          <w:numId w:val="36"/>
        </w:numPr>
        <w:spacing w:line="360" w:lineRule="auto"/>
        <w:ind w:firstLineChars="0"/>
        <w:rPr>
          <w:ins w:id="23" w:author="Microsoft.com" w:date="2010-01-15T00:56:00Z"/>
          <w:rFonts w:ascii="华文楷体" w:eastAsia="华文楷体" w:hAnsi="华文楷体" w:cs="Times New Roman"/>
          <w:sz w:val="24"/>
          <w:szCs w:val="24"/>
        </w:rPr>
      </w:pPr>
      <w:ins w:id="24" w:author="Microsoft.com" w:date="2010-01-15T00:56:00Z">
        <w:r w:rsidRPr="004C7DCC">
          <w:rPr>
            <w:rFonts w:ascii="华文楷体" w:eastAsia="华文楷体" w:hAnsi="华文楷体" w:hint="eastAsia"/>
            <w:sz w:val="24"/>
            <w:szCs w:val="24"/>
          </w:rPr>
          <w:t>在资源管理中，需要对摊位资源添加状态，为上述操作（未及时缴费）提供依据。</w:t>
        </w:r>
      </w:ins>
    </w:p>
    <w:p w:rsidR="005B3B72" w:rsidRPr="005B3B72" w:rsidRDefault="005B3B72" w:rsidP="005B3B72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  <w:rPrChange w:id="25" w:author="Microsoft.com" w:date="2010-01-15T00:56:00Z">
            <w:rPr>
              <w:rFonts w:ascii="华文楷体" w:eastAsia="华文楷体" w:hAnsi="华文楷体"/>
              <w:szCs w:val="24"/>
            </w:rPr>
          </w:rPrChange>
        </w:rPr>
        <w:pPrChange w:id="26" w:author="Microsoft.com" w:date="2010-01-15T00:56:00Z">
          <w:pPr>
            <w:pStyle w:val="a3"/>
            <w:spacing w:afterLines="50" w:line="360" w:lineRule="auto"/>
            <w:ind w:firstLineChars="0" w:firstLine="0"/>
            <w:jc w:val="center"/>
          </w:pPr>
        </w:pPrChange>
      </w:pPr>
    </w:p>
    <w:p w:rsidR="0008227D" w:rsidRDefault="0008227D" w:rsidP="00211562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sectPr w:rsidR="0008227D" w:rsidSect="00D073D7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C9F" w:rsidRDefault="00E46C9F" w:rsidP="00E846A9">
      <w:r>
        <w:separator/>
      </w:r>
    </w:p>
  </w:endnote>
  <w:endnote w:type="continuationSeparator" w:id="1">
    <w:p w:rsidR="00E46C9F" w:rsidRDefault="00E46C9F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961596"/>
      <w:docPartObj>
        <w:docPartGallery w:val="Page Numbers (Bottom of Page)"/>
        <w:docPartUnique/>
      </w:docPartObj>
    </w:sdtPr>
    <w:sdtContent>
      <w:p w:rsidR="006E55DA" w:rsidRDefault="00211562">
        <w:pPr>
          <w:pStyle w:val="a9"/>
          <w:jc w:val="center"/>
        </w:pPr>
        <w:fldSimple w:instr=" PAGE   \* MERGEFORMAT ">
          <w:r w:rsidR="005B3B72" w:rsidRPr="005B3B72">
            <w:rPr>
              <w:noProof/>
              <w:lang w:val="zh-CN"/>
            </w:rPr>
            <w:t>4</w:t>
          </w:r>
        </w:fldSimple>
      </w:p>
    </w:sdtContent>
  </w:sdt>
  <w:p w:rsidR="006E55DA" w:rsidRDefault="006E55DA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C9F" w:rsidRDefault="00E46C9F" w:rsidP="00E846A9">
      <w:r>
        <w:separator/>
      </w:r>
    </w:p>
  </w:footnote>
  <w:footnote w:type="continuationSeparator" w:id="1">
    <w:p w:rsidR="00E46C9F" w:rsidRDefault="00E46C9F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74D7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">
    <w:nsid w:val="034050C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">
    <w:nsid w:val="041F3B8F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">
    <w:nsid w:val="04EC13D8"/>
    <w:multiLevelType w:val="hybridMultilevel"/>
    <w:tmpl w:val="07A24D0E"/>
    <w:lvl w:ilvl="0" w:tplc="D5802288">
      <w:start w:val="1"/>
      <w:numFmt w:val="lowerLetter"/>
      <w:lvlText w:val="6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6F335E4"/>
    <w:multiLevelType w:val="hybridMultilevel"/>
    <w:tmpl w:val="93327FAE"/>
    <w:lvl w:ilvl="0" w:tplc="BAA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76026CE"/>
    <w:multiLevelType w:val="hybridMultilevel"/>
    <w:tmpl w:val="5126A8C8"/>
    <w:lvl w:ilvl="0" w:tplc="DB700E48">
      <w:start w:val="1"/>
      <w:numFmt w:val="decimal"/>
      <w:lvlText w:val="%1、"/>
      <w:lvlJc w:val="left"/>
      <w:pPr>
        <w:ind w:left="16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6">
    <w:nsid w:val="1049036E"/>
    <w:multiLevelType w:val="hybridMultilevel"/>
    <w:tmpl w:val="EEA0F9AA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BA3893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16992124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4AE7075"/>
    <w:multiLevelType w:val="hybridMultilevel"/>
    <w:tmpl w:val="BA2EEABC"/>
    <w:lvl w:ilvl="0" w:tplc="6EC01E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4CB2F8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79712BF"/>
    <w:multiLevelType w:val="multilevel"/>
    <w:tmpl w:val="2A94EB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黑体" w:hAnsi="Times New Roman" w:cs="Times New Roman" w:hint="default"/>
        <w:b/>
        <w:i w:val="0"/>
        <w:sz w:val="32"/>
        <w:szCs w:val="32"/>
        <w:em w:val="none"/>
      </w:rPr>
    </w:lvl>
    <w:lvl w:ilvl="1">
      <w:start w:val="1"/>
      <w:numFmt w:val="decimal"/>
      <w:lvlText w:val="%1.%2"/>
      <w:lvlJc w:val="left"/>
      <w:pPr>
        <w:tabs>
          <w:tab w:val="num" w:pos="672"/>
        </w:tabs>
        <w:ind w:left="672" w:hanging="567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09" w:hanging="709"/>
      </w:pPr>
      <w:rPr>
        <w:rFonts w:ascii="Times New Roman" w:eastAsia="黑体" w:hAnsi="Times New Roman" w:cs="Times New Roman" w:hint="default"/>
        <w:b/>
        <w:i w:val="0"/>
        <w:sz w:val="28"/>
        <w:szCs w:val="28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Times New Roman" w:hint="default"/>
        <w:b/>
        <w:sz w:val="28"/>
        <w:szCs w:val="28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  <w:b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3">
    <w:nsid w:val="30240BC9"/>
    <w:multiLevelType w:val="hybridMultilevel"/>
    <w:tmpl w:val="BF860044"/>
    <w:lvl w:ilvl="0" w:tplc="B126B054">
      <w:start w:val="1"/>
      <w:numFmt w:val="decimal"/>
      <w:lvlText w:val="方法（%1）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4">
    <w:nsid w:val="38653CC0"/>
    <w:multiLevelType w:val="hybridMultilevel"/>
    <w:tmpl w:val="33967184"/>
    <w:lvl w:ilvl="0" w:tplc="2910D4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8D7CC9"/>
    <w:multiLevelType w:val="hybridMultilevel"/>
    <w:tmpl w:val="DBB8D8F6"/>
    <w:lvl w:ilvl="0" w:tplc="4FD61E08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DBC05BC"/>
    <w:multiLevelType w:val="hybridMultilevel"/>
    <w:tmpl w:val="78827B04"/>
    <w:lvl w:ilvl="0" w:tplc="04090001">
      <w:start w:val="1"/>
      <w:numFmt w:val="decimal"/>
      <w:lvlText w:val="(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FC8E406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3A49F92">
      <w:start w:val="1"/>
      <w:numFmt w:val="decimal"/>
      <w:lvlText w:val="%3.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AD84185A">
      <w:start w:val="1"/>
      <w:numFmt w:val="japaneseCounting"/>
      <w:lvlText w:val="%4、"/>
      <w:lvlJc w:val="left"/>
      <w:pPr>
        <w:ind w:left="1770" w:hanging="510"/>
      </w:pPr>
      <w:rPr>
        <w:rFonts w:hint="default"/>
      </w:r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3F8355E2"/>
    <w:multiLevelType w:val="hybridMultilevel"/>
    <w:tmpl w:val="39F26E54"/>
    <w:lvl w:ilvl="0" w:tplc="FD38E81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F8D3B9B"/>
    <w:multiLevelType w:val="hybridMultilevel"/>
    <w:tmpl w:val="8E6C575E"/>
    <w:lvl w:ilvl="0" w:tplc="5F2A2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7D16971"/>
    <w:multiLevelType w:val="hybridMultilevel"/>
    <w:tmpl w:val="1D547418"/>
    <w:lvl w:ilvl="0" w:tplc="D8A2760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174333"/>
    <w:multiLevelType w:val="hybridMultilevel"/>
    <w:tmpl w:val="CE6E0F32"/>
    <w:lvl w:ilvl="0" w:tplc="8E5289D8">
      <w:start w:val="1"/>
      <w:numFmt w:val="decimal"/>
      <w:lvlText w:val="（%1）"/>
      <w:lvlJc w:val="left"/>
      <w:pPr>
        <w:ind w:left="1980" w:hanging="10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740" w:hanging="420"/>
      </w:pPr>
    </w:lvl>
    <w:lvl w:ilvl="2" w:tplc="0409001B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1">
    <w:nsid w:val="50256E0B"/>
    <w:multiLevelType w:val="hybridMultilevel"/>
    <w:tmpl w:val="78CC9FB8"/>
    <w:lvl w:ilvl="0" w:tplc="C5B06A7E">
      <w:start w:val="1"/>
      <w:numFmt w:val="lowerLetter"/>
      <w:lvlText w:val="1%1.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57F8129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58021B53"/>
    <w:multiLevelType w:val="hybridMultilevel"/>
    <w:tmpl w:val="F0A0D9FC"/>
    <w:lvl w:ilvl="0" w:tplc="75FEEF96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4">
    <w:nsid w:val="58253EE8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5E75729C"/>
    <w:multiLevelType w:val="hybridMultilevel"/>
    <w:tmpl w:val="41A6CB86"/>
    <w:lvl w:ilvl="0" w:tplc="75302198">
      <w:start w:val="1"/>
      <w:numFmt w:val="decimal"/>
      <w:lvlText w:val="%1、"/>
      <w:lvlJc w:val="left"/>
      <w:pPr>
        <w:ind w:left="70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6">
    <w:nsid w:val="62C5793F"/>
    <w:multiLevelType w:val="multilevel"/>
    <w:tmpl w:val="F0A0D9FC"/>
    <w:lvl w:ilvl="0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3" w:hanging="420"/>
      </w:pPr>
    </w:lvl>
    <w:lvl w:ilvl="2">
      <w:start w:val="1"/>
      <w:numFmt w:val="lowerRoman"/>
      <w:lvlText w:val="%3."/>
      <w:lvlJc w:val="right"/>
      <w:pPr>
        <w:ind w:left="1963" w:hanging="420"/>
      </w:pPr>
    </w:lvl>
    <w:lvl w:ilvl="3">
      <w:start w:val="1"/>
      <w:numFmt w:val="decimal"/>
      <w:lvlText w:val="%4."/>
      <w:lvlJc w:val="left"/>
      <w:pPr>
        <w:ind w:left="2383" w:hanging="420"/>
      </w:pPr>
    </w:lvl>
    <w:lvl w:ilvl="4">
      <w:start w:val="1"/>
      <w:numFmt w:val="lowerLetter"/>
      <w:lvlText w:val="%5)"/>
      <w:lvlJc w:val="left"/>
      <w:pPr>
        <w:ind w:left="2803" w:hanging="420"/>
      </w:pPr>
    </w:lvl>
    <w:lvl w:ilvl="5">
      <w:start w:val="1"/>
      <w:numFmt w:val="lowerRoman"/>
      <w:lvlText w:val="%6."/>
      <w:lvlJc w:val="right"/>
      <w:pPr>
        <w:ind w:left="3223" w:hanging="420"/>
      </w:pPr>
    </w:lvl>
    <w:lvl w:ilvl="6">
      <w:start w:val="1"/>
      <w:numFmt w:val="decimal"/>
      <w:lvlText w:val="%7."/>
      <w:lvlJc w:val="left"/>
      <w:pPr>
        <w:ind w:left="3643" w:hanging="420"/>
      </w:pPr>
    </w:lvl>
    <w:lvl w:ilvl="7">
      <w:start w:val="1"/>
      <w:numFmt w:val="lowerLetter"/>
      <w:lvlText w:val="%8)"/>
      <w:lvlJc w:val="left"/>
      <w:pPr>
        <w:ind w:left="4063" w:hanging="420"/>
      </w:pPr>
    </w:lvl>
    <w:lvl w:ilvl="8">
      <w:start w:val="1"/>
      <w:numFmt w:val="lowerRoman"/>
      <w:lvlText w:val="%9."/>
      <w:lvlJc w:val="right"/>
      <w:pPr>
        <w:ind w:left="4483" w:hanging="420"/>
      </w:pPr>
    </w:lvl>
  </w:abstractNum>
  <w:abstractNum w:abstractNumId="27">
    <w:nsid w:val="64DE7611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6A772E8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29">
    <w:nsid w:val="6B607E87"/>
    <w:multiLevelType w:val="hybridMultilevel"/>
    <w:tmpl w:val="F14EC8EC"/>
    <w:lvl w:ilvl="0" w:tplc="04090011">
      <w:start w:val="1"/>
      <w:numFmt w:val="decimal"/>
      <w:lvlText w:val="%1)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0">
    <w:nsid w:val="6CA95E0E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1">
    <w:nsid w:val="6DCD333A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2">
    <w:nsid w:val="6DE95D4C"/>
    <w:multiLevelType w:val="hybridMultilevel"/>
    <w:tmpl w:val="0ECCE4EA"/>
    <w:lvl w:ilvl="0" w:tplc="A6684C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70052D99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4">
    <w:nsid w:val="728B1760"/>
    <w:multiLevelType w:val="hybridMultilevel"/>
    <w:tmpl w:val="CE2AE154"/>
    <w:lvl w:ilvl="0" w:tplc="44F002FC">
      <w:start w:val="1"/>
      <w:numFmt w:val="decimal"/>
      <w:lvlText w:val="%1、"/>
      <w:lvlJc w:val="left"/>
      <w:pPr>
        <w:ind w:left="10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35">
    <w:nsid w:val="76E32B07"/>
    <w:multiLevelType w:val="hybridMultilevel"/>
    <w:tmpl w:val="75FCB340"/>
    <w:lvl w:ilvl="0" w:tplc="E0828CC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25"/>
  </w:num>
  <w:num w:numId="3">
    <w:abstractNumId w:val="16"/>
  </w:num>
  <w:num w:numId="4">
    <w:abstractNumId w:val="20"/>
  </w:num>
  <w:num w:numId="5">
    <w:abstractNumId w:val="23"/>
  </w:num>
  <w:num w:numId="6">
    <w:abstractNumId w:val="26"/>
  </w:num>
  <w:num w:numId="7">
    <w:abstractNumId w:val="28"/>
  </w:num>
  <w:num w:numId="8">
    <w:abstractNumId w:val="12"/>
  </w:num>
  <w:num w:numId="9">
    <w:abstractNumId w:val="29"/>
  </w:num>
  <w:num w:numId="10">
    <w:abstractNumId w:val="0"/>
  </w:num>
  <w:num w:numId="11">
    <w:abstractNumId w:val="4"/>
  </w:num>
  <w:num w:numId="12">
    <w:abstractNumId w:val="9"/>
  </w:num>
  <w:num w:numId="13">
    <w:abstractNumId w:val="31"/>
  </w:num>
  <w:num w:numId="14">
    <w:abstractNumId w:val="7"/>
  </w:num>
  <w:num w:numId="15">
    <w:abstractNumId w:val="13"/>
  </w:num>
  <w:num w:numId="16">
    <w:abstractNumId w:val="21"/>
  </w:num>
  <w:num w:numId="17">
    <w:abstractNumId w:val="10"/>
  </w:num>
  <w:num w:numId="18">
    <w:abstractNumId w:val="6"/>
  </w:num>
  <w:num w:numId="19">
    <w:abstractNumId w:val="34"/>
  </w:num>
  <w:num w:numId="20">
    <w:abstractNumId w:val="22"/>
  </w:num>
  <w:num w:numId="21">
    <w:abstractNumId w:val="15"/>
  </w:num>
  <w:num w:numId="22">
    <w:abstractNumId w:val="19"/>
  </w:num>
  <w:num w:numId="23">
    <w:abstractNumId w:val="2"/>
  </w:num>
  <w:num w:numId="24">
    <w:abstractNumId w:val="8"/>
  </w:num>
  <w:num w:numId="25">
    <w:abstractNumId w:val="1"/>
  </w:num>
  <w:num w:numId="26">
    <w:abstractNumId w:val="35"/>
  </w:num>
  <w:num w:numId="27">
    <w:abstractNumId w:val="32"/>
  </w:num>
  <w:num w:numId="28">
    <w:abstractNumId w:val="27"/>
  </w:num>
  <w:num w:numId="29">
    <w:abstractNumId w:val="30"/>
  </w:num>
  <w:num w:numId="30">
    <w:abstractNumId w:val="3"/>
  </w:num>
  <w:num w:numId="31">
    <w:abstractNumId w:val="5"/>
  </w:num>
  <w:num w:numId="32">
    <w:abstractNumId w:val="24"/>
  </w:num>
  <w:num w:numId="33">
    <w:abstractNumId w:val="33"/>
  </w:num>
  <w:num w:numId="34">
    <w:abstractNumId w:val="18"/>
  </w:num>
  <w:num w:numId="35">
    <w:abstractNumId w:val="14"/>
  </w:num>
  <w:num w:numId="3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3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13918"/>
    <w:rsid w:val="000161D8"/>
    <w:rsid w:val="000446D6"/>
    <w:rsid w:val="00051A9A"/>
    <w:rsid w:val="00062418"/>
    <w:rsid w:val="00065524"/>
    <w:rsid w:val="00075329"/>
    <w:rsid w:val="0008045A"/>
    <w:rsid w:val="0008227D"/>
    <w:rsid w:val="00084DCA"/>
    <w:rsid w:val="00091997"/>
    <w:rsid w:val="000A0649"/>
    <w:rsid w:val="000C0884"/>
    <w:rsid w:val="000E205D"/>
    <w:rsid w:val="000F0E6A"/>
    <w:rsid w:val="000F52B8"/>
    <w:rsid w:val="001353C3"/>
    <w:rsid w:val="0016090F"/>
    <w:rsid w:val="00191AF0"/>
    <w:rsid w:val="001920E1"/>
    <w:rsid w:val="00194058"/>
    <w:rsid w:val="00195FAB"/>
    <w:rsid w:val="001A3017"/>
    <w:rsid w:val="001B09B4"/>
    <w:rsid w:val="001D493C"/>
    <w:rsid w:val="001E0F65"/>
    <w:rsid w:val="001F2577"/>
    <w:rsid w:val="00211562"/>
    <w:rsid w:val="0022262C"/>
    <w:rsid w:val="002504BE"/>
    <w:rsid w:val="00262182"/>
    <w:rsid w:val="00283C6D"/>
    <w:rsid w:val="00290997"/>
    <w:rsid w:val="0029221E"/>
    <w:rsid w:val="002A0B1B"/>
    <w:rsid w:val="002A56F6"/>
    <w:rsid w:val="002B5C90"/>
    <w:rsid w:val="00313435"/>
    <w:rsid w:val="00331249"/>
    <w:rsid w:val="00350480"/>
    <w:rsid w:val="00366AE3"/>
    <w:rsid w:val="00373B05"/>
    <w:rsid w:val="00382531"/>
    <w:rsid w:val="00395968"/>
    <w:rsid w:val="003D353B"/>
    <w:rsid w:val="00430020"/>
    <w:rsid w:val="00434976"/>
    <w:rsid w:val="00440D6B"/>
    <w:rsid w:val="00441BAA"/>
    <w:rsid w:val="004460A7"/>
    <w:rsid w:val="00452FE3"/>
    <w:rsid w:val="00477740"/>
    <w:rsid w:val="004A3B13"/>
    <w:rsid w:val="004A6313"/>
    <w:rsid w:val="004B1F9D"/>
    <w:rsid w:val="004F1C5A"/>
    <w:rsid w:val="0055721D"/>
    <w:rsid w:val="00574ECF"/>
    <w:rsid w:val="005A3369"/>
    <w:rsid w:val="005A5898"/>
    <w:rsid w:val="005B1B39"/>
    <w:rsid w:val="005B3B72"/>
    <w:rsid w:val="005D18EA"/>
    <w:rsid w:val="005E0A3A"/>
    <w:rsid w:val="005F43F3"/>
    <w:rsid w:val="0062193F"/>
    <w:rsid w:val="006442C2"/>
    <w:rsid w:val="006B3199"/>
    <w:rsid w:val="006B6998"/>
    <w:rsid w:val="006C5A66"/>
    <w:rsid w:val="006D212A"/>
    <w:rsid w:val="006E55DA"/>
    <w:rsid w:val="006E6E45"/>
    <w:rsid w:val="006E710E"/>
    <w:rsid w:val="006F7646"/>
    <w:rsid w:val="007101A2"/>
    <w:rsid w:val="007240D9"/>
    <w:rsid w:val="00730656"/>
    <w:rsid w:val="007413EC"/>
    <w:rsid w:val="007437F5"/>
    <w:rsid w:val="007568B2"/>
    <w:rsid w:val="00790CC4"/>
    <w:rsid w:val="0079487D"/>
    <w:rsid w:val="007A0FB9"/>
    <w:rsid w:val="007A3E4D"/>
    <w:rsid w:val="007B3925"/>
    <w:rsid w:val="007E5B73"/>
    <w:rsid w:val="008312DD"/>
    <w:rsid w:val="0083372E"/>
    <w:rsid w:val="00842E33"/>
    <w:rsid w:val="008752D0"/>
    <w:rsid w:val="008B0DCB"/>
    <w:rsid w:val="008D71B4"/>
    <w:rsid w:val="0090285C"/>
    <w:rsid w:val="00913CE6"/>
    <w:rsid w:val="009569E5"/>
    <w:rsid w:val="009A36F5"/>
    <w:rsid w:val="009B2B38"/>
    <w:rsid w:val="009B3864"/>
    <w:rsid w:val="009C3574"/>
    <w:rsid w:val="009E3F47"/>
    <w:rsid w:val="009F5552"/>
    <w:rsid w:val="00A17AA3"/>
    <w:rsid w:val="00A218ED"/>
    <w:rsid w:val="00A514DE"/>
    <w:rsid w:val="00A875C4"/>
    <w:rsid w:val="00AE7FA1"/>
    <w:rsid w:val="00AF4FBE"/>
    <w:rsid w:val="00B0540B"/>
    <w:rsid w:val="00B15191"/>
    <w:rsid w:val="00B44218"/>
    <w:rsid w:val="00B53AB2"/>
    <w:rsid w:val="00B54F22"/>
    <w:rsid w:val="00B745BA"/>
    <w:rsid w:val="00BD5638"/>
    <w:rsid w:val="00BE6DA5"/>
    <w:rsid w:val="00C03A51"/>
    <w:rsid w:val="00C051A9"/>
    <w:rsid w:val="00C21F44"/>
    <w:rsid w:val="00C61F40"/>
    <w:rsid w:val="00C66821"/>
    <w:rsid w:val="00C66980"/>
    <w:rsid w:val="00C77DD3"/>
    <w:rsid w:val="00CC0FCE"/>
    <w:rsid w:val="00CD4B02"/>
    <w:rsid w:val="00CE22C6"/>
    <w:rsid w:val="00D073D7"/>
    <w:rsid w:val="00D27B9F"/>
    <w:rsid w:val="00D513D5"/>
    <w:rsid w:val="00D704F8"/>
    <w:rsid w:val="00D737A2"/>
    <w:rsid w:val="00D739B3"/>
    <w:rsid w:val="00D90274"/>
    <w:rsid w:val="00D93220"/>
    <w:rsid w:val="00DA172B"/>
    <w:rsid w:val="00DA620A"/>
    <w:rsid w:val="00DB276D"/>
    <w:rsid w:val="00DC4ACC"/>
    <w:rsid w:val="00DC6CC0"/>
    <w:rsid w:val="00DD477E"/>
    <w:rsid w:val="00DD4E22"/>
    <w:rsid w:val="00DD4F85"/>
    <w:rsid w:val="00E12BA1"/>
    <w:rsid w:val="00E3695E"/>
    <w:rsid w:val="00E46C9F"/>
    <w:rsid w:val="00E57618"/>
    <w:rsid w:val="00E72E19"/>
    <w:rsid w:val="00E815E3"/>
    <w:rsid w:val="00E846A9"/>
    <w:rsid w:val="00E94D76"/>
    <w:rsid w:val="00EA2883"/>
    <w:rsid w:val="00EC518B"/>
    <w:rsid w:val="00EC5699"/>
    <w:rsid w:val="00ED7B50"/>
    <w:rsid w:val="00EE5885"/>
    <w:rsid w:val="00EF705A"/>
    <w:rsid w:val="00F04247"/>
    <w:rsid w:val="00F16941"/>
    <w:rsid w:val="00F33BF1"/>
    <w:rsid w:val="00F40536"/>
    <w:rsid w:val="00F6251B"/>
    <w:rsid w:val="00F86E60"/>
    <w:rsid w:val="00FA0831"/>
    <w:rsid w:val="00FA6D42"/>
    <w:rsid w:val="00FB3B15"/>
    <w:rsid w:val="00FC269F"/>
    <w:rsid w:val="00FC7707"/>
    <w:rsid w:val="00FD6E97"/>
    <w:rsid w:val="00FE00CC"/>
    <w:rsid w:val="00FE5E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593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74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5D6B0-0512-4585-87BD-F315F7FCE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4</Pages>
  <Words>101</Words>
  <Characters>576</Characters>
  <Application>Microsoft Office Word</Application>
  <DocSecurity>0</DocSecurity>
  <Lines>4</Lines>
  <Paragraphs>1</Paragraphs>
  <ScaleCrop>false</ScaleCrop>
  <Company>Peking University</Company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Microsoft.com</cp:lastModifiedBy>
  <cp:revision>108</cp:revision>
  <dcterms:created xsi:type="dcterms:W3CDTF">2009-12-23T03:54:00Z</dcterms:created>
  <dcterms:modified xsi:type="dcterms:W3CDTF">2010-01-14T16:56:00Z</dcterms:modified>
</cp:coreProperties>
</file>