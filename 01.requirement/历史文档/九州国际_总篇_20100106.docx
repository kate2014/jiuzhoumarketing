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094" w:rsidRPr="009E3F47" w:rsidRDefault="00080094" w:rsidP="00080094">
      <w:pPr>
        <w:rPr>
          <w:rFonts w:ascii="华文楷体" w:eastAsia="华文楷体" w:hAnsi="华文楷体"/>
        </w:rPr>
      </w:pPr>
      <w:bookmarkStart w:id="0" w:name="_Toc249079413"/>
    </w:p>
    <w:p w:rsidR="00080094" w:rsidRPr="009E3F47" w:rsidRDefault="00080094" w:rsidP="00080094">
      <w:pPr>
        <w:jc w:val="center"/>
        <w:rPr>
          <w:rFonts w:ascii="华文楷体" w:eastAsia="华文楷体" w:hAnsi="华文楷体"/>
          <w:b/>
          <w:bCs/>
          <w:sz w:val="72"/>
          <w:szCs w:val="72"/>
        </w:rPr>
      </w:pPr>
    </w:p>
    <w:p w:rsidR="00080094" w:rsidRPr="009E3F47" w:rsidRDefault="00080094" w:rsidP="00080094">
      <w:pPr>
        <w:jc w:val="center"/>
        <w:rPr>
          <w:rFonts w:ascii="华文楷体" w:eastAsia="华文楷体" w:hAnsi="华文楷体"/>
          <w:b/>
          <w:bCs/>
          <w:sz w:val="72"/>
          <w:szCs w:val="72"/>
        </w:rPr>
      </w:pPr>
    </w:p>
    <w:p w:rsidR="00080094" w:rsidRPr="009E3F47" w:rsidRDefault="00080094" w:rsidP="00080094">
      <w:pPr>
        <w:jc w:val="center"/>
        <w:rPr>
          <w:rFonts w:ascii="华文楷体" w:eastAsia="华文楷体" w:hAnsi="华文楷体"/>
          <w:b/>
          <w:bCs/>
          <w:sz w:val="72"/>
          <w:szCs w:val="72"/>
        </w:rPr>
      </w:pPr>
      <w:r w:rsidRPr="009E3F47">
        <w:rPr>
          <w:rFonts w:ascii="华文楷体" w:eastAsia="华文楷体" w:hAnsi="华文楷体" w:hint="eastAsia"/>
          <w:b/>
          <w:bCs/>
          <w:sz w:val="72"/>
          <w:szCs w:val="72"/>
        </w:rPr>
        <w:t>九州国际市场管理系统</w:t>
      </w:r>
    </w:p>
    <w:p w:rsidR="00080094" w:rsidRPr="009E3F47" w:rsidRDefault="00080094" w:rsidP="00080094">
      <w:pPr>
        <w:jc w:val="center"/>
        <w:rPr>
          <w:rFonts w:ascii="华文楷体" w:eastAsia="华文楷体" w:hAnsi="华文楷体"/>
          <w:b/>
          <w:bCs/>
          <w:sz w:val="72"/>
          <w:szCs w:val="72"/>
        </w:rPr>
      </w:pPr>
    </w:p>
    <w:p w:rsidR="00080094" w:rsidRPr="00DA517C" w:rsidRDefault="00080094" w:rsidP="00080094">
      <w:pPr>
        <w:jc w:val="center"/>
        <w:rPr>
          <w:rFonts w:ascii="华文楷体" w:eastAsia="华文楷体" w:hAnsi="华文楷体"/>
          <w:b/>
          <w:bCs/>
          <w:sz w:val="72"/>
          <w:szCs w:val="72"/>
        </w:rPr>
      </w:pPr>
      <w:r w:rsidRPr="00DA517C">
        <w:rPr>
          <w:rFonts w:ascii="华文楷体" w:eastAsia="华文楷体" w:hAnsi="华文楷体" w:hint="eastAsia"/>
          <w:b/>
          <w:bCs/>
          <w:sz w:val="72"/>
          <w:szCs w:val="72"/>
        </w:rPr>
        <w:t>需求规格说明书</w:t>
      </w: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p w:rsidR="00080094" w:rsidRPr="009E3F47" w:rsidRDefault="00080094" w:rsidP="00080094">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6"/>
        <w:gridCol w:w="2107"/>
        <w:gridCol w:w="1734"/>
        <w:gridCol w:w="1972"/>
      </w:tblGrid>
      <w:tr w:rsidR="00080094" w:rsidRPr="009E3F47" w:rsidTr="002E3C2A">
        <w:trPr>
          <w:trHeight w:val="454"/>
          <w:jc w:val="center"/>
        </w:trPr>
        <w:tc>
          <w:tcPr>
            <w:tcW w:w="1576" w:type="dxa"/>
            <w:vAlign w:val="center"/>
          </w:tcPr>
          <w:p w:rsidR="00080094" w:rsidRPr="009E3F47" w:rsidRDefault="00080094"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文档版本号：</w:t>
            </w:r>
          </w:p>
        </w:tc>
        <w:tc>
          <w:tcPr>
            <w:tcW w:w="2107" w:type="dxa"/>
            <w:vAlign w:val="center"/>
          </w:tcPr>
          <w:p w:rsidR="00080094" w:rsidRPr="009E3F47" w:rsidRDefault="00080094"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1.0</w:t>
            </w:r>
          </w:p>
        </w:tc>
        <w:tc>
          <w:tcPr>
            <w:tcW w:w="1734" w:type="dxa"/>
            <w:vAlign w:val="center"/>
          </w:tcPr>
          <w:p w:rsidR="00080094" w:rsidRPr="009E3F47" w:rsidRDefault="00080094" w:rsidP="002E3C2A">
            <w:pPr>
              <w:pStyle w:val="a7"/>
              <w:spacing w:before="100" w:beforeAutospacing="1" w:after="100" w:afterAutospacing="1"/>
              <w:rPr>
                <w:rFonts w:ascii="华文楷体" w:eastAsia="华文楷体" w:hAnsi="华文楷体"/>
              </w:rPr>
            </w:pPr>
            <w:r w:rsidRPr="009E3F47">
              <w:rPr>
                <w:rFonts w:ascii="华文楷体" w:eastAsia="华文楷体" w:hAnsi="华文楷体" w:hint="eastAsia"/>
              </w:rPr>
              <w:t>文档编号：</w:t>
            </w:r>
          </w:p>
        </w:tc>
        <w:tc>
          <w:tcPr>
            <w:tcW w:w="1972" w:type="dxa"/>
            <w:vAlign w:val="center"/>
          </w:tcPr>
          <w:p w:rsidR="00080094" w:rsidRPr="009E3F47" w:rsidRDefault="00080094" w:rsidP="002E3C2A">
            <w:pPr>
              <w:spacing w:before="100" w:beforeAutospacing="1" w:after="100" w:afterAutospacing="1"/>
              <w:rPr>
                <w:rFonts w:ascii="华文楷体" w:eastAsia="华文楷体" w:hAnsi="华文楷体"/>
              </w:rPr>
            </w:pPr>
          </w:p>
        </w:tc>
      </w:tr>
      <w:tr w:rsidR="00080094" w:rsidRPr="009E3F47" w:rsidTr="002E3C2A">
        <w:trPr>
          <w:trHeight w:val="454"/>
          <w:jc w:val="center"/>
        </w:trPr>
        <w:tc>
          <w:tcPr>
            <w:tcW w:w="1576" w:type="dxa"/>
            <w:vAlign w:val="center"/>
          </w:tcPr>
          <w:p w:rsidR="00080094" w:rsidRPr="009E3F47" w:rsidRDefault="00080094"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文档密级：</w:t>
            </w:r>
          </w:p>
        </w:tc>
        <w:tc>
          <w:tcPr>
            <w:tcW w:w="2107" w:type="dxa"/>
            <w:vAlign w:val="center"/>
          </w:tcPr>
          <w:p w:rsidR="00080094" w:rsidRPr="009E3F47" w:rsidRDefault="00080094"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保密</w:t>
            </w:r>
          </w:p>
        </w:tc>
        <w:tc>
          <w:tcPr>
            <w:tcW w:w="1734" w:type="dxa"/>
            <w:vAlign w:val="center"/>
          </w:tcPr>
          <w:p w:rsidR="00080094" w:rsidRPr="009E3F47" w:rsidRDefault="00080094"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归属部门/项目：</w:t>
            </w:r>
          </w:p>
        </w:tc>
        <w:tc>
          <w:tcPr>
            <w:tcW w:w="1972" w:type="dxa"/>
            <w:vAlign w:val="center"/>
          </w:tcPr>
          <w:p w:rsidR="00080094" w:rsidRPr="009E3F47" w:rsidRDefault="00080094"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系统开发部</w:t>
            </w:r>
          </w:p>
        </w:tc>
      </w:tr>
      <w:tr w:rsidR="00080094" w:rsidRPr="009E3F47" w:rsidTr="002E3C2A">
        <w:trPr>
          <w:trHeight w:val="454"/>
          <w:jc w:val="center"/>
        </w:trPr>
        <w:tc>
          <w:tcPr>
            <w:tcW w:w="1576" w:type="dxa"/>
            <w:vAlign w:val="center"/>
          </w:tcPr>
          <w:p w:rsidR="00080094" w:rsidRPr="009E3F47" w:rsidRDefault="00080094"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编写人：</w:t>
            </w:r>
          </w:p>
        </w:tc>
        <w:tc>
          <w:tcPr>
            <w:tcW w:w="2107" w:type="dxa"/>
            <w:vAlign w:val="center"/>
          </w:tcPr>
          <w:p w:rsidR="00080094" w:rsidRPr="009E3F47" w:rsidRDefault="00080094"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王刚、王瑞、宋晓卿</w:t>
            </w:r>
          </w:p>
        </w:tc>
        <w:tc>
          <w:tcPr>
            <w:tcW w:w="1734" w:type="dxa"/>
            <w:vAlign w:val="center"/>
          </w:tcPr>
          <w:p w:rsidR="00080094" w:rsidRPr="009E3F47" w:rsidRDefault="00080094"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编写日期：</w:t>
            </w:r>
          </w:p>
        </w:tc>
        <w:tc>
          <w:tcPr>
            <w:tcW w:w="1972" w:type="dxa"/>
            <w:vAlign w:val="center"/>
          </w:tcPr>
          <w:p w:rsidR="00080094" w:rsidRPr="009E3F47" w:rsidRDefault="00080094" w:rsidP="002E3C2A">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r w:rsidR="00080094" w:rsidRPr="009E3F47" w:rsidTr="002E3C2A">
        <w:trPr>
          <w:trHeight w:val="454"/>
          <w:jc w:val="center"/>
        </w:trPr>
        <w:tc>
          <w:tcPr>
            <w:tcW w:w="1576" w:type="dxa"/>
            <w:vAlign w:val="center"/>
          </w:tcPr>
          <w:p w:rsidR="00080094" w:rsidRPr="009E3F47" w:rsidRDefault="00080094"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审核人：</w:t>
            </w:r>
          </w:p>
        </w:tc>
        <w:tc>
          <w:tcPr>
            <w:tcW w:w="2107" w:type="dxa"/>
            <w:vAlign w:val="center"/>
          </w:tcPr>
          <w:p w:rsidR="00080094" w:rsidRPr="009E3F47" w:rsidRDefault="00080094" w:rsidP="002E3C2A">
            <w:pPr>
              <w:spacing w:before="100" w:beforeAutospacing="1" w:after="100" w:afterAutospacing="1"/>
              <w:rPr>
                <w:rFonts w:ascii="华文楷体" w:eastAsia="华文楷体" w:hAnsi="华文楷体"/>
              </w:rPr>
            </w:pPr>
            <w:r w:rsidRPr="009E3F47">
              <w:rPr>
                <w:rFonts w:ascii="华文楷体" w:eastAsia="华文楷体" w:hAnsi="华文楷体" w:hint="eastAsia"/>
              </w:rPr>
              <w:t>王长生</w:t>
            </w:r>
          </w:p>
        </w:tc>
        <w:tc>
          <w:tcPr>
            <w:tcW w:w="1734" w:type="dxa"/>
            <w:vAlign w:val="center"/>
          </w:tcPr>
          <w:p w:rsidR="00080094" w:rsidRPr="009E3F47" w:rsidRDefault="00080094" w:rsidP="002E3C2A">
            <w:pPr>
              <w:spacing w:before="100" w:beforeAutospacing="1" w:after="100" w:afterAutospacing="1"/>
              <w:jc w:val="center"/>
              <w:rPr>
                <w:rFonts w:ascii="华文楷体" w:eastAsia="华文楷体" w:hAnsi="华文楷体"/>
              </w:rPr>
            </w:pPr>
            <w:r w:rsidRPr="009E3F47">
              <w:rPr>
                <w:rFonts w:ascii="华文楷体" w:eastAsia="华文楷体" w:hAnsi="华文楷体" w:hint="eastAsia"/>
              </w:rPr>
              <w:t>审核日期：</w:t>
            </w:r>
          </w:p>
        </w:tc>
        <w:tc>
          <w:tcPr>
            <w:tcW w:w="1972" w:type="dxa"/>
            <w:vAlign w:val="center"/>
          </w:tcPr>
          <w:p w:rsidR="00080094" w:rsidRPr="009E3F47" w:rsidRDefault="00080094" w:rsidP="002E3C2A">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9E3F47">
                <w:rPr>
                  <w:rFonts w:ascii="华文楷体" w:eastAsia="华文楷体" w:hAnsi="华文楷体" w:hint="eastAsia"/>
                </w:rPr>
                <w:t>2009-12-7</w:t>
              </w:r>
            </w:smartTag>
          </w:p>
        </w:tc>
      </w:tr>
    </w:tbl>
    <w:p w:rsidR="00080094" w:rsidRPr="009E3F47" w:rsidRDefault="00080094" w:rsidP="00080094">
      <w:pPr>
        <w:rPr>
          <w:rFonts w:ascii="华文楷体" w:eastAsia="华文楷体" w:hAnsi="华文楷体"/>
        </w:rPr>
      </w:pPr>
    </w:p>
    <w:p w:rsidR="00080094" w:rsidRPr="009E3F47" w:rsidRDefault="00080094" w:rsidP="00080094">
      <w:pPr>
        <w:widowControl/>
        <w:jc w:val="left"/>
        <w:rPr>
          <w:rFonts w:ascii="华文楷体" w:eastAsia="华文楷体" w:hAnsi="华文楷体"/>
        </w:rPr>
      </w:pPr>
      <w:r w:rsidRPr="009E3F47">
        <w:rPr>
          <w:rFonts w:ascii="华文楷体" w:eastAsia="华文楷体" w:hAnsi="华文楷体"/>
        </w:rPr>
        <w:br w:type="page"/>
      </w:r>
    </w:p>
    <w:sdt>
      <w:sdtPr>
        <w:rPr>
          <w:rFonts w:ascii="华文楷体" w:eastAsia="华文楷体" w:hAnsi="华文楷体" w:cs="Times New Roman"/>
          <w:b w:val="0"/>
          <w:bCs w:val="0"/>
          <w:color w:val="auto"/>
          <w:kern w:val="2"/>
          <w:sz w:val="44"/>
          <w:szCs w:val="44"/>
          <w:lang w:val="zh-CN"/>
        </w:rPr>
        <w:id w:val="8085422"/>
        <w:docPartObj>
          <w:docPartGallery w:val="Table of Contents"/>
          <w:docPartUnique/>
        </w:docPartObj>
      </w:sdtPr>
      <w:sdtEndPr>
        <w:rPr>
          <w:sz w:val="24"/>
          <w:szCs w:val="24"/>
          <w:lang w:val="en-US"/>
        </w:rPr>
      </w:sdtEndPr>
      <w:sdtContent>
        <w:p w:rsidR="00080094" w:rsidRPr="00A27741" w:rsidRDefault="00080094" w:rsidP="00080094">
          <w:pPr>
            <w:pStyle w:val="TOC"/>
            <w:rPr>
              <w:rFonts w:ascii="华文楷体" w:eastAsia="华文楷体" w:hAnsi="华文楷体"/>
              <w:sz w:val="24"/>
              <w:szCs w:val="24"/>
            </w:rPr>
          </w:pPr>
          <w:r w:rsidRPr="00A27741">
            <w:rPr>
              <w:rFonts w:ascii="华文楷体" w:eastAsia="华文楷体" w:hAnsi="华文楷体"/>
              <w:color w:val="auto"/>
              <w:sz w:val="24"/>
              <w:szCs w:val="24"/>
              <w:lang w:val="zh-CN"/>
            </w:rPr>
            <w:t>目录</w:t>
          </w:r>
        </w:p>
        <w:p w:rsidR="00A27741" w:rsidRPr="00A27741" w:rsidRDefault="00671453">
          <w:pPr>
            <w:pStyle w:val="10"/>
            <w:tabs>
              <w:tab w:val="left" w:pos="420"/>
              <w:tab w:val="right" w:leader="dot" w:pos="8296"/>
            </w:tabs>
            <w:rPr>
              <w:rFonts w:ascii="华文楷体" w:eastAsia="华文楷体" w:hAnsi="华文楷体" w:cstheme="minorBidi"/>
              <w:noProof/>
              <w:sz w:val="24"/>
              <w:szCs w:val="24"/>
            </w:rPr>
          </w:pPr>
          <w:r w:rsidRPr="00A27741">
            <w:rPr>
              <w:rFonts w:ascii="华文楷体" w:eastAsia="华文楷体" w:hAnsi="华文楷体"/>
              <w:sz w:val="24"/>
              <w:szCs w:val="24"/>
            </w:rPr>
            <w:fldChar w:fldCharType="begin"/>
          </w:r>
          <w:r w:rsidR="00080094" w:rsidRPr="00A27741">
            <w:rPr>
              <w:rFonts w:ascii="华文楷体" w:eastAsia="华文楷体" w:hAnsi="华文楷体"/>
              <w:sz w:val="24"/>
              <w:szCs w:val="24"/>
            </w:rPr>
            <w:instrText xml:space="preserve"> TOC \o "1-3" \h \z \u </w:instrText>
          </w:r>
          <w:r w:rsidRPr="00A27741">
            <w:rPr>
              <w:rFonts w:ascii="华文楷体" w:eastAsia="华文楷体" w:hAnsi="华文楷体"/>
              <w:sz w:val="24"/>
              <w:szCs w:val="24"/>
            </w:rPr>
            <w:fldChar w:fldCharType="separate"/>
          </w:r>
          <w:hyperlink w:anchor="_Toc250551111" w:history="1">
            <w:r w:rsidR="00A27741" w:rsidRPr="00A27741">
              <w:rPr>
                <w:rStyle w:val="ab"/>
                <w:rFonts w:ascii="华文楷体" w:eastAsia="华文楷体" w:hAnsi="华文楷体"/>
                <w:b/>
                <w:noProof/>
                <w:sz w:val="24"/>
                <w:szCs w:val="24"/>
              </w:rPr>
              <w:t>1.</w:t>
            </w:r>
            <w:r w:rsidR="00A27741" w:rsidRPr="00A27741">
              <w:rPr>
                <w:rFonts w:ascii="华文楷体" w:eastAsia="华文楷体" w:hAnsi="华文楷体" w:cstheme="minorBidi"/>
                <w:noProof/>
                <w:sz w:val="24"/>
                <w:szCs w:val="24"/>
              </w:rPr>
              <w:tab/>
            </w:r>
            <w:r w:rsidR="00A27741" w:rsidRPr="00A27741">
              <w:rPr>
                <w:rStyle w:val="ab"/>
                <w:rFonts w:ascii="华文楷体" w:eastAsia="华文楷体" w:hAnsi="华文楷体" w:hint="eastAsia"/>
                <w:b/>
                <w:noProof/>
                <w:sz w:val="24"/>
                <w:szCs w:val="24"/>
              </w:rPr>
              <w:t>文档概述</w:t>
            </w:r>
            <w:r w:rsidR="00A27741" w:rsidRPr="00A27741">
              <w:rPr>
                <w:rFonts w:ascii="华文楷体" w:eastAsia="华文楷体" w:hAnsi="华文楷体"/>
                <w:noProof/>
                <w:webHidden/>
                <w:sz w:val="24"/>
                <w:szCs w:val="24"/>
              </w:rPr>
              <w:tab/>
            </w:r>
            <w:r w:rsidR="00A27741" w:rsidRPr="00A27741">
              <w:rPr>
                <w:rFonts w:ascii="华文楷体" w:eastAsia="华文楷体" w:hAnsi="华文楷体"/>
                <w:noProof/>
                <w:webHidden/>
                <w:sz w:val="24"/>
                <w:szCs w:val="24"/>
              </w:rPr>
              <w:fldChar w:fldCharType="begin"/>
            </w:r>
            <w:r w:rsidR="00A27741" w:rsidRPr="00A27741">
              <w:rPr>
                <w:rFonts w:ascii="华文楷体" w:eastAsia="华文楷体" w:hAnsi="华文楷体"/>
                <w:noProof/>
                <w:webHidden/>
                <w:sz w:val="24"/>
                <w:szCs w:val="24"/>
              </w:rPr>
              <w:instrText xml:space="preserve"> PAGEREF _Toc250551111 \h </w:instrText>
            </w:r>
            <w:r w:rsidR="00A27741" w:rsidRPr="00A27741">
              <w:rPr>
                <w:rFonts w:ascii="华文楷体" w:eastAsia="华文楷体" w:hAnsi="华文楷体"/>
                <w:noProof/>
                <w:webHidden/>
                <w:sz w:val="24"/>
                <w:szCs w:val="24"/>
              </w:rPr>
            </w:r>
            <w:r w:rsidR="00A27741" w:rsidRPr="00A27741">
              <w:rPr>
                <w:rFonts w:ascii="华文楷体" w:eastAsia="华文楷体" w:hAnsi="华文楷体"/>
                <w:noProof/>
                <w:webHidden/>
                <w:sz w:val="24"/>
                <w:szCs w:val="24"/>
              </w:rPr>
              <w:fldChar w:fldCharType="separate"/>
            </w:r>
            <w:r w:rsidR="00A27741" w:rsidRPr="00A27741">
              <w:rPr>
                <w:rFonts w:ascii="华文楷体" w:eastAsia="华文楷体" w:hAnsi="华文楷体"/>
                <w:noProof/>
                <w:webHidden/>
                <w:sz w:val="24"/>
                <w:szCs w:val="24"/>
              </w:rPr>
              <w:t>3</w:t>
            </w:r>
            <w:r w:rsidR="00A27741" w:rsidRPr="00A27741">
              <w:rPr>
                <w:rFonts w:ascii="华文楷体" w:eastAsia="华文楷体" w:hAnsi="华文楷体"/>
                <w:noProof/>
                <w:webHidden/>
                <w:sz w:val="24"/>
                <w:szCs w:val="24"/>
              </w:rPr>
              <w:fldChar w:fldCharType="end"/>
            </w:r>
          </w:hyperlink>
        </w:p>
        <w:p w:rsidR="00A27741" w:rsidRPr="00A27741" w:rsidRDefault="00A27741">
          <w:pPr>
            <w:pStyle w:val="2"/>
            <w:rPr>
              <w:rFonts w:ascii="华文楷体" w:eastAsia="华文楷体" w:hAnsi="华文楷体" w:cstheme="minorBidi"/>
              <w:noProof/>
              <w:sz w:val="24"/>
              <w:szCs w:val="24"/>
            </w:rPr>
          </w:pPr>
          <w:hyperlink w:anchor="_Toc250551112" w:history="1">
            <w:r w:rsidRPr="00A27741">
              <w:rPr>
                <w:rStyle w:val="ab"/>
                <w:rFonts w:ascii="华文楷体" w:eastAsia="华文楷体" w:hAnsi="华文楷体"/>
                <w:b/>
                <w:noProof/>
                <w:sz w:val="24"/>
                <w:szCs w:val="24"/>
              </w:rPr>
              <w:t>1.1</w:t>
            </w:r>
            <w:r w:rsidRPr="00A27741">
              <w:rPr>
                <w:rFonts w:ascii="华文楷体" w:eastAsia="华文楷体" w:hAnsi="华文楷体" w:cstheme="minorBidi"/>
                <w:noProof/>
                <w:sz w:val="24"/>
                <w:szCs w:val="24"/>
              </w:rPr>
              <w:tab/>
            </w:r>
            <w:r w:rsidRPr="00A27741">
              <w:rPr>
                <w:rStyle w:val="ab"/>
                <w:rFonts w:ascii="华文楷体" w:eastAsia="华文楷体" w:hAnsi="华文楷体" w:hint="eastAsia"/>
                <w:b/>
                <w:noProof/>
                <w:sz w:val="24"/>
                <w:szCs w:val="24"/>
              </w:rPr>
              <w:t>目的</w:t>
            </w:r>
            <w:r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Pr="00A27741">
              <w:rPr>
                <w:rFonts w:ascii="华文楷体" w:eastAsia="华文楷体" w:hAnsi="华文楷体"/>
                <w:noProof/>
                <w:webHidden/>
                <w:sz w:val="24"/>
                <w:szCs w:val="24"/>
              </w:rPr>
              <w:instrText xml:space="preserve"> PAGEREF _Toc250551112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Pr="00A27741">
              <w:rPr>
                <w:rFonts w:ascii="华文楷体" w:eastAsia="华文楷体" w:hAnsi="华文楷体"/>
                <w:noProof/>
                <w:webHidden/>
                <w:sz w:val="24"/>
                <w:szCs w:val="24"/>
              </w:rPr>
              <w:t>3</w:t>
            </w:r>
            <w:r w:rsidRPr="00A27741">
              <w:rPr>
                <w:rFonts w:ascii="华文楷体" w:eastAsia="华文楷体" w:hAnsi="华文楷体"/>
                <w:noProof/>
                <w:webHidden/>
                <w:sz w:val="24"/>
                <w:szCs w:val="24"/>
              </w:rPr>
              <w:fldChar w:fldCharType="end"/>
            </w:r>
          </w:hyperlink>
        </w:p>
        <w:p w:rsidR="00A27741" w:rsidRPr="00A27741" w:rsidRDefault="00A27741">
          <w:pPr>
            <w:pStyle w:val="2"/>
            <w:rPr>
              <w:rFonts w:ascii="华文楷体" w:eastAsia="华文楷体" w:hAnsi="华文楷体" w:cstheme="minorBidi"/>
              <w:noProof/>
              <w:sz w:val="24"/>
              <w:szCs w:val="24"/>
            </w:rPr>
          </w:pPr>
          <w:hyperlink w:anchor="_Toc250551113" w:history="1">
            <w:r w:rsidRPr="00A27741">
              <w:rPr>
                <w:rStyle w:val="ab"/>
                <w:rFonts w:ascii="华文楷体" w:eastAsia="华文楷体" w:hAnsi="华文楷体"/>
                <w:b/>
                <w:noProof/>
                <w:sz w:val="24"/>
                <w:szCs w:val="24"/>
              </w:rPr>
              <w:t>1.2</w:t>
            </w:r>
            <w:r w:rsidRPr="00A27741">
              <w:rPr>
                <w:rFonts w:ascii="华文楷体" w:eastAsia="华文楷体" w:hAnsi="华文楷体" w:cstheme="minorBidi"/>
                <w:noProof/>
                <w:sz w:val="24"/>
                <w:szCs w:val="24"/>
              </w:rPr>
              <w:tab/>
            </w:r>
            <w:r w:rsidRPr="00A27741">
              <w:rPr>
                <w:rStyle w:val="ab"/>
                <w:rFonts w:ascii="华文楷体" w:eastAsia="华文楷体" w:hAnsi="华文楷体" w:hint="eastAsia"/>
                <w:b/>
                <w:noProof/>
                <w:sz w:val="24"/>
                <w:szCs w:val="24"/>
              </w:rPr>
              <w:t>范围</w:t>
            </w:r>
            <w:r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Pr="00A27741">
              <w:rPr>
                <w:rFonts w:ascii="华文楷体" w:eastAsia="华文楷体" w:hAnsi="华文楷体"/>
                <w:noProof/>
                <w:webHidden/>
                <w:sz w:val="24"/>
                <w:szCs w:val="24"/>
              </w:rPr>
              <w:instrText xml:space="preserve"> PAGEREF _Toc250551113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Pr="00A27741">
              <w:rPr>
                <w:rFonts w:ascii="华文楷体" w:eastAsia="华文楷体" w:hAnsi="华文楷体"/>
                <w:noProof/>
                <w:webHidden/>
                <w:sz w:val="24"/>
                <w:szCs w:val="24"/>
              </w:rPr>
              <w:t>3</w:t>
            </w:r>
            <w:r w:rsidRPr="00A27741">
              <w:rPr>
                <w:rFonts w:ascii="华文楷体" w:eastAsia="华文楷体" w:hAnsi="华文楷体"/>
                <w:noProof/>
                <w:webHidden/>
                <w:sz w:val="24"/>
                <w:szCs w:val="24"/>
              </w:rPr>
              <w:fldChar w:fldCharType="end"/>
            </w:r>
          </w:hyperlink>
        </w:p>
        <w:p w:rsidR="00A27741" w:rsidRPr="00A27741" w:rsidRDefault="00A27741">
          <w:pPr>
            <w:pStyle w:val="2"/>
            <w:rPr>
              <w:rFonts w:ascii="华文楷体" w:eastAsia="华文楷体" w:hAnsi="华文楷体" w:cstheme="minorBidi"/>
              <w:noProof/>
              <w:sz w:val="24"/>
              <w:szCs w:val="24"/>
            </w:rPr>
          </w:pPr>
          <w:hyperlink w:anchor="_Toc250551114" w:history="1">
            <w:r w:rsidRPr="00A27741">
              <w:rPr>
                <w:rStyle w:val="ab"/>
                <w:rFonts w:ascii="华文楷体" w:eastAsia="华文楷体" w:hAnsi="华文楷体"/>
                <w:b/>
                <w:noProof/>
                <w:sz w:val="24"/>
                <w:szCs w:val="24"/>
              </w:rPr>
              <w:t>1.3</w:t>
            </w:r>
            <w:r w:rsidRPr="00A27741">
              <w:rPr>
                <w:rFonts w:ascii="华文楷体" w:eastAsia="华文楷体" w:hAnsi="华文楷体" w:cstheme="minorBidi"/>
                <w:noProof/>
                <w:sz w:val="24"/>
                <w:szCs w:val="24"/>
              </w:rPr>
              <w:tab/>
            </w:r>
            <w:r w:rsidRPr="00A27741">
              <w:rPr>
                <w:rStyle w:val="ab"/>
                <w:rFonts w:ascii="华文楷体" w:eastAsia="华文楷体" w:hAnsi="华文楷体" w:hint="eastAsia"/>
                <w:b/>
                <w:noProof/>
                <w:sz w:val="24"/>
                <w:szCs w:val="24"/>
              </w:rPr>
              <w:t>定义与约定</w:t>
            </w:r>
            <w:r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Pr="00A27741">
              <w:rPr>
                <w:rFonts w:ascii="华文楷体" w:eastAsia="华文楷体" w:hAnsi="华文楷体"/>
                <w:noProof/>
                <w:webHidden/>
                <w:sz w:val="24"/>
                <w:szCs w:val="24"/>
              </w:rPr>
              <w:instrText xml:space="preserve"> PAGEREF _Toc250551114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Pr="00A27741">
              <w:rPr>
                <w:rFonts w:ascii="华文楷体" w:eastAsia="华文楷体" w:hAnsi="华文楷体"/>
                <w:noProof/>
                <w:webHidden/>
                <w:sz w:val="24"/>
                <w:szCs w:val="24"/>
              </w:rPr>
              <w:t>3</w:t>
            </w:r>
            <w:r w:rsidRPr="00A27741">
              <w:rPr>
                <w:rFonts w:ascii="华文楷体" w:eastAsia="华文楷体" w:hAnsi="华文楷体"/>
                <w:noProof/>
                <w:webHidden/>
                <w:sz w:val="24"/>
                <w:szCs w:val="24"/>
              </w:rPr>
              <w:fldChar w:fldCharType="end"/>
            </w:r>
          </w:hyperlink>
        </w:p>
        <w:p w:rsidR="00A27741" w:rsidRPr="00A27741" w:rsidRDefault="00A27741">
          <w:pPr>
            <w:pStyle w:val="2"/>
            <w:rPr>
              <w:rFonts w:ascii="华文楷体" w:eastAsia="华文楷体" w:hAnsi="华文楷体" w:cstheme="minorBidi"/>
              <w:noProof/>
              <w:sz w:val="24"/>
              <w:szCs w:val="24"/>
            </w:rPr>
          </w:pPr>
          <w:hyperlink w:anchor="_Toc250551115" w:history="1">
            <w:r w:rsidRPr="00A27741">
              <w:rPr>
                <w:rStyle w:val="ab"/>
                <w:rFonts w:ascii="华文楷体" w:eastAsia="华文楷体" w:hAnsi="华文楷体"/>
                <w:b/>
                <w:noProof/>
                <w:sz w:val="24"/>
                <w:szCs w:val="24"/>
              </w:rPr>
              <w:t>1.4</w:t>
            </w:r>
            <w:r w:rsidRPr="00A27741">
              <w:rPr>
                <w:rFonts w:ascii="华文楷体" w:eastAsia="华文楷体" w:hAnsi="华文楷体" w:cstheme="minorBidi"/>
                <w:noProof/>
                <w:sz w:val="24"/>
                <w:szCs w:val="24"/>
              </w:rPr>
              <w:tab/>
            </w:r>
            <w:r w:rsidRPr="00A27741">
              <w:rPr>
                <w:rStyle w:val="ab"/>
                <w:rFonts w:ascii="华文楷体" w:eastAsia="华文楷体" w:hAnsi="华文楷体" w:hint="eastAsia"/>
                <w:b/>
                <w:noProof/>
                <w:sz w:val="24"/>
                <w:szCs w:val="24"/>
              </w:rPr>
              <w:t>参考资料</w:t>
            </w:r>
            <w:r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Pr="00A27741">
              <w:rPr>
                <w:rFonts w:ascii="华文楷体" w:eastAsia="华文楷体" w:hAnsi="华文楷体"/>
                <w:noProof/>
                <w:webHidden/>
                <w:sz w:val="24"/>
                <w:szCs w:val="24"/>
              </w:rPr>
              <w:instrText xml:space="preserve"> PAGEREF _Toc250551115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Pr="00A27741">
              <w:rPr>
                <w:rFonts w:ascii="华文楷体" w:eastAsia="华文楷体" w:hAnsi="华文楷体"/>
                <w:noProof/>
                <w:webHidden/>
                <w:sz w:val="24"/>
                <w:szCs w:val="24"/>
              </w:rPr>
              <w:t>4</w:t>
            </w:r>
            <w:r w:rsidRPr="00A27741">
              <w:rPr>
                <w:rFonts w:ascii="华文楷体" w:eastAsia="华文楷体" w:hAnsi="华文楷体"/>
                <w:noProof/>
                <w:webHidden/>
                <w:sz w:val="24"/>
                <w:szCs w:val="24"/>
              </w:rPr>
              <w:fldChar w:fldCharType="end"/>
            </w:r>
          </w:hyperlink>
        </w:p>
        <w:p w:rsidR="00A27741" w:rsidRPr="00A27741" w:rsidRDefault="00A27741">
          <w:pPr>
            <w:pStyle w:val="10"/>
            <w:tabs>
              <w:tab w:val="left" w:pos="420"/>
              <w:tab w:val="right" w:leader="dot" w:pos="8296"/>
            </w:tabs>
            <w:rPr>
              <w:rFonts w:ascii="华文楷体" w:eastAsia="华文楷体" w:hAnsi="华文楷体" w:cstheme="minorBidi"/>
              <w:noProof/>
              <w:sz w:val="24"/>
              <w:szCs w:val="24"/>
            </w:rPr>
          </w:pPr>
          <w:hyperlink w:anchor="_Toc250551116" w:history="1">
            <w:r w:rsidRPr="00A27741">
              <w:rPr>
                <w:rStyle w:val="ab"/>
                <w:rFonts w:ascii="华文楷体" w:eastAsia="华文楷体" w:hAnsi="华文楷体"/>
                <w:b/>
                <w:noProof/>
                <w:sz w:val="24"/>
                <w:szCs w:val="24"/>
              </w:rPr>
              <w:t>2.</w:t>
            </w:r>
            <w:r w:rsidRPr="00A27741">
              <w:rPr>
                <w:rFonts w:ascii="华文楷体" w:eastAsia="华文楷体" w:hAnsi="华文楷体" w:cstheme="minorBidi"/>
                <w:noProof/>
                <w:sz w:val="24"/>
                <w:szCs w:val="24"/>
              </w:rPr>
              <w:tab/>
            </w:r>
            <w:r w:rsidRPr="00A27741">
              <w:rPr>
                <w:rStyle w:val="ab"/>
                <w:rFonts w:ascii="华文楷体" w:eastAsia="华文楷体" w:hAnsi="华文楷体" w:hint="eastAsia"/>
                <w:b/>
                <w:noProof/>
                <w:sz w:val="24"/>
                <w:szCs w:val="24"/>
              </w:rPr>
              <w:t>任务概述</w:t>
            </w:r>
            <w:r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Pr="00A27741">
              <w:rPr>
                <w:rFonts w:ascii="华文楷体" w:eastAsia="华文楷体" w:hAnsi="华文楷体"/>
                <w:noProof/>
                <w:webHidden/>
                <w:sz w:val="24"/>
                <w:szCs w:val="24"/>
              </w:rPr>
              <w:instrText xml:space="preserve"> PAGEREF _Toc250551116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Pr="00A27741">
              <w:rPr>
                <w:rFonts w:ascii="华文楷体" w:eastAsia="华文楷体" w:hAnsi="华文楷体"/>
                <w:noProof/>
                <w:webHidden/>
                <w:sz w:val="24"/>
                <w:szCs w:val="24"/>
              </w:rPr>
              <w:t>5</w:t>
            </w:r>
            <w:r w:rsidRPr="00A27741">
              <w:rPr>
                <w:rFonts w:ascii="华文楷体" w:eastAsia="华文楷体" w:hAnsi="华文楷体"/>
                <w:noProof/>
                <w:webHidden/>
                <w:sz w:val="24"/>
                <w:szCs w:val="24"/>
              </w:rPr>
              <w:fldChar w:fldCharType="end"/>
            </w:r>
          </w:hyperlink>
        </w:p>
        <w:p w:rsidR="00A27741" w:rsidRPr="00A27741" w:rsidRDefault="00A27741">
          <w:pPr>
            <w:pStyle w:val="2"/>
            <w:rPr>
              <w:rFonts w:ascii="华文楷体" w:eastAsia="华文楷体" w:hAnsi="华文楷体" w:cstheme="minorBidi"/>
              <w:noProof/>
              <w:sz w:val="24"/>
              <w:szCs w:val="24"/>
            </w:rPr>
          </w:pPr>
          <w:hyperlink w:anchor="_Toc250551117" w:history="1">
            <w:r w:rsidRPr="00A27741">
              <w:rPr>
                <w:rStyle w:val="ab"/>
                <w:rFonts w:ascii="华文楷体" w:eastAsia="华文楷体" w:hAnsi="华文楷体"/>
                <w:b/>
                <w:noProof/>
                <w:sz w:val="24"/>
                <w:szCs w:val="24"/>
              </w:rPr>
              <w:t>2.1</w:t>
            </w:r>
            <w:r w:rsidRPr="00A27741">
              <w:rPr>
                <w:rFonts w:ascii="华文楷体" w:eastAsia="华文楷体" w:hAnsi="华文楷体" w:cstheme="minorBidi"/>
                <w:noProof/>
                <w:sz w:val="24"/>
                <w:szCs w:val="24"/>
              </w:rPr>
              <w:tab/>
            </w:r>
            <w:r w:rsidRPr="00A27741">
              <w:rPr>
                <w:rStyle w:val="ab"/>
                <w:rFonts w:ascii="华文楷体" w:eastAsia="华文楷体" w:hAnsi="华文楷体" w:hint="eastAsia"/>
                <w:b/>
                <w:noProof/>
                <w:sz w:val="24"/>
                <w:szCs w:val="24"/>
              </w:rPr>
              <w:t>业务需求</w:t>
            </w:r>
            <w:r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Pr="00A27741">
              <w:rPr>
                <w:rFonts w:ascii="华文楷体" w:eastAsia="华文楷体" w:hAnsi="华文楷体"/>
                <w:noProof/>
                <w:webHidden/>
                <w:sz w:val="24"/>
                <w:szCs w:val="24"/>
              </w:rPr>
              <w:instrText xml:space="preserve"> PAGEREF _Toc250551117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Pr="00A27741">
              <w:rPr>
                <w:rFonts w:ascii="华文楷体" w:eastAsia="华文楷体" w:hAnsi="华文楷体"/>
                <w:noProof/>
                <w:webHidden/>
                <w:sz w:val="24"/>
                <w:szCs w:val="24"/>
              </w:rPr>
              <w:t>5</w:t>
            </w:r>
            <w:r w:rsidRPr="00A27741">
              <w:rPr>
                <w:rFonts w:ascii="华文楷体" w:eastAsia="华文楷体" w:hAnsi="华文楷体"/>
                <w:noProof/>
                <w:webHidden/>
                <w:sz w:val="24"/>
                <w:szCs w:val="24"/>
              </w:rPr>
              <w:fldChar w:fldCharType="end"/>
            </w:r>
          </w:hyperlink>
        </w:p>
        <w:p w:rsidR="00A27741" w:rsidRPr="00A27741" w:rsidRDefault="00A27741">
          <w:pPr>
            <w:pStyle w:val="2"/>
            <w:rPr>
              <w:rFonts w:ascii="华文楷体" w:eastAsia="华文楷体" w:hAnsi="华文楷体" w:cstheme="minorBidi"/>
              <w:noProof/>
              <w:sz w:val="24"/>
              <w:szCs w:val="24"/>
            </w:rPr>
          </w:pPr>
          <w:hyperlink w:anchor="_Toc250551118" w:history="1">
            <w:r w:rsidRPr="00A27741">
              <w:rPr>
                <w:rStyle w:val="ab"/>
                <w:rFonts w:ascii="华文楷体" w:eastAsia="华文楷体" w:hAnsi="华文楷体"/>
                <w:b/>
                <w:noProof/>
                <w:sz w:val="24"/>
                <w:szCs w:val="24"/>
              </w:rPr>
              <w:t>2.2</w:t>
            </w:r>
            <w:r w:rsidRPr="00A27741">
              <w:rPr>
                <w:rFonts w:ascii="华文楷体" w:eastAsia="华文楷体" w:hAnsi="华文楷体" w:cstheme="minorBidi"/>
                <w:noProof/>
                <w:sz w:val="24"/>
                <w:szCs w:val="24"/>
              </w:rPr>
              <w:tab/>
            </w:r>
            <w:r w:rsidRPr="00A27741">
              <w:rPr>
                <w:rStyle w:val="ab"/>
                <w:rFonts w:ascii="华文楷体" w:eastAsia="华文楷体" w:hAnsi="华文楷体" w:hint="eastAsia"/>
                <w:b/>
                <w:noProof/>
                <w:sz w:val="24"/>
                <w:szCs w:val="24"/>
              </w:rPr>
              <w:t>用户概述</w:t>
            </w:r>
            <w:r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Pr="00A27741">
              <w:rPr>
                <w:rFonts w:ascii="华文楷体" w:eastAsia="华文楷体" w:hAnsi="华文楷体"/>
                <w:noProof/>
                <w:webHidden/>
                <w:sz w:val="24"/>
                <w:szCs w:val="24"/>
              </w:rPr>
              <w:instrText xml:space="preserve"> PAGEREF _Toc250551118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Pr="00A27741">
              <w:rPr>
                <w:rFonts w:ascii="华文楷体" w:eastAsia="华文楷体" w:hAnsi="华文楷体"/>
                <w:noProof/>
                <w:webHidden/>
                <w:sz w:val="24"/>
                <w:szCs w:val="24"/>
              </w:rPr>
              <w:t>5</w:t>
            </w:r>
            <w:r w:rsidRPr="00A27741">
              <w:rPr>
                <w:rFonts w:ascii="华文楷体" w:eastAsia="华文楷体" w:hAnsi="华文楷体"/>
                <w:noProof/>
                <w:webHidden/>
                <w:sz w:val="24"/>
                <w:szCs w:val="24"/>
              </w:rPr>
              <w:fldChar w:fldCharType="end"/>
            </w:r>
          </w:hyperlink>
        </w:p>
        <w:p w:rsidR="00A27741" w:rsidRPr="00A27741" w:rsidRDefault="00A27741">
          <w:pPr>
            <w:pStyle w:val="2"/>
            <w:rPr>
              <w:rFonts w:ascii="华文楷体" w:eastAsia="华文楷体" w:hAnsi="华文楷体" w:cstheme="minorBidi"/>
              <w:noProof/>
              <w:sz w:val="24"/>
              <w:szCs w:val="24"/>
            </w:rPr>
          </w:pPr>
          <w:hyperlink w:anchor="_Toc250551119" w:history="1">
            <w:r w:rsidRPr="00A27741">
              <w:rPr>
                <w:rStyle w:val="ab"/>
                <w:rFonts w:ascii="华文楷体" w:eastAsia="华文楷体" w:hAnsi="华文楷体"/>
                <w:b/>
                <w:noProof/>
                <w:sz w:val="24"/>
                <w:szCs w:val="24"/>
              </w:rPr>
              <w:t>2.3</w:t>
            </w:r>
            <w:r w:rsidRPr="00A27741">
              <w:rPr>
                <w:rFonts w:ascii="华文楷体" w:eastAsia="华文楷体" w:hAnsi="华文楷体" w:cstheme="minorBidi"/>
                <w:noProof/>
                <w:sz w:val="24"/>
                <w:szCs w:val="24"/>
              </w:rPr>
              <w:tab/>
            </w:r>
            <w:r w:rsidRPr="00A27741">
              <w:rPr>
                <w:rStyle w:val="ab"/>
                <w:rFonts w:ascii="华文楷体" w:eastAsia="华文楷体" w:hAnsi="华文楷体" w:hint="eastAsia"/>
                <w:b/>
                <w:noProof/>
                <w:sz w:val="24"/>
                <w:szCs w:val="24"/>
              </w:rPr>
              <w:t>假定与约束</w:t>
            </w:r>
            <w:r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Pr="00A27741">
              <w:rPr>
                <w:rFonts w:ascii="华文楷体" w:eastAsia="华文楷体" w:hAnsi="华文楷体"/>
                <w:noProof/>
                <w:webHidden/>
                <w:sz w:val="24"/>
                <w:szCs w:val="24"/>
              </w:rPr>
              <w:instrText xml:space="preserve"> PAGEREF _Toc250551119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Pr="00A27741">
              <w:rPr>
                <w:rFonts w:ascii="华文楷体" w:eastAsia="华文楷体" w:hAnsi="华文楷体"/>
                <w:noProof/>
                <w:webHidden/>
                <w:sz w:val="24"/>
                <w:szCs w:val="24"/>
              </w:rPr>
              <w:t>5</w:t>
            </w:r>
            <w:r w:rsidRPr="00A27741">
              <w:rPr>
                <w:rFonts w:ascii="华文楷体" w:eastAsia="华文楷体" w:hAnsi="华文楷体"/>
                <w:noProof/>
                <w:webHidden/>
                <w:sz w:val="24"/>
                <w:szCs w:val="24"/>
              </w:rPr>
              <w:fldChar w:fldCharType="end"/>
            </w:r>
          </w:hyperlink>
        </w:p>
        <w:p w:rsidR="00A27741" w:rsidRPr="00A27741" w:rsidRDefault="00A27741">
          <w:pPr>
            <w:pStyle w:val="2"/>
            <w:rPr>
              <w:rFonts w:ascii="华文楷体" w:eastAsia="华文楷体" w:hAnsi="华文楷体" w:cstheme="minorBidi"/>
              <w:noProof/>
              <w:sz w:val="24"/>
              <w:szCs w:val="24"/>
            </w:rPr>
          </w:pPr>
          <w:hyperlink w:anchor="_Toc250551120" w:history="1">
            <w:r w:rsidRPr="00A27741">
              <w:rPr>
                <w:rStyle w:val="ab"/>
                <w:rFonts w:ascii="华文楷体" w:eastAsia="华文楷体" w:hAnsi="华文楷体"/>
                <w:b/>
                <w:noProof/>
                <w:sz w:val="24"/>
                <w:szCs w:val="24"/>
              </w:rPr>
              <w:t>2.4</w:t>
            </w:r>
            <w:r w:rsidRPr="00A27741">
              <w:rPr>
                <w:rFonts w:ascii="华文楷体" w:eastAsia="华文楷体" w:hAnsi="华文楷体" w:cstheme="minorBidi"/>
                <w:noProof/>
                <w:sz w:val="24"/>
                <w:szCs w:val="24"/>
              </w:rPr>
              <w:tab/>
            </w:r>
            <w:r w:rsidRPr="00A27741">
              <w:rPr>
                <w:rStyle w:val="ab"/>
                <w:rFonts w:ascii="华文楷体" w:eastAsia="华文楷体" w:hAnsi="华文楷体" w:hint="eastAsia"/>
                <w:b/>
                <w:noProof/>
                <w:sz w:val="24"/>
                <w:szCs w:val="24"/>
              </w:rPr>
              <w:t>平台总体业务图</w:t>
            </w:r>
            <w:r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Pr="00A27741">
              <w:rPr>
                <w:rFonts w:ascii="华文楷体" w:eastAsia="华文楷体" w:hAnsi="华文楷体"/>
                <w:noProof/>
                <w:webHidden/>
                <w:sz w:val="24"/>
                <w:szCs w:val="24"/>
              </w:rPr>
              <w:instrText xml:space="preserve"> PAGEREF _Toc250551120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Pr="00A27741">
              <w:rPr>
                <w:rFonts w:ascii="华文楷体" w:eastAsia="华文楷体" w:hAnsi="华文楷体"/>
                <w:noProof/>
                <w:webHidden/>
                <w:sz w:val="24"/>
                <w:szCs w:val="24"/>
              </w:rPr>
              <w:t>5</w:t>
            </w:r>
            <w:r w:rsidRPr="00A27741">
              <w:rPr>
                <w:rFonts w:ascii="华文楷体" w:eastAsia="华文楷体" w:hAnsi="华文楷体"/>
                <w:noProof/>
                <w:webHidden/>
                <w:sz w:val="24"/>
                <w:szCs w:val="24"/>
              </w:rPr>
              <w:fldChar w:fldCharType="end"/>
            </w:r>
          </w:hyperlink>
        </w:p>
        <w:p w:rsidR="00A27741" w:rsidRPr="00A27741" w:rsidRDefault="00A27741">
          <w:pPr>
            <w:pStyle w:val="10"/>
            <w:tabs>
              <w:tab w:val="left" w:pos="420"/>
              <w:tab w:val="right" w:leader="dot" w:pos="8296"/>
            </w:tabs>
            <w:rPr>
              <w:rFonts w:ascii="华文楷体" w:eastAsia="华文楷体" w:hAnsi="华文楷体" w:cstheme="minorBidi"/>
              <w:noProof/>
              <w:sz w:val="24"/>
              <w:szCs w:val="24"/>
            </w:rPr>
          </w:pPr>
          <w:hyperlink w:anchor="_Toc250551121" w:history="1">
            <w:r w:rsidRPr="00A27741">
              <w:rPr>
                <w:rStyle w:val="ab"/>
                <w:rFonts w:ascii="华文楷体" w:eastAsia="华文楷体" w:hAnsi="华文楷体"/>
                <w:b/>
                <w:noProof/>
                <w:sz w:val="24"/>
                <w:szCs w:val="24"/>
              </w:rPr>
              <w:t>3.</w:t>
            </w:r>
            <w:r w:rsidRPr="00A27741">
              <w:rPr>
                <w:rFonts w:ascii="华文楷体" w:eastAsia="华文楷体" w:hAnsi="华文楷体" w:cstheme="minorBidi"/>
                <w:noProof/>
                <w:sz w:val="24"/>
                <w:szCs w:val="24"/>
              </w:rPr>
              <w:tab/>
            </w:r>
            <w:r w:rsidRPr="00A27741">
              <w:rPr>
                <w:rStyle w:val="ab"/>
                <w:rFonts w:ascii="华文楷体" w:eastAsia="华文楷体" w:hAnsi="华文楷体" w:hint="eastAsia"/>
                <w:b/>
                <w:noProof/>
                <w:sz w:val="24"/>
                <w:szCs w:val="24"/>
              </w:rPr>
              <w:t>非功能需求</w:t>
            </w:r>
            <w:r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Pr="00A27741">
              <w:rPr>
                <w:rFonts w:ascii="华文楷体" w:eastAsia="华文楷体" w:hAnsi="华文楷体"/>
                <w:noProof/>
                <w:webHidden/>
                <w:sz w:val="24"/>
                <w:szCs w:val="24"/>
              </w:rPr>
              <w:instrText xml:space="preserve"> PAGEREF _Toc250551121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Pr="00A27741">
              <w:rPr>
                <w:rFonts w:ascii="华文楷体" w:eastAsia="华文楷体" w:hAnsi="华文楷体"/>
                <w:noProof/>
                <w:webHidden/>
                <w:sz w:val="24"/>
                <w:szCs w:val="24"/>
              </w:rPr>
              <w:t>6</w:t>
            </w:r>
            <w:r w:rsidRPr="00A27741">
              <w:rPr>
                <w:rFonts w:ascii="华文楷体" w:eastAsia="华文楷体" w:hAnsi="华文楷体"/>
                <w:noProof/>
                <w:webHidden/>
                <w:sz w:val="24"/>
                <w:szCs w:val="24"/>
              </w:rPr>
              <w:fldChar w:fldCharType="end"/>
            </w:r>
          </w:hyperlink>
        </w:p>
        <w:p w:rsidR="00A27741" w:rsidRPr="00A27741" w:rsidRDefault="00A27741">
          <w:pPr>
            <w:pStyle w:val="2"/>
            <w:rPr>
              <w:rFonts w:ascii="华文楷体" w:eastAsia="华文楷体" w:hAnsi="华文楷体" w:cstheme="minorBidi"/>
              <w:noProof/>
              <w:sz w:val="24"/>
              <w:szCs w:val="24"/>
            </w:rPr>
          </w:pPr>
          <w:hyperlink w:anchor="_Toc250551122" w:history="1">
            <w:r w:rsidRPr="00A27741">
              <w:rPr>
                <w:rStyle w:val="ab"/>
                <w:rFonts w:ascii="华文楷体" w:eastAsia="华文楷体" w:hAnsi="华文楷体"/>
                <w:b/>
                <w:noProof/>
                <w:sz w:val="24"/>
                <w:szCs w:val="24"/>
              </w:rPr>
              <w:t>3.1</w:t>
            </w:r>
            <w:r w:rsidRPr="00A27741">
              <w:rPr>
                <w:rFonts w:ascii="华文楷体" w:eastAsia="华文楷体" w:hAnsi="华文楷体" w:cstheme="minorBidi"/>
                <w:noProof/>
                <w:sz w:val="24"/>
                <w:szCs w:val="24"/>
              </w:rPr>
              <w:tab/>
            </w:r>
            <w:r w:rsidRPr="00A27741">
              <w:rPr>
                <w:rStyle w:val="ab"/>
                <w:rFonts w:ascii="华文楷体" w:eastAsia="华文楷体" w:hAnsi="华文楷体" w:hint="eastAsia"/>
                <w:b/>
                <w:noProof/>
                <w:sz w:val="24"/>
                <w:szCs w:val="24"/>
              </w:rPr>
              <w:t>数据容量分析</w:t>
            </w:r>
            <w:r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Pr="00A27741">
              <w:rPr>
                <w:rFonts w:ascii="华文楷体" w:eastAsia="华文楷体" w:hAnsi="华文楷体"/>
                <w:noProof/>
                <w:webHidden/>
                <w:sz w:val="24"/>
                <w:szCs w:val="24"/>
              </w:rPr>
              <w:instrText xml:space="preserve"> PAGEREF _Toc250551122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Pr="00A27741">
              <w:rPr>
                <w:rFonts w:ascii="华文楷体" w:eastAsia="华文楷体" w:hAnsi="华文楷体"/>
                <w:noProof/>
                <w:webHidden/>
                <w:sz w:val="24"/>
                <w:szCs w:val="24"/>
              </w:rPr>
              <w:t>6</w:t>
            </w:r>
            <w:r w:rsidRPr="00A27741">
              <w:rPr>
                <w:rFonts w:ascii="华文楷体" w:eastAsia="华文楷体" w:hAnsi="华文楷体"/>
                <w:noProof/>
                <w:webHidden/>
                <w:sz w:val="24"/>
                <w:szCs w:val="24"/>
              </w:rPr>
              <w:fldChar w:fldCharType="end"/>
            </w:r>
          </w:hyperlink>
        </w:p>
        <w:p w:rsidR="00A27741" w:rsidRPr="00A27741" w:rsidRDefault="00A27741">
          <w:pPr>
            <w:pStyle w:val="3"/>
            <w:tabs>
              <w:tab w:val="left" w:pos="1680"/>
              <w:tab w:val="right" w:leader="dot" w:pos="8296"/>
            </w:tabs>
            <w:rPr>
              <w:rFonts w:ascii="华文楷体" w:eastAsia="华文楷体" w:hAnsi="华文楷体" w:cstheme="minorBidi"/>
              <w:noProof/>
              <w:sz w:val="24"/>
              <w:szCs w:val="24"/>
            </w:rPr>
          </w:pPr>
          <w:hyperlink w:anchor="_Toc250551123" w:history="1">
            <w:r w:rsidRPr="00A27741">
              <w:rPr>
                <w:rStyle w:val="ab"/>
                <w:rFonts w:ascii="华文楷体" w:eastAsia="华文楷体" w:hAnsi="华文楷体"/>
                <w:b/>
                <w:noProof/>
                <w:sz w:val="24"/>
                <w:szCs w:val="24"/>
              </w:rPr>
              <w:t>3.1.1</w:t>
            </w:r>
            <w:r w:rsidRPr="00A27741">
              <w:rPr>
                <w:rFonts w:ascii="华文楷体" w:eastAsia="华文楷体" w:hAnsi="华文楷体" w:cstheme="minorBidi"/>
                <w:noProof/>
                <w:sz w:val="24"/>
                <w:szCs w:val="24"/>
              </w:rPr>
              <w:tab/>
            </w:r>
            <w:r w:rsidRPr="00A27741">
              <w:rPr>
                <w:rStyle w:val="ab"/>
                <w:rFonts w:ascii="华文楷体" w:eastAsia="华文楷体" w:hAnsi="华文楷体" w:hint="eastAsia"/>
                <w:noProof/>
                <w:sz w:val="24"/>
                <w:szCs w:val="24"/>
              </w:rPr>
              <w:t>小容量数据</w:t>
            </w:r>
            <w:r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Pr="00A27741">
              <w:rPr>
                <w:rFonts w:ascii="华文楷体" w:eastAsia="华文楷体" w:hAnsi="华文楷体"/>
                <w:noProof/>
                <w:webHidden/>
                <w:sz w:val="24"/>
                <w:szCs w:val="24"/>
              </w:rPr>
              <w:instrText xml:space="preserve"> PAGEREF _Toc250551123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Pr="00A27741">
              <w:rPr>
                <w:rFonts w:ascii="华文楷体" w:eastAsia="华文楷体" w:hAnsi="华文楷体"/>
                <w:noProof/>
                <w:webHidden/>
                <w:sz w:val="24"/>
                <w:szCs w:val="24"/>
              </w:rPr>
              <w:t>7</w:t>
            </w:r>
            <w:r w:rsidRPr="00A27741">
              <w:rPr>
                <w:rFonts w:ascii="华文楷体" w:eastAsia="华文楷体" w:hAnsi="华文楷体"/>
                <w:noProof/>
                <w:webHidden/>
                <w:sz w:val="24"/>
                <w:szCs w:val="24"/>
              </w:rPr>
              <w:fldChar w:fldCharType="end"/>
            </w:r>
          </w:hyperlink>
        </w:p>
        <w:p w:rsidR="00A27741" w:rsidRPr="00A27741" w:rsidRDefault="00A27741">
          <w:pPr>
            <w:pStyle w:val="3"/>
            <w:tabs>
              <w:tab w:val="left" w:pos="1680"/>
              <w:tab w:val="right" w:leader="dot" w:pos="8296"/>
            </w:tabs>
            <w:rPr>
              <w:rFonts w:ascii="华文楷体" w:eastAsia="华文楷体" w:hAnsi="华文楷体" w:cstheme="minorBidi"/>
              <w:noProof/>
              <w:sz w:val="24"/>
              <w:szCs w:val="24"/>
            </w:rPr>
          </w:pPr>
          <w:hyperlink w:anchor="_Toc250551124" w:history="1">
            <w:r w:rsidRPr="00A27741">
              <w:rPr>
                <w:rStyle w:val="ab"/>
                <w:rFonts w:ascii="华文楷体" w:eastAsia="华文楷体" w:hAnsi="华文楷体"/>
                <w:b/>
                <w:noProof/>
                <w:sz w:val="24"/>
                <w:szCs w:val="24"/>
              </w:rPr>
              <w:t>3.1.2</w:t>
            </w:r>
            <w:r w:rsidRPr="00A27741">
              <w:rPr>
                <w:rFonts w:ascii="华文楷体" w:eastAsia="华文楷体" w:hAnsi="华文楷体" w:cstheme="minorBidi"/>
                <w:noProof/>
                <w:sz w:val="24"/>
                <w:szCs w:val="24"/>
              </w:rPr>
              <w:tab/>
            </w:r>
            <w:r w:rsidRPr="00A27741">
              <w:rPr>
                <w:rStyle w:val="ab"/>
                <w:rFonts w:ascii="华文楷体" w:eastAsia="华文楷体" w:hAnsi="华文楷体" w:hint="eastAsia"/>
                <w:noProof/>
                <w:sz w:val="24"/>
                <w:szCs w:val="24"/>
              </w:rPr>
              <w:t>大容量数据</w:t>
            </w:r>
            <w:r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Pr="00A27741">
              <w:rPr>
                <w:rFonts w:ascii="华文楷体" w:eastAsia="华文楷体" w:hAnsi="华文楷体"/>
                <w:noProof/>
                <w:webHidden/>
                <w:sz w:val="24"/>
                <w:szCs w:val="24"/>
              </w:rPr>
              <w:instrText xml:space="preserve"> PAGEREF _Toc250551124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Pr="00A27741">
              <w:rPr>
                <w:rFonts w:ascii="华文楷体" w:eastAsia="华文楷体" w:hAnsi="华文楷体"/>
                <w:noProof/>
                <w:webHidden/>
                <w:sz w:val="24"/>
                <w:szCs w:val="24"/>
              </w:rPr>
              <w:t>7</w:t>
            </w:r>
            <w:r w:rsidRPr="00A27741">
              <w:rPr>
                <w:rFonts w:ascii="华文楷体" w:eastAsia="华文楷体" w:hAnsi="华文楷体"/>
                <w:noProof/>
                <w:webHidden/>
                <w:sz w:val="24"/>
                <w:szCs w:val="24"/>
              </w:rPr>
              <w:fldChar w:fldCharType="end"/>
            </w:r>
          </w:hyperlink>
        </w:p>
        <w:p w:rsidR="00A27741" w:rsidRPr="00A27741" w:rsidRDefault="00A27741">
          <w:pPr>
            <w:pStyle w:val="2"/>
            <w:rPr>
              <w:rFonts w:ascii="华文楷体" w:eastAsia="华文楷体" w:hAnsi="华文楷体" w:cstheme="minorBidi"/>
              <w:noProof/>
              <w:sz w:val="24"/>
              <w:szCs w:val="24"/>
            </w:rPr>
          </w:pPr>
          <w:hyperlink w:anchor="_Toc250551125" w:history="1">
            <w:r w:rsidRPr="00A27741">
              <w:rPr>
                <w:rStyle w:val="ab"/>
                <w:rFonts w:ascii="华文楷体" w:eastAsia="华文楷体" w:hAnsi="华文楷体"/>
                <w:b/>
                <w:noProof/>
                <w:sz w:val="24"/>
                <w:szCs w:val="24"/>
              </w:rPr>
              <w:t>3.2</w:t>
            </w:r>
            <w:r w:rsidRPr="00A27741">
              <w:rPr>
                <w:rFonts w:ascii="华文楷体" w:eastAsia="华文楷体" w:hAnsi="华文楷体" w:cstheme="minorBidi"/>
                <w:noProof/>
                <w:sz w:val="24"/>
                <w:szCs w:val="24"/>
              </w:rPr>
              <w:tab/>
            </w:r>
            <w:r w:rsidRPr="00A27741">
              <w:rPr>
                <w:rStyle w:val="ab"/>
                <w:rFonts w:ascii="华文楷体" w:eastAsia="华文楷体" w:hAnsi="华文楷体" w:hint="eastAsia"/>
                <w:b/>
                <w:noProof/>
                <w:sz w:val="24"/>
                <w:szCs w:val="24"/>
              </w:rPr>
              <w:t>人机界面需求</w:t>
            </w:r>
            <w:r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Pr="00A27741">
              <w:rPr>
                <w:rFonts w:ascii="华文楷体" w:eastAsia="华文楷体" w:hAnsi="华文楷体"/>
                <w:noProof/>
                <w:webHidden/>
                <w:sz w:val="24"/>
                <w:szCs w:val="24"/>
              </w:rPr>
              <w:instrText xml:space="preserve"> PAGEREF _Toc250551125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Pr="00A27741">
              <w:rPr>
                <w:rFonts w:ascii="华文楷体" w:eastAsia="华文楷体" w:hAnsi="华文楷体"/>
                <w:noProof/>
                <w:webHidden/>
                <w:sz w:val="24"/>
                <w:szCs w:val="24"/>
              </w:rPr>
              <w:t>7</w:t>
            </w:r>
            <w:r w:rsidRPr="00A27741">
              <w:rPr>
                <w:rFonts w:ascii="华文楷体" w:eastAsia="华文楷体" w:hAnsi="华文楷体"/>
                <w:noProof/>
                <w:webHidden/>
                <w:sz w:val="24"/>
                <w:szCs w:val="24"/>
              </w:rPr>
              <w:fldChar w:fldCharType="end"/>
            </w:r>
          </w:hyperlink>
        </w:p>
        <w:p w:rsidR="00A27741" w:rsidRPr="00A27741" w:rsidRDefault="00A27741">
          <w:pPr>
            <w:pStyle w:val="2"/>
            <w:rPr>
              <w:rFonts w:ascii="华文楷体" w:eastAsia="华文楷体" w:hAnsi="华文楷体" w:cstheme="minorBidi"/>
              <w:noProof/>
              <w:sz w:val="24"/>
              <w:szCs w:val="24"/>
            </w:rPr>
          </w:pPr>
          <w:hyperlink w:anchor="_Toc250551126" w:history="1">
            <w:r w:rsidRPr="00A27741">
              <w:rPr>
                <w:rStyle w:val="ab"/>
                <w:rFonts w:ascii="华文楷体" w:eastAsia="华文楷体" w:hAnsi="华文楷体"/>
                <w:b/>
                <w:noProof/>
                <w:sz w:val="24"/>
                <w:szCs w:val="24"/>
              </w:rPr>
              <w:t>3.3</w:t>
            </w:r>
            <w:r w:rsidRPr="00A27741">
              <w:rPr>
                <w:rFonts w:ascii="华文楷体" w:eastAsia="华文楷体" w:hAnsi="华文楷体" w:cstheme="minorBidi"/>
                <w:noProof/>
                <w:sz w:val="24"/>
                <w:szCs w:val="24"/>
              </w:rPr>
              <w:tab/>
            </w:r>
            <w:r w:rsidRPr="00A27741">
              <w:rPr>
                <w:rStyle w:val="ab"/>
                <w:rFonts w:ascii="华文楷体" w:eastAsia="华文楷体" w:hAnsi="华文楷体" w:hint="eastAsia"/>
                <w:b/>
                <w:noProof/>
                <w:sz w:val="24"/>
                <w:szCs w:val="24"/>
              </w:rPr>
              <w:t>软件质量需求</w:t>
            </w:r>
            <w:r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Pr="00A27741">
              <w:rPr>
                <w:rFonts w:ascii="华文楷体" w:eastAsia="华文楷体" w:hAnsi="华文楷体"/>
                <w:noProof/>
                <w:webHidden/>
                <w:sz w:val="24"/>
                <w:szCs w:val="24"/>
              </w:rPr>
              <w:instrText xml:space="preserve"> PAGEREF _Toc250551126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Pr="00A27741">
              <w:rPr>
                <w:rFonts w:ascii="华文楷体" w:eastAsia="华文楷体" w:hAnsi="华文楷体"/>
                <w:noProof/>
                <w:webHidden/>
                <w:sz w:val="24"/>
                <w:szCs w:val="24"/>
              </w:rPr>
              <w:t>8</w:t>
            </w:r>
            <w:r w:rsidRPr="00A27741">
              <w:rPr>
                <w:rFonts w:ascii="华文楷体" w:eastAsia="华文楷体" w:hAnsi="华文楷体"/>
                <w:noProof/>
                <w:webHidden/>
                <w:sz w:val="24"/>
                <w:szCs w:val="24"/>
              </w:rPr>
              <w:fldChar w:fldCharType="end"/>
            </w:r>
          </w:hyperlink>
        </w:p>
        <w:p w:rsidR="00A27741" w:rsidRPr="00A27741" w:rsidRDefault="00A27741">
          <w:pPr>
            <w:pStyle w:val="2"/>
            <w:rPr>
              <w:rFonts w:ascii="华文楷体" w:eastAsia="华文楷体" w:hAnsi="华文楷体" w:cstheme="minorBidi"/>
              <w:noProof/>
              <w:sz w:val="24"/>
              <w:szCs w:val="24"/>
            </w:rPr>
          </w:pPr>
          <w:hyperlink w:anchor="_Toc250551127" w:history="1">
            <w:r w:rsidRPr="00A27741">
              <w:rPr>
                <w:rStyle w:val="ab"/>
                <w:rFonts w:ascii="华文楷体" w:eastAsia="华文楷体" w:hAnsi="华文楷体"/>
                <w:b/>
                <w:noProof/>
                <w:sz w:val="24"/>
                <w:szCs w:val="24"/>
              </w:rPr>
              <w:t>3.4</w:t>
            </w:r>
            <w:r w:rsidRPr="00A27741">
              <w:rPr>
                <w:rFonts w:ascii="华文楷体" w:eastAsia="华文楷体" w:hAnsi="华文楷体" w:cstheme="minorBidi"/>
                <w:noProof/>
                <w:sz w:val="24"/>
                <w:szCs w:val="24"/>
              </w:rPr>
              <w:tab/>
            </w:r>
            <w:r w:rsidRPr="00A27741">
              <w:rPr>
                <w:rStyle w:val="ab"/>
                <w:rFonts w:ascii="华文楷体" w:eastAsia="华文楷体" w:hAnsi="华文楷体" w:hint="eastAsia"/>
                <w:b/>
                <w:noProof/>
                <w:sz w:val="24"/>
                <w:szCs w:val="24"/>
              </w:rPr>
              <w:t>系统部署需求</w:t>
            </w:r>
            <w:r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Pr="00A27741">
              <w:rPr>
                <w:rFonts w:ascii="华文楷体" w:eastAsia="华文楷体" w:hAnsi="华文楷体"/>
                <w:noProof/>
                <w:webHidden/>
                <w:sz w:val="24"/>
                <w:szCs w:val="24"/>
              </w:rPr>
              <w:instrText xml:space="preserve"> PAGEREF _Toc250551127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Pr="00A27741">
              <w:rPr>
                <w:rFonts w:ascii="华文楷体" w:eastAsia="华文楷体" w:hAnsi="华文楷体"/>
                <w:noProof/>
                <w:webHidden/>
                <w:sz w:val="24"/>
                <w:szCs w:val="24"/>
              </w:rPr>
              <w:t>9</w:t>
            </w:r>
            <w:r w:rsidRPr="00A27741">
              <w:rPr>
                <w:rFonts w:ascii="华文楷体" w:eastAsia="华文楷体" w:hAnsi="华文楷体"/>
                <w:noProof/>
                <w:webHidden/>
                <w:sz w:val="24"/>
                <w:szCs w:val="24"/>
              </w:rPr>
              <w:fldChar w:fldCharType="end"/>
            </w:r>
          </w:hyperlink>
        </w:p>
        <w:p w:rsidR="00A27741" w:rsidRPr="00A27741" w:rsidRDefault="00A27741">
          <w:pPr>
            <w:pStyle w:val="2"/>
            <w:rPr>
              <w:rFonts w:ascii="华文楷体" w:eastAsia="华文楷体" w:hAnsi="华文楷体" w:cstheme="minorBidi"/>
              <w:noProof/>
              <w:sz w:val="24"/>
              <w:szCs w:val="24"/>
            </w:rPr>
          </w:pPr>
          <w:hyperlink w:anchor="_Toc250551128" w:history="1">
            <w:r w:rsidRPr="00A27741">
              <w:rPr>
                <w:rStyle w:val="ab"/>
                <w:rFonts w:ascii="华文楷体" w:eastAsia="华文楷体" w:hAnsi="华文楷体"/>
                <w:b/>
                <w:noProof/>
                <w:sz w:val="24"/>
                <w:szCs w:val="24"/>
              </w:rPr>
              <w:t>3.5</w:t>
            </w:r>
            <w:r w:rsidRPr="00A27741">
              <w:rPr>
                <w:rFonts w:ascii="华文楷体" w:eastAsia="华文楷体" w:hAnsi="华文楷体" w:cstheme="minorBidi"/>
                <w:noProof/>
                <w:sz w:val="24"/>
                <w:szCs w:val="24"/>
              </w:rPr>
              <w:tab/>
            </w:r>
            <w:r w:rsidRPr="00A27741">
              <w:rPr>
                <w:rStyle w:val="ab"/>
                <w:rFonts w:ascii="华文楷体" w:eastAsia="华文楷体" w:hAnsi="华文楷体" w:hint="eastAsia"/>
                <w:b/>
                <w:noProof/>
                <w:sz w:val="24"/>
                <w:szCs w:val="24"/>
              </w:rPr>
              <w:t>系统可扩展性需求</w:t>
            </w:r>
            <w:r w:rsidRPr="00A27741">
              <w:rPr>
                <w:rFonts w:ascii="华文楷体" w:eastAsia="华文楷体" w:hAnsi="华文楷体"/>
                <w:noProof/>
                <w:webHidden/>
                <w:sz w:val="24"/>
                <w:szCs w:val="24"/>
              </w:rPr>
              <w:tab/>
            </w:r>
            <w:r w:rsidRPr="00A27741">
              <w:rPr>
                <w:rFonts w:ascii="华文楷体" w:eastAsia="华文楷体" w:hAnsi="华文楷体"/>
                <w:noProof/>
                <w:webHidden/>
                <w:sz w:val="24"/>
                <w:szCs w:val="24"/>
              </w:rPr>
              <w:fldChar w:fldCharType="begin"/>
            </w:r>
            <w:r w:rsidRPr="00A27741">
              <w:rPr>
                <w:rFonts w:ascii="华文楷体" w:eastAsia="华文楷体" w:hAnsi="华文楷体"/>
                <w:noProof/>
                <w:webHidden/>
                <w:sz w:val="24"/>
                <w:szCs w:val="24"/>
              </w:rPr>
              <w:instrText xml:space="preserve"> PAGEREF _Toc250551128 \h </w:instrText>
            </w:r>
            <w:r w:rsidRPr="00A27741">
              <w:rPr>
                <w:rFonts w:ascii="华文楷体" w:eastAsia="华文楷体" w:hAnsi="华文楷体"/>
                <w:noProof/>
                <w:webHidden/>
                <w:sz w:val="24"/>
                <w:szCs w:val="24"/>
              </w:rPr>
            </w:r>
            <w:r w:rsidRPr="00A27741">
              <w:rPr>
                <w:rFonts w:ascii="华文楷体" w:eastAsia="华文楷体" w:hAnsi="华文楷体"/>
                <w:noProof/>
                <w:webHidden/>
                <w:sz w:val="24"/>
                <w:szCs w:val="24"/>
              </w:rPr>
              <w:fldChar w:fldCharType="separate"/>
            </w:r>
            <w:r w:rsidRPr="00A27741">
              <w:rPr>
                <w:rFonts w:ascii="华文楷体" w:eastAsia="华文楷体" w:hAnsi="华文楷体"/>
                <w:noProof/>
                <w:webHidden/>
                <w:sz w:val="24"/>
                <w:szCs w:val="24"/>
              </w:rPr>
              <w:t>9</w:t>
            </w:r>
            <w:r w:rsidRPr="00A27741">
              <w:rPr>
                <w:rFonts w:ascii="华文楷体" w:eastAsia="华文楷体" w:hAnsi="华文楷体"/>
                <w:noProof/>
                <w:webHidden/>
                <w:sz w:val="24"/>
                <w:szCs w:val="24"/>
              </w:rPr>
              <w:fldChar w:fldCharType="end"/>
            </w:r>
          </w:hyperlink>
        </w:p>
        <w:p w:rsidR="00080094" w:rsidRPr="009E3F47" w:rsidRDefault="00671453" w:rsidP="00080094">
          <w:pPr>
            <w:rPr>
              <w:rFonts w:ascii="华文楷体" w:eastAsia="华文楷体" w:hAnsi="华文楷体"/>
              <w:sz w:val="24"/>
              <w:szCs w:val="24"/>
            </w:rPr>
          </w:pPr>
          <w:r w:rsidRPr="00A27741">
            <w:rPr>
              <w:rFonts w:ascii="华文楷体" w:eastAsia="华文楷体" w:hAnsi="华文楷体"/>
              <w:sz w:val="24"/>
              <w:szCs w:val="24"/>
            </w:rPr>
            <w:fldChar w:fldCharType="end"/>
          </w:r>
        </w:p>
      </w:sdtContent>
    </w:sdt>
    <w:p w:rsidR="00080094" w:rsidRPr="009E3F47" w:rsidRDefault="00080094" w:rsidP="00080094">
      <w:pPr>
        <w:widowControl/>
        <w:jc w:val="left"/>
        <w:rPr>
          <w:rFonts w:ascii="华文楷体" w:eastAsia="华文楷体" w:hAnsi="华文楷体"/>
        </w:rPr>
      </w:pPr>
      <w:r w:rsidRPr="009E3F47">
        <w:rPr>
          <w:rFonts w:ascii="华文楷体" w:eastAsia="华文楷体" w:hAnsi="华文楷体"/>
        </w:rPr>
        <w:br w:type="page"/>
      </w:r>
    </w:p>
    <w:p w:rsidR="00080094" w:rsidRPr="009E3F47" w:rsidRDefault="00080094" w:rsidP="00A27741">
      <w:pPr>
        <w:numPr>
          <w:ilvl w:val="0"/>
          <w:numId w:val="1"/>
        </w:numPr>
        <w:spacing w:beforeLines="50" w:afterLines="50" w:line="360" w:lineRule="auto"/>
        <w:outlineLvl w:val="0"/>
        <w:rPr>
          <w:rFonts w:ascii="华文楷体" w:eastAsia="华文楷体" w:hAnsi="华文楷体"/>
          <w:b/>
          <w:sz w:val="30"/>
          <w:szCs w:val="30"/>
        </w:rPr>
        <w:pPrChange w:id="1" w:author="ebiz" w:date="2010-01-06T14:22:00Z">
          <w:pPr>
            <w:numPr>
              <w:numId w:val="1"/>
            </w:numPr>
            <w:tabs>
              <w:tab w:val="num" w:pos="425"/>
            </w:tabs>
            <w:spacing w:beforeLines="50" w:afterLines="50" w:line="360" w:lineRule="auto"/>
            <w:ind w:left="425" w:hanging="425"/>
            <w:outlineLvl w:val="0"/>
          </w:pPr>
        </w:pPrChange>
      </w:pPr>
      <w:bookmarkStart w:id="2" w:name="_Toc250551111"/>
      <w:r w:rsidRPr="009E3F47">
        <w:rPr>
          <w:rFonts w:ascii="华文楷体" w:eastAsia="华文楷体" w:hAnsi="华文楷体" w:hint="eastAsia"/>
          <w:b/>
          <w:sz w:val="30"/>
          <w:szCs w:val="30"/>
        </w:rPr>
        <w:lastRenderedPageBreak/>
        <w:t>文档概述</w:t>
      </w:r>
      <w:bookmarkEnd w:id="0"/>
      <w:bookmarkEnd w:id="2"/>
    </w:p>
    <w:p w:rsidR="00080094" w:rsidRPr="009E3F47" w:rsidRDefault="00080094" w:rsidP="00A27741">
      <w:pPr>
        <w:numPr>
          <w:ilvl w:val="1"/>
          <w:numId w:val="1"/>
        </w:numPr>
        <w:tabs>
          <w:tab w:val="clear" w:pos="672"/>
        </w:tabs>
        <w:adjustRightInd w:val="0"/>
        <w:snapToGrid w:val="0"/>
        <w:spacing w:beforeLines="50" w:afterLines="50" w:line="360" w:lineRule="auto"/>
        <w:ind w:hanging="672"/>
        <w:outlineLvl w:val="1"/>
        <w:rPr>
          <w:rFonts w:ascii="华文楷体" w:eastAsia="华文楷体" w:hAnsi="华文楷体"/>
          <w:b/>
          <w:sz w:val="28"/>
          <w:szCs w:val="28"/>
        </w:rPr>
        <w:pPrChange w:id="3" w:author="ebiz" w:date="2010-01-06T14:22:00Z">
          <w:pPr>
            <w:numPr>
              <w:ilvl w:val="1"/>
              <w:numId w:val="1"/>
            </w:numPr>
            <w:adjustRightInd w:val="0"/>
            <w:snapToGrid w:val="0"/>
            <w:spacing w:beforeLines="50" w:afterLines="50" w:line="360" w:lineRule="auto"/>
            <w:ind w:left="672" w:hanging="672"/>
            <w:outlineLvl w:val="1"/>
          </w:pPr>
        </w:pPrChange>
      </w:pPr>
      <w:bookmarkStart w:id="4" w:name="_Toc200622291"/>
      <w:bookmarkStart w:id="5" w:name="_Toc249079414"/>
      <w:bookmarkStart w:id="6" w:name="_Toc250551112"/>
      <w:r w:rsidRPr="009E3F47">
        <w:rPr>
          <w:rFonts w:ascii="华文楷体" w:eastAsia="华文楷体" w:hAnsi="华文楷体" w:hint="eastAsia"/>
          <w:b/>
          <w:sz w:val="28"/>
          <w:szCs w:val="28"/>
        </w:rPr>
        <w:t>目的</w:t>
      </w:r>
      <w:bookmarkEnd w:id="4"/>
      <w:bookmarkEnd w:id="5"/>
      <w:bookmarkEnd w:id="6"/>
    </w:p>
    <w:p w:rsidR="00080094" w:rsidRPr="009E3F47" w:rsidRDefault="00080094" w:rsidP="00A27741">
      <w:pPr>
        <w:pStyle w:val="a4"/>
        <w:spacing w:afterLines="50" w:line="360" w:lineRule="auto"/>
        <w:ind w:firstLineChars="200" w:firstLine="480"/>
        <w:rPr>
          <w:rFonts w:ascii="华文楷体" w:eastAsia="华文楷体" w:hAnsi="华文楷体"/>
          <w:sz w:val="24"/>
        </w:rPr>
        <w:pPrChange w:id="7" w:author="ebiz" w:date="2010-01-06T14:22:00Z">
          <w:pPr>
            <w:pStyle w:val="a4"/>
            <w:spacing w:afterLines="50" w:line="360" w:lineRule="auto"/>
            <w:ind w:firstLineChars="200" w:firstLine="480"/>
          </w:pPr>
        </w:pPrChange>
      </w:pPr>
      <w:r w:rsidRPr="009E3F47">
        <w:rPr>
          <w:rFonts w:ascii="华文楷体" w:eastAsia="华文楷体" w:hAnsi="华文楷体" w:hint="eastAsia"/>
          <w:sz w:val="24"/>
        </w:rPr>
        <w:t>本文档描述九州国际市场管理系统的业务管理流程，定义业务管理功能性、非功能性方面的规格及接口规格。并且，提出九州国际市场管理系统的总体方案。</w:t>
      </w:r>
    </w:p>
    <w:p w:rsidR="00080094" w:rsidRPr="009E3F47" w:rsidRDefault="00080094" w:rsidP="00A27741">
      <w:pPr>
        <w:pStyle w:val="a4"/>
        <w:spacing w:afterLines="50" w:line="360" w:lineRule="auto"/>
        <w:ind w:firstLineChars="200" w:firstLine="480"/>
        <w:rPr>
          <w:rFonts w:ascii="华文楷体" w:eastAsia="华文楷体" w:hAnsi="华文楷体"/>
          <w:sz w:val="24"/>
        </w:rPr>
        <w:pPrChange w:id="8" w:author="ebiz" w:date="2010-01-06T14:21:00Z">
          <w:pPr>
            <w:pStyle w:val="a4"/>
            <w:spacing w:afterLines="50" w:line="360" w:lineRule="auto"/>
            <w:ind w:firstLineChars="200" w:firstLine="480"/>
          </w:pPr>
        </w:pPrChange>
      </w:pPr>
      <w:r w:rsidRPr="009E3F47">
        <w:rPr>
          <w:rFonts w:ascii="华文楷体" w:eastAsia="华文楷体" w:hAnsi="华文楷体" w:hint="eastAsia"/>
          <w:sz w:val="24"/>
        </w:rPr>
        <w:t>本文档是九州国际市场管理系统的概要设计依据。</w:t>
      </w:r>
    </w:p>
    <w:p w:rsidR="00080094" w:rsidRPr="009E3F47" w:rsidRDefault="00080094" w:rsidP="00A27741">
      <w:pPr>
        <w:pStyle w:val="a4"/>
        <w:spacing w:afterLines="50" w:line="360" w:lineRule="auto"/>
        <w:ind w:firstLineChars="200" w:firstLine="480"/>
        <w:rPr>
          <w:rFonts w:ascii="华文楷体" w:eastAsia="华文楷体" w:hAnsi="华文楷体"/>
          <w:sz w:val="24"/>
        </w:rPr>
        <w:pPrChange w:id="9" w:author="ebiz" w:date="2010-01-06T14:21:00Z">
          <w:pPr>
            <w:pStyle w:val="a4"/>
            <w:spacing w:afterLines="50" w:line="360" w:lineRule="auto"/>
            <w:ind w:firstLineChars="200" w:firstLine="480"/>
          </w:pPr>
        </w:pPrChange>
      </w:pPr>
      <w:r w:rsidRPr="009E3F47">
        <w:rPr>
          <w:rFonts w:ascii="华文楷体" w:eastAsia="华文楷体" w:hAnsi="华文楷体" w:hint="eastAsia"/>
          <w:sz w:val="24"/>
        </w:rPr>
        <w:t>本文档的读者是九州国际市场管理系统的系统设计人员、软件开发人员、软件测试人员和系统验收人员以及相关部门人员。</w:t>
      </w:r>
    </w:p>
    <w:p w:rsidR="00080094" w:rsidRPr="009E3F47" w:rsidRDefault="00080094" w:rsidP="00A27741">
      <w:pPr>
        <w:pStyle w:val="a4"/>
        <w:spacing w:afterLines="50" w:line="360" w:lineRule="auto"/>
        <w:ind w:firstLineChars="200" w:firstLine="480"/>
        <w:rPr>
          <w:rFonts w:ascii="华文楷体" w:eastAsia="华文楷体" w:hAnsi="华文楷体"/>
          <w:sz w:val="24"/>
        </w:rPr>
        <w:pPrChange w:id="10" w:author="ebiz" w:date="2010-01-06T14:21:00Z">
          <w:pPr>
            <w:pStyle w:val="a4"/>
            <w:spacing w:afterLines="50" w:line="360" w:lineRule="auto"/>
            <w:ind w:firstLineChars="200" w:firstLine="480"/>
          </w:pPr>
        </w:pPrChange>
      </w:pPr>
      <w:r w:rsidRPr="009E3F47">
        <w:rPr>
          <w:rFonts w:ascii="华文楷体" w:eastAsia="华文楷体" w:hAnsi="华文楷体" w:hint="eastAsia"/>
          <w:sz w:val="24"/>
        </w:rPr>
        <w:t>系统名称：九州国际市场管理系统，文档中简称“市场管理系统”或“系统”。</w:t>
      </w:r>
    </w:p>
    <w:p w:rsidR="00080094" w:rsidRPr="009E3F47" w:rsidRDefault="00080094" w:rsidP="00A27741">
      <w:pPr>
        <w:numPr>
          <w:ilvl w:val="1"/>
          <w:numId w:val="1"/>
        </w:numPr>
        <w:tabs>
          <w:tab w:val="clear" w:pos="672"/>
        </w:tabs>
        <w:adjustRightInd w:val="0"/>
        <w:snapToGrid w:val="0"/>
        <w:spacing w:beforeLines="50" w:afterLines="50" w:line="360" w:lineRule="auto"/>
        <w:ind w:hanging="672"/>
        <w:outlineLvl w:val="1"/>
        <w:rPr>
          <w:rFonts w:ascii="华文楷体" w:eastAsia="华文楷体" w:hAnsi="华文楷体"/>
          <w:b/>
          <w:sz w:val="28"/>
          <w:szCs w:val="28"/>
        </w:rPr>
        <w:pPrChange w:id="11" w:author="ebiz" w:date="2010-01-06T14:22:00Z">
          <w:pPr>
            <w:numPr>
              <w:ilvl w:val="1"/>
              <w:numId w:val="1"/>
            </w:numPr>
            <w:adjustRightInd w:val="0"/>
            <w:snapToGrid w:val="0"/>
            <w:spacing w:beforeLines="50" w:afterLines="50" w:line="360" w:lineRule="auto"/>
            <w:ind w:left="672" w:hanging="672"/>
            <w:outlineLvl w:val="1"/>
          </w:pPr>
        </w:pPrChange>
      </w:pPr>
      <w:bookmarkStart w:id="12" w:name="_Toc200622292"/>
      <w:bookmarkStart w:id="13" w:name="_Toc249079415"/>
      <w:bookmarkStart w:id="14" w:name="_Toc250551113"/>
      <w:r w:rsidRPr="009E3F47">
        <w:rPr>
          <w:rFonts w:ascii="华文楷体" w:eastAsia="华文楷体" w:hAnsi="华文楷体" w:hint="eastAsia"/>
          <w:b/>
          <w:sz w:val="28"/>
          <w:szCs w:val="28"/>
        </w:rPr>
        <w:t>范围</w:t>
      </w:r>
      <w:bookmarkEnd w:id="12"/>
      <w:bookmarkEnd w:id="13"/>
      <w:bookmarkEnd w:id="14"/>
    </w:p>
    <w:p w:rsidR="00080094" w:rsidRPr="009E3F47" w:rsidRDefault="00080094" w:rsidP="00A27741">
      <w:pPr>
        <w:pStyle w:val="a4"/>
        <w:spacing w:afterLines="50" w:line="360" w:lineRule="auto"/>
        <w:ind w:firstLineChars="200" w:firstLine="480"/>
        <w:rPr>
          <w:rFonts w:ascii="华文楷体" w:eastAsia="华文楷体" w:hAnsi="华文楷体"/>
          <w:sz w:val="24"/>
        </w:rPr>
        <w:pPrChange w:id="15" w:author="ebiz" w:date="2010-01-06T14:22:00Z">
          <w:pPr>
            <w:pStyle w:val="a4"/>
            <w:spacing w:afterLines="50" w:line="360" w:lineRule="auto"/>
            <w:ind w:firstLineChars="200" w:firstLine="480"/>
          </w:pPr>
        </w:pPrChange>
      </w:pPr>
      <w:r w:rsidRPr="009E3F47">
        <w:rPr>
          <w:rFonts w:ascii="华文楷体" w:eastAsia="华文楷体" w:hAnsi="华文楷体" w:hint="eastAsia"/>
          <w:sz w:val="24"/>
        </w:rPr>
        <w:t>九州国际市场管理系统的建设目的是为市场管理提供标准化的管理方式，规范的信息平台和数字化的操作流程。该系统面向市场的经营管理者、财务人员、物业人员、市场营业人员等。</w:t>
      </w:r>
    </w:p>
    <w:p w:rsidR="00080094" w:rsidRPr="009E3F47" w:rsidRDefault="00080094" w:rsidP="00A27741">
      <w:pPr>
        <w:numPr>
          <w:ilvl w:val="1"/>
          <w:numId w:val="1"/>
        </w:numPr>
        <w:tabs>
          <w:tab w:val="clear" w:pos="672"/>
        </w:tabs>
        <w:adjustRightInd w:val="0"/>
        <w:snapToGrid w:val="0"/>
        <w:spacing w:beforeLines="50" w:afterLines="50" w:line="360" w:lineRule="auto"/>
        <w:ind w:hanging="672"/>
        <w:outlineLvl w:val="1"/>
        <w:rPr>
          <w:rFonts w:ascii="华文楷体" w:eastAsia="华文楷体" w:hAnsi="华文楷体"/>
          <w:b/>
          <w:sz w:val="28"/>
          <w:szCs w:val="28"/>
        </w:rPr>
        <w:pPrChange w:id="16" w:author="ebiz" w:date="2010-01-06T14:22:00Z">
          <w:pPr>
            <w:numPr>
              <w:ilvl w:val="1"/>
              <w:numId w:val="1"/>
            </w:numPr>
            <w:adjustRightInd w:val="0"/>
            <w:snapToGrid w:val="0"/>
            <w:spacing w:beforeLines="50" w:afterLines="50" w:line="360" w:lineRule="auto"/>
            <w:ind w:left="672" w:hanging="672"/>
            <w:outlineLvl w:val="1"/>
          </w:pPr>
        </w:pPrChange>
      </w:pPr>
      <w:bookmarkStart w:id="17" w:name="_Toc200622293"/>
      <w:bookmarkStart w:id="18" w:name="_Toc249079416"/>
      <w:bookmarkStart w:id="19" w:name="_Toc250551114"/>
      <w:r w:rsidRPr="009E3F47">
        <w:rPr>
          <w:rFonts w:ascii="华文楷体" w:eastAsia="华文楷体" w:hAnsi="华文楷体" w:hint="eastAsia"/>
          <w:b/>
          <w:sz w:val="28"/>
          <w:szCs w:val="28"/>
        </w:rPr>
        <w:t>定义与约定</w:t>
      </w:r>
      <w:bookmarkEnd w:id="17"/>
      <w:bookmarkEnd w:id="18"/>
      <w:bookmarkEnd w:id="19"/>
    </w:p>
    <w:p w:rsidR="00080094" w:rsidRPr="009E3F47" w:rsidRDefault="00080094" w:rsidP="00080094">
      <w:pPr>
        <w:rPr>
          <w:rFonts w:ascii="华文楷体" w:eastAsia="华文楷体" w:hAnsi="华文楷体"/>
          <w:b/>
          <w:sz w:val="24"/>
          <w:szCs w:val="24"/>
        </w:rPr>
      </w:pPr>
      <w:r w:rsidRPr="009E3F47">
        <w:rPr>
          <w:rFonts w:ascii="华文楷体" w:eastAsia="华文楷体" w:hAnsi="华文楷体" w:hint="eastAsia"/>
          <w:b/>
          <w:sz w:val="24"/>
          <w:szCs w:val="24"/>
        </w:rPr>
        <w:t>1、 定义（需要添加）</w:t>
      </w:r>
    </w:p>
    <w:p w:rsidR="00080094" w:rsidRPr="009E3F47" w:rsidRDefault="00080094" w:rsidP="00080094">
      <w:pPr>
        <w:ind w:firstLineChars="200" w:firstLine="480"/>
        <w:rPr>
          <w:rFonts w:ascii="华文楷体" w:eastAsia="华文楷体" w:hAnsi="华文楷体"/>
          <w:sz w:val="24"/>
          <w:szCs w:val="24"/>
        </w:rPr>
      </w:pPr>
      <w:r w:rsidRPr="009E3F47">
        <w:rPr>
          <w:rFonts w:ascii="华文楷体" w:eastAsia="华文楷体" w:hAnsi="华文楷体" w:hint="eastAsia"/>
          <w:sz w:val="24"/>
          <w:szCs w:val="24"/>
        </w:rPr>
        <w:t>以下定义、缩写和节略语适用于本文档。</w:t>
      </w:r>
    </w:p>
    <w:p w:rsidR="00080094" w:rsidRPr="009E3F47" w:rsidRDefault="00080094" w:rsidP="00080094">
      <w:pPr>
        <w:rPr>
          <w:rFonts w:ascii="华文楷体" w:eastAsia="华文楷体" w:hAnsi="华文楷体"/>
          <w:sz w:val="24"/>
          <w:szCs w:val="24"/>
        </w:rPr>
      </w:pPr>
    </w:p>
    <w:tbl>
      <w:tblPr>
        <w:tblW w:w="5000"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91"/>
        <w:gridCol w:w="6031"/>
      </w:tblGrid>
      <w:tr w:rsidR="00080094" w:rsidRPr="009E3F47" w:rsidTr="002E3C2A">
        <w:trPr>
          <w:trHeight w:val="454"/>
        </w:trPr>
        <w:tc>
          <w:tcPr>
            <w:tcW w:w="2546" w:type="dxa"/>
            <w:noWrap/>
            <w:vAlign w:val="center"/>
          </w:tcPr>
          <w:p w:rsidR="00080094" w:rsidRPr="009E3F47" w:rsidRDefault="00080094" w:rsidP="002E3C2A">
            <w:pPr>
              <w:widowControl/>
              <w:jc w:val="center"/>
              <w:rPr>
                <w:rFonts w:ascii="华文楷体" w:eastAsia="华文楷体" w:hAnsi="华文楷体" w:cs="宋体"/>
                <w:kern w:val="0"/>
                <w:sz w:val="24"/>
                <w:szCs w:val="24"/>
              </w:rPr>
            </w:pPr>
            <w:r w:rsidRPr="009E3F47">
              <w:rPr>
                <w:rFonts w:ascii="华文楷体" w:eastAsia="华文楷体" w:hAnsi="华文楷体" w:cs="宋体" w:hint="eastAsia"/>
                <w:kern w:val="0"/>
                <w:sz w:val="24"/>
                <w:szCs w:val="24"/>
              </w:rPr>
              <w:t>定义、缩写和节略语</w:t>
            </w:r>
          </w:p>
        </w:tc>
        <w:tc>
          <w:tcPr>
            <w:tcW w:w="6174" w:type="dxa"/>
            <w:noWrap/>
            <w:vAlign w:val="center"/>
          </w:tcPr>
          <w:p w:rsidR="00080094" w:rsidRPr="009E3F47" w:rsidRDefault="00080094" w:rsidP="002E3C2A">
            <w:pPr>
              <w:widowControl/>
              <w:jc w:val="center"/>
              <w:rPr>
                <w:rFonts w:ascii="华文楷体" w:eastAsia="华文楷体" w:hAnsi="华文楷体" w:cs="宋体"/>
                <w:kern w:val="0"/>
                <w:sz w:val="24"/>
                <w:szCs w:val="24"/>
              </w:rPr>
            </w:pPr>
            <w:r w:rsidRPr="009E3F47">
              <w:rPr>
                <w:rFonts w:ascii="华文楷体" w:eastAsia="华文楷体" w:hAnsi="华文楷体" w:cs="宋体" w:hint="eastAsia"/>
                <w:kern w:val="0"/>
                <w:sz w:val="24"/>
                <w:szCs w:val="24"/>
              </w:rPr>
              <w:t>说明</w:t>
            </w: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r w:rsidRPr="009E3F47">
              <w:rPr>
                <w:rFonts w:ascii="华文楷体" w:eastAsia="华文楷体" w:hAnsi="华文楷体" w:hint="eastAsia"/>
                <w:sz w:val="24"/>
                <w:szCs w:val="24"/>
              </w:rPr>
              <w:lastRenderedPageBreak/>
              <w:t>系统</w:t>
            </w:r>
          </w:p>
        </w:tc>
        <w:tc>
          <w:tcPr>
            <w:tcW w:w="6174" w:type="dxa"/>
            <w:vAlign w:val="center"/>
          </w:tcPr>
          <w:p w:rsidR="00080094" w:rsidRPr="009E3F47" w:rsidRDefault="00080094" w:rsidP="00AA2BE0">
            <w:pPr>
              <w:widowControl/>
              <w:spacing w:afterLines="50" w:line="24" w:lineRule="atLeast"/>
              <w:jc w:val="left"/>
              <w:rPr>
                <w:rFonts w:ascii="华文楷体" w:eastAsia="华文楷体" w:hAnsi="华文楷体"/>
                <w:sz w:val="24"/>
                <w:szCs w:val="24"/>
              </w:rPr>
              <w:pPrChange w:id="20" w:author="ebiz" w:date="2010-01-06T14:21:00Z">
                <w:pPr>
                  <w:widowControl/>
                  <w:spacing w:afterLines="50" w:line="24" w:lineRule="atLeast"/>
                  <w:jc w:val="left"/>
                </w:pPr>
              </w:pPrChange>
            </w:pPr>
            <w:r w:rsidRPr="009E3F47">
              <w:rPr>
                <w:rFonts w:ascii="华文楷体" w:eastAsia="华文楷体" w:hAnsi="华文楷体" w:hint="eastAsia"/>
                <w:sz w:val="24"/>
                <w:szCs w:val="24"/>
              </w:rPr>
              <w:t>九州国际市场管理系统（以下简称系统）。</w:t>
            </w: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080094" w:rsidRPr="009E3F47" w:rsidRDefault="00080094" w:rsidP="00AA2BE0">
            <w:pPr>
              <w:widowControl/>
              <w:spacing w:afterLines="50" w:line="24" w:lineRule="atLeast"/>
              <w:jc w:val="left"/>
              <w:rPr>
                <w:rFonts w:ascii="华文楷体" w:eastAsia="华文楷体" w:hAnsi="华文楷体"/>
                <w:sz w:val="24"/>
                <w:szCs w:val="24"/>
              </w:rPr>
              <w:pPrChange w:id="21" w:author="ebiz" w:date="2010-01-06T14:21:00Z">
                <w:pPr>
                  <w:widowControl/>
                  <w:spacing w:afterLines="50" w:line="24" w:lineRule="atLeast"/>
                  <w:jc w:val="left"/>
                </w:pPr>
              </w:pPrChange>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080094" w:rsidRPr="009E3F47" w:rsidRDefault="00080094" w:rsidP="00AA2BE0">
            <w:pPr>
              <w:widowControl/>
              <w:spacing w:afterLines="50" w:line="24" w:lineRule="atLeast"/>
              <w:jc w:val="left"/>
              <w:rPr>
                <w:rFonts w:ascii="华文楷体" w:eastAsia="华文楷体" w:hAnsi="华文楷体"/>
                <w:sz w:val="24"/>
                <w:szCs w:val="24"/>
              </w:rPr>
              <w:pPrChange w:id="22" w:author="ebiz" w:date="2010-01-06T14:21:00Z">
                <w:pPr>
                  <w:widowControl/>
                  <w:spacing w:afterLines="50" w:line="24" w:lineRule="atLeast"/>
                  <w:jc w:val="left"/>
                </w:pPr>
              </w:pPrChange>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080094" w:rsidRPr="009E3F47" w:rsidRDefault="00080094" w:rsidP="00AA2BE0">
            <w:pPr>
              <w:widowControl/>
              <w:spacing w:afterLines="50" w:line="24" w:lineRule="atLeast"/>
              <w:jc w:val="left"/>
              <w:rPr>
                <w:rFonts w:ascii="华文楷体" w:eastAsia="华文楷体" w:hAnsi="华文楷体"/>
                <w:sz w:val="24"/>
                <w:szCs w:val="24"/>
              </w:rPr>
              <w:pPrChange w:id="23" w:author="ebiz" w:date="2010-01-06T14:21:00Z">
                <w:pPr>
                  <w:widowControl/>
                  <w:spacing w:afterLines="50" w:line="24" w:lineRule="atLeast"/>
                  <w:jc w:val="left"/>
                </w:pPr>
              </w:pPrChange>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080094" w:rsidRPr="009E3F47" w:rsidRDefault="00080094" w:rsidP="00AA2BE0">
            <w:pPr>
              <w:widowControl/>
              <w:spacing w:afterLines="50" w:line="24" w:lineRule="atLeast"/>
              <w:jc w:val="left"/>
              <w:rPr>
                <w:rFonts w:ascii="华文楷体" w:eastAsia="华文楷体" w:hAnsi="华文楷体"/>
                <w:sz w:val="24"/>
                <w:szCs w:val="24"/>
              </w:rPr>
              <w:pPrChange w:id="24" w:author="ebiz" w:date="2010-01-06T14:21:00Z">
                <w:pPr>
                  <w:widowControl/>
                  <w:spacing w:afterLines="50" w:line="24" w:lineRule="atLeast"/>
                  <w:jc w:val="left"/>
                </w:pPr>
              </w:pPrChange>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080094" w:rsidRPr="009E3F47" w:rsidRDefault="00080094" w:rsidP="00AA2BE0">
            <w:pPr>
              <w:widowControl/>
              <w:spacing w:afterLines="50" w:line="24" w:lineRule="atLeast"/>
              <w:jc w:val="left"/>
              <w:rPr>
                <w:rFonts w:ascii="华文楷体" w:eastAsia="华文楷体" w:hAnsi="华文楷体"/>
                <w:sz w:val="24"/>
                <w:szCs w:val="24"/>
              </w:rPr>
              <w:pPrChange w:id="25" w:author="ebiz" w:date="2010-01-06T14:21:00Z">
                <w:pPr>
                  <w:widowControl/>
                  <w:spacing w:afterLines="50" w:line="24" w:lineRule="atLeast"/>
                  <w:jc w:val="left"/>
                </w:pPr>
              </w:pPrChange>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080094" w:rsidRPr="009E3F47" w:rsidRDefault="00080094" w:rsidP="00AA2BE0">
            <w:pPr>
              <w:widowControl/>
              <w:spacing w:afterLines="50" w:line="24" w:lineRule="atLeast"/>
              <w:jc w:val="left"/>
              <w:rPr>
                <w:rFonts w:ascii="华文楷体" w:eastAsia="华文楷体" w:hAnsi="华文楷体"/>
                <w:sz w:val="24"/>
                <w:szCs w:val="24"/>
              </w:rPr>
              <w:pPrChange w:id="26" w:author="ebiz" w:date="2010-01-06T14:21:00Z">
                <w:pPr>
                  <w:widowControl/>
                  <w:spacing w:afterLines="50" w:line="24" w:lineRule="atLeast"/>
                  <w:jc w:val="left"/>
                </w:pPr>
              </w:pPrChange>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080094" w:rsidRPr="009E3F47" w:rsidRDefault="00080094" w:rsidP="00AA2BE0">
            <w:pPr>
              <w:pStyle w:val="a3"/>
              <w:spacing w:afterLines="50" w:line="24" w:lineRule="atLeast"/>
              <w:ind w:firstLineChars="0" w:firstLine="0"/>
              <w:rPr>
                <w:rFonts w:ascii="华文楷体" w:eastAsia="华文楷体" w:hAnsi="华文楷体"/>
                <w:szCs w:val="24"/>
              </w:rPr>
              <w:pPrChange w:id="27" w:author="ebiz" w:date="2010-01-06T14:21:00Z">
                <w:pPr>
                  <w:pStyle w:val="a3"/>
                  <w:spacing w:afterLines="50" w:line="24" w:lineRule="atLeast"/>
                  <w:ind w:firstLineChars="0" w:firstLine="0"/>
                </w:pPr>
              </w:pPrChange>
            </w:pPr>
          </w:p>
        </w:tc>
      </w:tr>
      <w:tr w:rsidR="00080094" w:rsidRPr="009E3F47" w:rsidTr="002E3C2A">
        <w:trPr>
          <w:trHeight w:val="454"/>
        </w:trPr>
        <w:tc>
          <w:tcPr>
            <w:tcW w:w="2546" w:type="dxa"/>
            <w:noWrap/>
            <w:vAlign w:val="center"/>
          </w:tcPr>
          <w:p w:rsidR="00080094" w:rsidRPr="009E3F47" w:rsidRDefault="00080094" w:rsidP="002E3C2A">
            <w:pPr>
              <w:widowControl/>
              <w:jc w:val="left"/>
              <w:rPr>
                <w:rFonts w:ascii="华文楷体" w:eastAsia="华文楷体" w:hAnsi="华文楷体"/>
                <w:sz w:val="24"/>
                <w:szCs w:val="24"/>
              </w:rPr>
            </w:pPr>
          </w:p>
        </w:tc>
        <w:tc>
          <w:tcPr>
            <w:tcW w:w="6174" w:type="dxa"/>
            <w:vAlign w:val="center"/>
          </w:tcPr>
          <w:p w:rsidR="00080094" w:rsidRPr="009E3F47" w:rsidRDefault="00080094" w:rsidP="00AA2BE0">
            <w:pPr>
              <w:widowControl/>
              <w:spacing w:afterLines="50" w:line="24" w:lineRule="atLeast"/>
              <w:jc w:val="left"/>
              <w:rPr>
                <w:rFonts w:ascii="华文楷体" w:eastAsia="华文楷体" w:hAnsi="华文楷体"/>
                <w:sz w:val="24"/>
                <w:szCs w:val="24"/>
              </w:rPr>
              <w:pPrChange w:id="28" w:author="ebiz" w:date="2010-01-06T14:21:00Z">
                <w:pPr>
                  <w:widowControl/>
                  <w:spacing w:afterLines="50" w:line="24" w:lineRule="atLeast"/>
                  <w:jc w:val="left"/>
                </w:pPr>
              </w:pPrChange>
            </w:pPr>
          </w:p>
        </w:tc>
      </w:tr>
    </w:tbl>
    <w:p w:rsidR="00080094" w:rsidRPr="009E3F47" w:rsidRDefault="00080094" w:rsidP="00B54D5D">
      <w:pPr>
        <w:numPr>
          <w:ilvl w:val="1"/>
          <w:numId w:val="1"/>
        </w:numPr>
        <w:tabs>
          <w:tab w:val="clear" w:pos="672"/>
        </w:tabs>
        <w:adjustRightInd w:val="0"/>
        <w:snapToGrid w:val="0"/>
        <w:spacing w:beforeLines="50" w:afterLines="50" w:line="360" w:lineRule="auto"/>
        <w:ind w:hanging="672"/>
        <w:outlineLvl w:val="1"/>
        <w:rPr>
          <w:rFonts w:ascii="华文楷体" w:eastAsia="华文楷体" w:hAnsi="华文楷体"/>
          <w:b/>
          <w:sz w:val="28"/>
          <w:szCs w:val="28"/>
        </w:rPr>
        <w:pPrChange w:id="29" w:author="ebiz" w:date="2010-01-06T14:22:00Z">
          <w:pPr>
            <w:numPr>
              <w:ilvl w:val="1"/>
              <w:numId w:val="1"/>
            </w:numPr>
            <w:adjustRightInd w:val="0"/>
            <w:snapToGrid w:val="0"/>
            <w:spacing w:beforeLines="50" w:afterLines="50" w:line="360" w:lineRule="auto"/>
            <w:ind w:left="672" w:hanging="672"/>
            <w:outlineLvl w:val="1"/>
          </w:pPr>
        </w:pPrChange>
      </w:pPr>
      <w:bookmarkStart w:id="30" w:name="_Toc200622294"/>
      <w:bookmarkStart w:id="31" w:name="_Toc249079417"/>
      <w:bookmarkStart w:id="32" w:name="_Toc250551115"/>
      <w:r w:rsidRPr="009E3F47">
        <w:rPr>
          <w:rFonts w:ascii="华文楷体" w:eastAsia="华文楷体" w:hAnsi="华文楷体" w:hint="eastAsia"/>
          <w:b/>
          <w:sz w:val="28"/>
          <w:szCs w:val="28"/>
        </w:rPr>
        <w:t>参考资料</w:t>
      </w:r>
      <w:bookmarkEnd w:id="30"/>
      <w:bookmarkEnd w:id="31"/>
      <w:bookmarkEnd w:id="32"/>
    </w:p>
    <w:p w:rsidR="00080094" w:rsidRPr="009E3F47" w:rsidRDefault="00080094" w:rsidP="00B54D5D">
      <w:pPr>
        <w:pStyle w:val="a3"/>
        <w:spacing w:afterLines="50" w:line="360" w:lineRule="auto"/>
        <w:ind w:left="703" w:firstLineChars="0" w:firstLine="0"/>
        <w:rPr>
          <w:rFonts w:ascii="华文楷体" w:eastAsia="华文楷体" w:hAnsi="华文楷体"/>
          <w:szCs w:val="24"/>
        </w:rPr>
        <w:pPrChange w:id="33" w:author="ebiz" w:date="2010-01-06T14:22:00Z">
          <w:pPr>
            <w:pStyle w:val="a3"/>
            <w:spacing w:afterLines="50" w:line="360" w:lineRule="auto"/>
            <w:ind w:left="703" w:firstLineChars="0" w:firstLine="0"/>
          </w:pPr>
        </w:pPrChange>
      </w:pPr>
      <w:r w:rsidRPr="009E3F47">
        <w:rPr>
          <w:rFonts w:ascii="华文楷体" w:eastAsia="华文楷体" w:hAnsi="华文楷体" w:hint="eastAsia"/>
          <w:szCs w:val="24"/>
        </w:rPr>
        <w:t>九州国际公司提供资料如下：</w:t>
      </w:r>
    </w:p>
    <w:p w:rsidR="00080094" w:rsidRPr="009E3F47" w:rsidRDefault="00080094" w:rsidP="00B54D5D">
      <w:pPr>
        <w:pStyle w:val="a3"/>
        <w:numPr>
          <w:ilvl w:val="0"/>
          <w:numId w:val="2"/>
        </w:numPr>
        <w:spacing w:afterLines="50" w:line="360" w:lineRule="auto"/>
        <w:ind w:left="703" w:firstLineChars="0"/>
        <w:rPr>
          <w:rFonts w:ascii="华文楷体" w:eastAsia="华文楷体" w:hAnsi="华文楷体"/>
          <w:szCs w:val="24"/>
        </w:rPr>
        <w:pPrChange w:id="34" w:author="ebiz" w:date="2010-01-06T14:22:00Z">
          <w:pPr>
            <w:pStyle w:val="a3"/>
            <w:numPr>
              <w:numId w:val="2"/>
            </w:numPr>
            <w:spacing w:afterLines="50" w:line="360" w:lineRule="auto"/>
            <w:ind w:left="703" w:firstLineChars="0" w:hanging="465"/>
          </w:pPr>
        </w:pPrChange>
      </w:pPr>
      <w:r w:rsidRPr="009E3F47">
        <w:rPr>
          <w:rFonts w:ascii="华文楷体" w:eastAsia="华文楷体" w:hAnsi="华文楷体" w:hint="eastAsia"/>
          <w:szCs w:val="24"/>
        </w:rPr>
        <w:t>《整理商品市场管理需求》</w:t>
      </w:r>
    </w:p>
    <w:p w:rsidR="00080094" w:rsidRPr="009E3F47" w:rsidRDefault="00080094" w:rsidP="00B54D5D">
      <w:pPr>
        <w:pStyle w:val="a3"/>
        <w:spacing w:afterLines="50" w:line="360" w:lineRule="auto"/>
        <w:ind w:left="703" w:firstLineChars="0" w:firstLine="0"/>
        <w:rPr>
          <w:rFonts w:ascii="华文楷体" w:eastAsia="华文楷体" w:hAnsi="华文楷体"/>
          <w:szCs w:val="24"/>
        </w:rPr>
        <w:pPrChange w:id="35" w:author="ebiz" w:date="2010-01-06T14:22:00Z">
          <w:pPr>
            <w:pStyle w:val="a3"/>
            <w:spacing w:afterLines="50" w:line="360" w:lineRule="auto"/>
            <w:ind w:left="703" w:firstLineChars="0" w:firstLine="0"/>
          </w:pPr>
        </w:pPrChange>
      </w:pPr>
    </w:p>
    <w:p w:rsidR="00080094" w:rsidRPr="009E3F47" w:rsidRDefault="00080094" w:rsidP="00080094">
      <w:pPr>
        <w:widowControl/>
        <w:jc w:val="left"/>
        <w:rPr>
          <w:rFonts w:ascii="华文楷体" w:eastAsia="华文楷体" w:hAnsi="华文楷体"/>
          <w:b/>
          <w:sz w:val="30"/>
          <w:szCs w:val="30"/>
        </w:rPr>
      </w:pPr>
      <w:bookmarkStart w:id="36" w:name="_Toc200622295"/>
      <w:bookmarkStart w:id="37" w:name="_Toc249079418"/>
      <w:bookmarkStart w:id="38" w:name="OLE_LINK4"/>
      <w:r w:rsidRPr="009E3F47">
        <w:rPr>
          <w:rFonts w:ascii="华文楷体" w:eastAsia="华文楷体" w:hAnsi="华文楷体"/>
          <w:b/>
          <w:sz w:val="30"/>
          <w:szCs w:val="30"/>
        </w:rPr>
        <w:br w:type="page"/>
      </w:r>
    </w:p>
    <w:p w:rsidR="00080094" w:rsidRPr="009E3F47" w:rsidRDefault="00080094" w:rsidP="00AA2BE0">
      <w:pPr>
        <w:numPr>
          <w:ilvl w:val="0"/>
          <w:numId w:val="1"/>
        </w:numPr>
        <w:spacing w:beforeLines="50" w:afterLines="50" w:line="360" w:lineRule="auto"/>
        <w:outlineLvl w:val="0"/>
        <w:rPr>
          <w:rFonts w:ascii="华文楷体" w:eastAsia="华文楷体" w:hAnsi="华文楷体"/>
          <w:b/>
          <w:sz w:val="30"/>
          <w:szCs w:val="30"/>
        </w:rPr>
        <w:pPrChange w:id="39" w:author="ebiz" w:date="2010-01-06T14:22:00Z">
          <w:pPr>
            <w:numPr>
              <w:numId w:val="1"/>
            </w:numPr>
            <w:tabs>
              <w:tab w:val="num" w:pos="425"/>
            </w:tabs>
            <w:spacing w:beforeLines="50" w:afterLines="50" w:line="360" w:lineRule="auto"/>
            <w:ind w:left="425" w:hanging="425"/>
            <w:outlineLvl w:val="0"/>
          </w:pPr>
        </w:pPrChange>
      </w:pPr>
      <w:bookmarkStart w:id="40" w:name="_Toc250551116"/>
      <w:r w:rsidRPr="009E3F47">
        <w:rPr>
          <w:rFonts w:ascii="华文楷体" w:eastAsia="华文楷体" w:hAnsi="华文楷体" w:hint="eastAsia"/>
          <w:b/>
          <w:sz w:val="30"/>
          <w:szCs w:val="30"/>
        </w:rPr>
        <w:lastRenderedPageBreak/>
        <w:t>任务概述</w:t>
      </w:r>
      <w:bookmarkEnd w:id="36"/>
      <w:bookmarkEnd w:id="37"/>
      <w:bookmarkEnd w:id="40"/>
    </w:p>
    <w:p w:rsidR="00080094" w:rsidRPr="009E3F47" w:rsidRDefault="00080094" w:rsidP="00AA2BE0">
      <w:pPr>
        <w:numPr>
          <w:ilvl w:val="1"/>
          <w:numId w:val="1"/>
        </w:numPr>
        <w:tabs>
          <w:tab w:val="clear" w:pos="672"/>
          <w:tab w:val="num" w:pos="525"/>
        </w:tabs>
        <w:adjustRightInd w:val="0"/>
        <w:snapToGrid w:val="0"/>
        <w:spacing w:beforeLines="50" w:afterLines="50" w:line="360" w:lineRule="auto"/>
        <w:ind w:hanging="672"/>
        <w:outlineLvl w:val="1"/>
        <w:rPr>
          <w:rFonts w:ascii="华文楷体" w:eastAsia="华文楷体" w:hAnsi="华文楷体"/>
          <w:b/>
          <w:sz w:val="28"/>
          <w:szCs w:val="28"/>
        </w:rPr>
        <w:pPrChange w:id="41" w:author="ebiz" w:date="2010-01-06T14:22:00Z">
          <w:pPr>
            <w:numPr>
              <w:ilvl w:val="1"/>
              <w:numId w:val="1"/>
            </w:numPr>
            <w:tabs>
              <w:tab w:val="num" w:pos="525"/>
            </w:tabs>
            <w:adjustRightInd w:val="0"/>
            <w:snapToGrid w:val="0"/>
            <w:spacing w:beforeLines="50" w:afterLines="50" w:line="360" w:lineRule="auto"/>
            <w:ind w:left="672" w:hanging="672"/>
            <w:outlineLvl w:val="1"/>
          </w:pPr>
        </w:pPrChange>
      </w:pPr>
      <w:bookmarkStart w:id="42" w:name="_Toc249079419"/>
      <w:bookmarkStart w:id="43" w:name="_Toc250551117"/>
      <w:bookmarkEnd w:id="38"/>
      <w:r w:rsidRPr="009E3F47">
        <w:rPr>
          <w:rFonts w:ascii="华文楷体" w:eastAsia="华文楷体" w:hAnsi="华文楷体" w:hint="eastAsia"/>
          <w:b/>
          <w:sz w:val="28"/>
          <w:szCs w:val="28"/>
        </w:rPr>
        <w:t>业务需求</w:t>
      </w:r>
      <w:bookmarkEnd w:id="42"/>
      <w:bookmarkEnd w:id="43"/>
    </w:p>
    <w:p w:rsidR="00080094" w:rsidRPr="009E3F47" w:rsidRDefault="00080094" w:rsidP="00A27741">
      <w:pPr>
        <w:pStyle w:val="a4"/>
        <w:spacing w:afterLines="50" w:line="360" w:lineRule="auto"/>
        <w:ind w:firstLineChars="200" w:firstLine="480"/>
        <w:rPr>
          <w:rFonts w:ascii="华文楷体" w:eastAsia="华文楷体" w:hAnsi="华文楷体"/>
          <w:sz w:val="24"/>
        </w:rPr>
        <w:pPrChange w:id="44" w:author="ebiz" w:date="2010-01-06T14:21:00Z">
          <w:pPr>
            <w:pStyle w:val="a4"/>
            <w:spacing w:afterLines="50" w:line="360" w:lineRule="auto"/>
            <w:ind w:firstLineChars="200" w:firstLine="480"/>
          </w:pPr>
        </w:pPrChange>
      </w:pPr>
      <w:r w:rsidRPr="009E3F47">
        <w:rPr>
          <w:rFonts w:ascii="华文楷体" w:eastAsia="华文楷体" w:hAnsi="华文楷体" w:hint="eastAsia"/>
          <w:sz w:val="24"/>
        </w:rPr>
        <w:t>九州国际市场管理系统针对市场资源管理，商户信息管理，品牌信息管理，用户合同管理，财务信息管理，售后信息管理，活动信息管理，人员信息管理等相关人物完成软件系统的开发，业务中需重点实现对于招商，合同签订、修改、解除、续约，活动组织，售后服务，人员管理等服务的流程。</w:t>
      </w:r>
    </w:p>
    <w:p w:rsidR="00080094" w:rsidRPr="009E3F47" w:rsidRDefault="00080094" w:rsidP="00AA2BE0">
      <w:pPr>
        <w:numPr>
          <w:ilvl w:val="1"/>
          <w:numId w:val="1"/>
        </w:numPr>
        <w:tabs>
          <w:tab w:val="clear" w:pos="672"/>
          <w:tab w:val="num" w:pos="525"/>
        </w:tabs>
        <w:adjustRightInd w:val="0"/>
        <w:snapToGrid w:val="0"/>
        <w:spacing w:beforeLines="50" w:afterLines="50" w:line="360" w:lineRule="auto"/>
        <w:ind w:hanging="672"/>
        <w:outlineLvl w:val="1"/>
        <w:rPr>
          <w:rFonts w:ascii="华文楷体" w:eastAsia="华文楷体" w:hAnsi="华文楷体"/>
          <w:b/>
          <w:sz w:val="28"/>
          <w:szCs w:val="28"/>
        </w:rPr>
        <w:pPrChange w:id="45" w:author="ebiz" w:date="2010-01-06T14:22:00Z">
          <w:pPr>
            <w:numPr>
              <w:ilvl w:val="1"/>
              <w:numId w:val="1"/>
            </w:numPr>
            <w:tabs>
              <w:tab w:val="num" w:pos="525"/>
            </w:tabs>
            <w:adjustRightInd w:val="0"/>
            <w:snapToGrid w:val="0"/>
            <w:spacing w:beforeLines="50" w:afterLines="50" w:line="360" w:lineRule="auto"/>
            <w:ind w:left="672" w:hanging="672"/>
            <w:outlineLvl w:val="1"/>
          </w:pPr>
        </w:pPrChange>
      </w:pPr>
      <w:bookmarkStart w:id="46" w:name="_Toc249079420"/>
      <w:bookmarkStart w:id="47" w:name="_Toc250551118"/>
      <w:r w:rsidRPr="009E3F47">
        <w:rPr>
          <w:rFonts w:ascii="华文楷体" w:eastAsia="华文楷体" w:hAnsi="华文楷体" w:hint="eastAsia"/>
          <w:b/>
          <w:sz w:val="28"/>
          <w:szCs w:val="28"/>
        </w:rPr>
        <w:t>用户概述</w:t>
      </w:r>
      <w:bookmarkEnd w:id="46"/>
      <w:bookmarkEnd w:id="47"/>
    </w:p>
    <w:p w:rsidR="00080094" w:rsidRPr="009E3F47" w:rsidRDefault="00080094" w:rsidP="00AA2BE0">
      <w:pPr>
        <w:pStyle w:val="a4"/>
        <w:numPr>
          <w:ilvl w:val="0"/>
          <w:numId w:val="4"/>
        </w:numPr>
        <w:spacing w:afterLines="50" w:line="360" w:lineRule="auto"/>
        <w:ind w:leftChars="0" w:left="1701" w:hanging="801"/>
        <w:rPr>
          <w:rFonts w:ascii="华文楷体" w:eastAsia="华文楷体" w:hAnsi="华文楷体"/>
          <w:sz w:val="24"/>
        </w:rPr>
        <w:pPrChange w:id="48" w:author="ebiz" w:date="2010-01-06T14:22:00Z">
          <w:pPr>
            <w:pStyle w:val="a4"/>
            <w:numPr>
              <w:numId w:val="4"/>
            </w:numPr>
            <w:spacing w:afterLines="50" w:line="360" w:lineRule="auto"/>
            <w:ind w:leftChars="0" w:left="1701" w:hanging="801"/>
          </w:pPr>
        </w:pPrChange>
      </w:pPr>
      <w:bookmarkStart w:id="49" w:name="_Toc197696010"/>
    </w:p>
    <w:p w:rsidR="00080094" w:rsidRPr="009E3F47" w:rsidRDefault="00080094" w:rsidP="00AA2BE0">
      <w:pPr>
        <w:numPr>
          <w:ilvl w:val="1"/>
          <w:numId w:val="1"/>
        </w:numPr>
        <w:tabs>
          <w:tab w:val="clear" w:pos="672"/>
          <w:tab w:val="num" w:pos="525"/>
        </w:tabs>
        <w:adjustRightInd w:val="0"/>
        <w:snapToGrid w:val="0"/>
        <w:spacing w:beforeLines="50" w:line="360" w:lineRule="auto"/>
        <w:ind w:hanging="672"/>
        <w:outlineLvl w:val="1"/>
        <w:rPr>
          <w:rFonts w:ascii="华文楷体" w:eastAsia="华文楷体" w:hAnsi="华文楷体"/>
          <w:b/>
          <w:sz w:val="28"/>
          <w:szCs w:val="28"/>
        </w:rPr>
        <w:pPrChange w:id="50" w:author="ebiz" w:date="2010-01-06T14:22:00Z">
          <w:pPr>
            <w:numPr>
              <w:ilvl w:val="1"/>
              <w:numId w:val="1"/>
            </w:numPr>
            <w:tabs>
              <w:tab w:val="num" w:pos="525"/>
            </w:tabs>
            <w:adjustRightInd w:val="0"/>
            <w:snapToGrid w:val="0"/>
            <w:spacing w:beforeLines="50" w:line="360" w:lineRule="auto"/>
            <w:ind w:left="672" w:hanging="672"/>
            <w:outlineLvl w:val="1"/>
          </w:pPr>
        </w:pPrChange>
      </w:pPr>
      <w:bookmarkStart w:id="51" w:name="_Toc200622303"/>
      <w:bookmarkStart w:id="52" w:name="_Toc249079421"/>
      <w:bookmarkStart w:id="53" w:name="_Toc250551119"/>
      <w:bookmarkEnd w:id="49"/>
      <w:r w:rsidRPr="009E3F47">
        <w:rPr>
          <w:rFonts w:ascii="华文楷体" w:eastAsia="华文楷体" w:hAnsi="华文楷体" w:hint="eastAsia"/>
          <w:b/>
          <w:sz w:val="28"/>
          <w:szCs w:val="28"/>
        </w:rPr>
        <w:t>假定与约束</w:t>
      </w:r>
      <w:bookmarkEnd w:id="51"/>
      <w:bookmarkEnd w:id="52"/>
      <w:bookmarkEnd w:id="53"/>
    </w:p>
    <w:p w:rsidR="00080094" w:rsidRPr="009E3F47" w:rsidRDefault="00080094" w:rsidP="00080094">
      <w:pPr>
        <w:pStyle w:val="a4"/>
        <w:spacing w:after="0" w:line="360" w:lineRule="auto"/>
        <w:ind w:leftChars="0" w:left="0" w:firstLine="480"/>
        <w:rPr>
          <w:rFonts w:ascii="华文楷体" w:eastAsia="华文楷体" w:hAnsi="华文楷体"/>
          <w:sz w:val="24"/>
        </w:rPr>
      </w:pPr>
      <w:r w:rsidRPr="009E3F47">
        <w:rPr>
          <w:rFonts w:ascii="华文楷体" w:eastAsia="华文楷体" w:hAnsi="华文楷体" w:hint="eastAsia"/>
          <w:sz w:val="24"/>
        </w:rPr>
        <w:t>九州国际市场管理系统的设计与编码实现应依据下列假设、并受到相应约束：</w:t>
      </w:r>
    </w:p>
    <w:p w:rsidR="00080094" w:rsidRPr="009E3F47" w:rsidRDefault="00080094" w:rsidP="00080094">
      <w:pPr>
        <w:pStyle w:val="a4"/>
        <w:widowControl/>
        <w:spacing w:after="0" w:line="360" w:lineRule="auto"/>
        <w:ind w:leftChars="0" w:left="564"/>
        <w:jc w:val="left"/>
        <w:rPr>
          <w:rFonts w:ascii="华文楷体" w:eastAsia="华文楷体" w:hAnsi="华文楷体"/>
          <w:sz w:val="24"/>
        </w:rPr>
      </w:pPr>
    </w:p>
    <w:p w:rsidR="00080094" w:rsidRPr="009E3F47" w:rsidRDefault="00080094" w:rsidP="00080094">
      <w:pPr>
        <w:pStyle w:val="a4"/>
        <w:widowControl/>
        <w:numPr>
          <w:ilvl w:val="0"/>
          <w:numId w:val="3"/>
        </w:numPr>
        <w:spacing w:after="0" w:line="360" w:lineRule="auto"/>
        <w:ind w:leftChars="268" w:left="563" w:firstLine="1"/>
        <w:jc w:val="left"/>
        <w:rPr>
          <w:rFonts w:ascii="华文楷体" w:eastAsia="华文楷体" w:hAnsi="华文楷体"/>
          <w:sz w:val="24"/>
        </w:rPr>
      </w:pPr>
      <w:r w:rsidRPr="009E3F47">
        <w:rPr>
          <w:rFonts w:ascii="华文楷体" w:eastAsia="华文楷体" w:hAnsi="华文楷体" w:hint="eastAsia"/>
          <w:sz w:val="24"/>
        </w:rPr>
        <w:t>软硬件开发与运行环境在设计阶段确定。</w:t>
      </w:r>
    </w:p>
    <w:p w:rsidR="00080094" w:rsidRPr="009E3F47" w:rsidRDefault="00080094" w:rsidP="00080094">
      <w:pPr>
        <w:pStyle w:val="a4"/>
        <w:widowControl/>
        <w:numPr>
          <w:ilvl w:val="0"/>
          <w:numId w:val="3"/>
        </w:numPr>
        <w:spacing w:after="0" w:line="360" w:lineRule="auto"/>
        <w:ind w:leftChars="268" w:left="563" w:firstLine="1"/>
        <w:jc w:val="left"/>
        <w:rPr>
          <w:rFonts w:ascii="华文楷体" w:eastAsia="华文楷体" w:hAnsi="华文楷体"/>
          <w:sz w:val="24"/>
        </w:rPr>
      </w:pPr>
      <w:r w:rsidRPr="009E3F47">
        <w:rPr>
          <w:rFonts w:ascii="华文楷体" w:eastAsia="华文楷体" w:hAnsi="华文楷体" w:hint="eastAsia"/>
          <w:sz w:val="24"/>
        </w:rPr>
        <w:t>部分未在本文档中明确的需求可在设计阶段补充和完善。</w:t>
      </w:r>
    </w:p>
    <w:p w:rsidR="00080094" w:rsidRPr="009E3F47" w:rsidRDefault="00080094" w:rsidP="00080094">
      <w:pPr>
        <w:pStyle w:val="a4"/>
        <w:widowControl/>
        <w:numPr>
          <w:ilvl w:val="0"/>
          <w:numId w:val="3"/>
        </w:numPr>
        <w:spacing w:after="0" w:line="360" w:lineRule="auto"/>
        <w:ind w:leftChars="268" w:left="563" w:firstLine="1"/>
        <w:jc w:val="left"/>
        <w:rPr>
          <w:rFonts w:ascii="华文楷体" w:eastAsia="华文楷体" w:hAnsi="华文楷体"/>
          <w:sz w:val="24"/>
        </w:rPr>
      </w:pPr>
      <w:r w:rsidRPr="009E3F47">
        <w:rPr>
          <w:rFonts w:ascii="华文楷体" w:eastAsia="华文楷体" w:hAnsi="华文楷体" w:hint="eastAsia"/>
          <w:sz w:val="24"/>
        </w:rPr>
        <w:t>所有需要确定时间基准的数据以日、周、旬、月、季、半年、年为计算周期，并以周期开始的0:0:0（0时刻）为起始时刻（包含）、以下一周期开始的0:0:0为终止时刻（不包含）。</w:t>
      </w:r>
    </w:p>
    <w:p w:rsidR="00080094" w:rsidRPr="0016186B" w:rsidRDefault="00080094" w:rsidP="00080094">
      <w:pPr>
        <w:pStyle w:val="a4"/>
        <w:widowControl/>
        <w:numPr>
          <w:ilvl w:val="0"/>
          <w:numId w:val="3"/>
        </w:numPr>
        <w:spacing w:after="0" w:line="360" w:lineRule="auto"/>
        <w:ind w:leftChars="268" w:left="563" w:firstLine="1"/>
        <w:jc w:val="left"/>
        <w:rPr>
          <w:rFonts w:ascii="华文楷体" w:eastAsia="华文楷体" w:hAnsi="华文楷体"/>
          <w:sz w:val="24"/>
        </w:rPr>
      </w:pPr>
      <w:r w:rsidRPr="009E3F47">
        <w:rPr>
          <w:rFonts w:ascii="华文楷体" w:eastAsia="华文楷体" w:hAnsi="华文楷体" w:hint="eastAsia"/>
          <w:sz w:val="24"/>
        </w:rPr>
        <w:t>本文档中涉及的角色在系统中涉及的操作系统约定的范围。</w:t>
      </w:r>
      <w:bookmarkStart w:id="54" w:name="_Toc249079422"/>
    </w:p>
    <w:p w:rsidR="00000000" w:rsidRDefault="00080094" w:rsidP="0016186B">
      <w:pPr>
        <w:spacing w:beforeLines="50" w:afterLines="50" w:line="360" w:lineRule="auto"/>
        <w:ind w:left="425"/>
        <w:outlineLvl w:val="0"/>
        <w:rPr>
          <w:rFonts w:ascii="华文楷体" w:eastAsia="华文楷体" w:hAnsi="华文楷体"/>
          <w:b/>
          <w:sz w:val="30"/>
          <w:szCs w:val="30"/>
        </w:rPr>
        <w:pPrChange w:id="55" w:author="ebiz" w:date="2010-01-06T14:22:00Z">
          <w:pPr>
            <w:numPr>
              <w:numId w:val="1"/>
            </w:numPr>
            <w:tabs>
              <w:tab w:val="num" w:pos="425"/>
            </w:tabs>
            <w:spacing w:beforeLines="50" w:afterLines="50" w:line="360" w:lineRule="auto"/>
            <w:ind w:left="425" w:hanging="425"/>
            <w:outlineLvl w:val="0"/>
          </w:pPr>
        </w:pPrChange>
      </w:pPr>
      <w:del w:id="56" w:author="ebiz" w:date="2010-01-06T14:12:00Z">
        <w:r w:rsidRPr="009E3F47" w:rsidDel="001F591F">
          <w:rPr>
            <w:rFonts w:ascii="华文楷体" w:eastAsia="华文楷体" w:hAnsi="华文楷体" w:hint="eastAsia"/>
            <w:b/>
            <w:sz w:val="30"/>
            <w:szCs w:val="30"/>
          </w:rPr>
          <w:delText>总体业务需求概述</w:delText>
        </w:r>
      </w:del>
      <w:bookmarkEnd w:id="54"/>
    </w:p>
    <w:p w:rsidR="00080094" w:rsidRPr="009E3F47" w:rsidRDefault="001F591F" w:rsidP="0016186B">
      <w:pPr>
        <w:numPr>
          <w:ilvl w:val="1"/>
          <w:numId w:val="1"/>
        </w:numPr>
        <w:tabs>
          <w:tab w:val="clear" w:pos="672"/>
          <w:tab w:val="num" w:pos="567"/>
        </w:tabs>
        <w:spacing w:beforeLines="50" w:afterLines="50" w:line="360" w:lineRule="auto"/>
        <w:ind w:left="567"/>
        <w:outlineLvl w:val="1"/>
        <w:rPr>
          <w:rFonts w:ascii="华文楷体" w:eastAsia="华文楷体" w:hAnsi="华文楷体"/>
          <w:b/>
          <w:sz w:val="28"/>
          <w:szCs w:val="28"/>
        </w:rPr>
        <w:pPrChange w:id="57" w:author="ebiz" w:date="2010-01-06T14:22:00Z">
          <w:pPr>
            <w:numPr>
              <w:ilvl w:val="1"/>
              <w:numId w:val="1"/>
            </w:numPr>
            <w:tabs>
              <w:tab w:val="num" w:pos="567"/>
            </w:tabs>
            <w:spacing w:beforeLines="50" w:afterLines="50" w:line="360" w:lineRule="auto"/>
            <w:ind w:left="567" w:hanging="567"/>
            <w:outlineLvl w:val="1"/>
          </w:pPr>
        </w:pPrChange>
      </w:pPr>
      <w:bookmarkStart w:id="58" w:name="_Toc250551120"/>
      <w:r w:rsidRPr="009E3F47">
        <w:rPr>
          <w:rFonts w:ascii="华文楷体" w:eastAsia="华文楷体" w:hAnsi="华文楷体" w:hint="eastAsia"/>
          <w:b/>
          <w:sz w:val="28"/>
          <w:szCs w:val="28"/>
        </w:rPr>
        <w:t>平台总体业务图</w:t>
      </w:r>
      <w:bookmarkEnd w:id="58"/>
    </w:p>
    <w:p w:rsidR="00080094" w:rsidRDefault="00080094" w:rsidP="00711A91">
      <w:pPr>
        <w:pStyle w:val="a3"/>
        <w:spacing w:afterLines="50" w:line="360" w:lineRule="auto"/>
        <w:ind w:firstLineChars="0" w:firstLine="0"/>
        <w:rPr>
          <w:ins w:id="59" w:author="ebiz" w:date="2010-01-06T14:20:00Z"/>
          <w:rFonts w:ascii="华文楷体" w:eastAsia="华文楷体" w:hAnsi="华文楷体" w:hint="eastAsia"/>
        </w:rPr>
        <w:pPrChange w:id="60" w:author="ebiz" w:date="2010-01-06T14:19:00Z">
          <w:pPr>
            <w:pStyle w:val="a3"/>
            <w:spacing w:afterLines="50" w:line="360" w:lineRule="auto"/>
            <w:ind w:firstLineChars="0" w:firstLine="0"/>
          </w:pPr>
        </w:pPrChange>
      </w:pPr>
      <w:r w:rsidRPr="009E3F47">
        <w:rPr>
          <w:rFonts w:ascii="华文楷体" w:eastAsia="华文楷体" w:hAnsi="华文楷体"/>
        </w:rPr>
        <w:object w:dxaOrig="9770" w:dyaOrig="8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341.25pt" o:ole="">
            <v:imagedata r:id="rId8" o:title=""/>
          </v:shape>
          <o:OLEObject Type="Embed" ProgID="Visio.Drawing.11" ShapeID="_x0000_i1025" DrawAspect="Content" ObjectID="_1324292985" r:id="rId9"/>
        </w:object>
      </w:r>
    </w:p>
    <w:p w:rsidR="00711A91" w:rsidRDefault="00711A91" w:rsidP="00711A91">
      <w:pPr>
        <w:pStyle w:val="a3"/>
        <w:spacing w:afterLines="50" w:line="360" w:lineRule="auto"/>
        <w:ind w:firstLineChars="0" w:firstLine="0"/>
        <w:rPr>
          <w:ins w:id="61" w:author="ebiz" w:date="2010-01-06T14:20:00Z"/>
          <w:rFonts w:ascii="华文楷体" w:eastAsia="华文楷体" w:hAnsi="华文楷体" w:hint="eastAsia"/>
        </w:rPr>
        <w:pPrChange w:id="62" w:author="ebiz" w:date="2010-01-06T14:20:00Z">
          <w:pPr>
            <w:pStyle w:val="a3"/>
            <w:spacing w:afterLines="50" w:line="360" w:lineRule="auto"/>
            <w:ind w:firstLineChars="0" w:firstLine="0"/>
          </w:pPr>
        </w:pPrChange>
      </w:pPr>
    </w:p>
    <w:p w:rsidR="00711A91" w:rsidRDefault="00711A91" w:rsidP="00711A91">
      <w:pPr>
        <w:pStyle w:val="a3"/>
        <w:spacing w:afterLines="50" w:line="360" w:lineRule="auto"/>
        <w:ind w:firstLineChars="0" w:firstLine="0"/>
        <w:rPr>
          <w:ins w:id="63" w:author="ebiz" w:date="2010-01-06T14:20:00Z"/>
          <w:rFonts w:ascii="华文楷体" w:eastAsia="华文楷体" w:hAnsi="华文楷体" w:hint="eastAsia"/>
        </w:rPr>
        <w:pPrChange w:id="64" w:author="ebiz" w:date="2010-01-06T14:20:00Z">
          <w:pPr>
            <w:pStyle w:val="a3"/>
            <w:spacing w:afterLines="50" w:line="360" w:lineRule="auto"/>
            <w:ind w:firstLineChars="0" w:firstLine="0"/>
          </w:pPr>
        </w:pPrChange>
      </w:pPr>
    </w:p>
    <w:p w:rsidR="00711A91" w:rsidRDefault="00711A91" w:rsidP="00711A91">
      <w:pPr>
        <w:pStyle w:val="a3"/>
        <w:spacing w:afterLines="50" w:line="360" w:lineRule="auto"/>
        <w:ind w:firstLineChars="0" w:firstLine="0"/>
        <w:rPr>
          <w:ins w:id="65" w:author="ebiz" w:date="2010-01-06T14:20:00Z"/>
          <w:rFonts w:ascii="华文楷体" w:eastAsia="华文楷体" w:hAnsi="华文楷体" w:hint="eastAsia"/>
        </w:rPr>
        <w:pPrChange w:id="66" w:author="ebiz" w:date="2010-01-06T14:20:00Z">
          <w:pPr>
            <w:pStyle w:val="a3"/>
            <w:spacing w:afterLines="50" w:line="360" w:lineRule="auto"/>
            <w:ind w:firstLineChars="0" w:firstLine="0"/>
          </w:pPr>
        </w:pPrChange>
      </w:pPr>
    </w:p>
    <w:p w:rsidR="00711A91" w:rsidRDefault="00711A91" w:rsidP="00711A91">
      <w:pPr>
        <w:pStyle w:val="a3"/>
        <w:spacing w:afterLines="50" w:line="360" w:lineRule="auto"/>
        <w:ind w:firstLineChars="0" w:firstLine="0"/>
        <w:rPr>
          <w:ins w:id="67" w:author="ebiz" w:date="2010-01-06T14:20:00Z"/>
          <w:rFonts w:ascii="华文楷体" w:eastAsia="华文楷体" w:hAnsi="华文楷体" w:hint="eastAsia"/>
        </w:rPr>
        <w:pPrChange w:id="68" w:author="ebiz" w:date="2010-01-06T14:20:00Z">
          <w:pPr>
            <w:pStyle w:val="a3"/>
            <w:spacing w:afterLines="50" w:line="360" w:lineRule="auto"/>
            <w:ind w:firstLineChars="0" w:firstLine="0"/>
          </w:pPr>
        </w:pPrChange>
      </w:pPr>
    </w:p>
    <w:p w:rsidR="00711A91" w:rsidRDefault="00711A91" w:rsidP="00711A91">
      <w:pPr>
        <w:pStyle w:val="a3"/>
        <w:spacing w:afterLines="50" w:line="360" w:lineRule="auto"/>
        <w:ind w:firstLineChars="0" w:firstLine="0"/>
        <w:rPr>
          <w:ins w:id="69" w:author="ebiz" w:date="2010-01-06T14:20:00Z"/>
          <w:rFonts w:ascii="华文楷体" w:eastAsia="华文楷体" w:hAnsi="华文楷体" w:hint="eastAsia"/>
        </w:rPr>
        <w:pPrChange w:id="70" w:author="ebiz" w:date="2010-01-06T14:20:00Z">
          <w:pPr>
            <w:pStyle w:val="a3"/>
            <w:spacing w:afterLines="50" w:line="360" w:lineRule="auto"/>
            <w:ind w:firstLineChars="0" w:firstLine="0"/>
          </w:pPr>
        </w:pPrChange>
      </w:pPr>
    </w:p>
    <w:p w:rsidR="00711A91" w:rsidRPr="009E3F47" w:rsidRDefault="00711A91" w:rsidP="0016186B">
      <w:pPr>
        <w:pStyle w:val="a3"/>
        <w:spacing w:afterLines="50" w:line="360" w:lineRule="auto"/>
        <w:ind w:firstLineChars="0" w:firstLine="0"/>
        <w:rPr>
          <w:rFonts w:ascii="华文楷体" w:eastAsia="华文楷体" w:hAnsi="华文楷体"/>
          <w:szCs w:val="24"/>
        </w:rPr>
        <w:pPrChange w:id="71" w:author="ebiz" w:date="2010-01-06T14:20:00Z">
          <w:pPr>
            <w:pStyle w:val="a3"/>
            <w:spacing w:afterLines="50" w:line="360" w:lineRule="auto"/>
            <w:ind w:firstLineChars="0" w:firstLine="0"/>
          </w:pPr>
        </w:pPrChange>
      </w:pPr>
    </w:p>
    <w:p w:rsidR="00080094" w:rsidRPr="00D737A2" w:rsidRDefault="00080094" w:rsidP="0016186B">
      <w:pPr>
        <w:numPr>
          <w:ilvl w:val="0"/>
          <w:numId w:val="1"/>
        </w:numPr>
        <w:spacing w:beforeLines="50" w:afterLines="50" w:line="360" w:lineRule="auto"/>
        <w:outlineLvl w:val="0"/>
        <w:rPr>
          <w:rFonts w:ascii="华文楷体" w:eastAsia="华文楷体" w:hAnsi="华文楷体"/>
          <w:b/>
          <w:sz w:val="30"/>
          <w:szCs w:val="30"/>
        </w:rPr>
        <w:pPrChange w:id="72" w:author="ebiz" w:date="2010-01-06T14:19:00Z">
          <w:pPr>
            <w:numPr>
              <w:numId w:val="1"/>
            </w:numPr>
            <w:tabs>
              <w:tab w:val="num" w:pos="425"/>
            </w:tabs>
            <w:spacing w:beforeLines="50" w:afterLines="50" w:line="360" w:lineRule="auto"/>
            <w:ind w:left="425" w:hanging="425"/>
            <w:outlineLvl w:val="0"/>
          </w:pPr>
        </w:pPrChange>
      </w:pPr>
      <w:bookmarkStart w:id="73" w:name="OLE_LINK1"/>
      <w:bookmarkStart w:id="74" w:name="OLE_LINK2"/>
      <w:bookmarkStart w:id="75" w:name="_Toc250551121"/>
      <w:r w:rsidRPr="00D737A2">
        <w:rPr>
          <w:rFonts w:ascii="华文楷体" w:eastAsia="华文楷体" w:hAnsi="华文楷体" w:hint="eastAsia"/>
          <w:b/>
          <w:sz w:val="30"/>
          <w:szCs w:val="30"/>
        </w:rPr>
        <w:t>非功能需求</w:t>
      </w:r>
      <w:bookmarkEnd w:id="75"/>
    </w:p>
    <w:p w:rsidR="00080094" w:rsidRPr="00D737A2" w:rsidRDefault="00080094" w:rsidP="0016186B">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Change w:id="76" w:author="ebiz" w:date="2010-01-06T14:19:00Z">
          <w:pPr>
            <w:numPr>
              <w:ilvl w:val="1"/>
              <w:numId w:val="1"/>
            </w:numPr>
            <w:tabs>
              <w:tab w:val="num" w:pos="525"/>
              <w:tab w:val="num" w:pos="735"/>
            </w:tabs>
            <w:adjustRightInd w:val="0"/>
            <w:snapToGrid w:val="0"/>
            <w:spacing w:beforeLines="100" w:line="360" w:lineRule="auto"/>
            <w:ind w:left="675" w:hanging="675"/>
            <w:outlineLvl w:val="1"/>
          </w:pPr>
        </w:pPrChange>
      </w:pPr>
      <w:bookmarkStart w:id="77" w:name="_Toc250551122"/>
      <w:bookmarkEnd w:id="73"/>
      <w:bookmarkEnd w:id="74"/>
      <w:r w:rsidRPr="00D737A2">
        <w:rPr>
          <w:rFonts w:ascii="华文楷体" w:eastAsia="华文楷体" w:hAnsi="华文楷体" w:hint="eastAsia"/>
          <w:b/>
          <w:sz w:val="28"/>
          <w:szCs w:val="28"/>
        </w:rPr>
        <w:t>数据容量分析</w:t>
      </w:r>
      <w:bookmarkEnd w:id="77"/>
    </w:p>
    <w:p w:rsidR="00080094" w:rsidRPr="004460A7" w:rsidRDefault="00080094" w:rsidP="00E0492C">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Change w:id="78" w:author="ebiz" w:date="2010-01-06T14:22:00Z">
          <w:pPr>
            <w:numPr>
              <w:ilvl w:val="2"/>
              <w:numId w:val="1"/>
            </w:numPr>
            <w:tabs>
              <w:tab w:val="num" w:pos="735"/>
            </w:tabs>
            <w:adjustRightInd w:val="0"/>
            <w:snapToGrid w:val="0"/>
            <w:spacing w:beforeLines="50" w:afterLines="50" w:line="360" w:lineRule="auto"/>
            <w:ind w:left="709" w:hanging="709"/>
            <w:outlineLvl w:val="2"/>
          </w:pPr>
        </w:pPrChange>
      </w:pPr>
      <w:bookmarkStart w:id="79" w:name="_Toc250551123"/>
      <w:r w:rsidRPr="004460A7">
        <w:rPr>
          <w:rFonts w:ascii="华文楷体" w:eastAsia="华文楷体" w:hAnsi="华文楷体" w:hint="eastAsia"/>
          <w:sz w:val="28"/>
          <w:szCs w:val="28"/>
        </w:rPr>
        <w:lastRenderedPageBreak/>
        <w:t>小容量数据</w:t>
      </w:r>
      <w:bookmarkEnd w:id="79"/>
    </w:p>
    <w:p w:rsidR="00080094" w:rsidRDefault="00080094" w:rsidP="00B54D5D">
      <w:pPr>
        <w:pStyle w:val="a4"/>
        <w:spacing w:afterLines="50" w:line="360" w:lineRule="auto"/>
        <w:ind w:firstLineChars="200" w:firstLine="480"/>
        <w:rPr>
          <w:rFonts w:ascii="华文楷体" w:eastAsia="华文楷体" w:hAnsi="华文楷体"/>
          <w:sz w:val="24"/>
        </w:rPr>
        <w:pPrChange w:id="80" w:author="ebiz" w:date="2010-01-06T14:22:00Z">
          <w:pPr>
            <w:pStyle w:val="a4"/>
            <w:spacing w:afterLines="50" w:line="360" w:lineRule="auto"/>
            <w:ind w:firstLineChars="200" w:firstLine="480"/>
          </w:pPr>
        </w:pPrChange>
      </w:pPr>
      <w:r w:rsidRPr="004460A7">
        <w:rPr>
          <w:rFonts w:ascii="华文楷体" w:eastAsia="华文楷体" w:hAnsi="华文楷体" w:hint="eastAsia"/>
          <w:sz w:val="24"/>
        </w:rPr>
        <w:t>市场管理</w:t>
      </w:r>
      <w:r>
        <w:rPr>
          <w:rFonts w:ascii="华文楷体" w:eastAsia="华文楷体" w:hAnsi="华文楷体" w:hint="eastAsia"/>
          <w:sz w:val="24"/>
        </w:rPr>
        <w:t>系统中的大部分功能涉及数据容量较小，包括：用户信息、品牌信息、资源信息、商品信息、商户信息、合同信息、售后信息、销售记录等，信息容量较小。对于小容量信息，在系统中无需考虑进行数据空间回收，均可采用假删除的方式，保留历史信息，便于数据恢复，减少程序逻辑错误。</w:t>
      </w:r>
    </w:p>
    <w:p w:rsidR="00080094" w:rsidRPr="004460A7" w:rsidRDefault="00080094" w:rsidP="0016186B">
      <w:pPr>
        <w:pStyle w:val="a4"/>
        <w:spacing w:afterLines="50" w:line="360" w:lineRule="auto"/>
        <w:ind w:firstLineChars="200" w:firstLine="480"/>
        <w:rPr>
          <w:rFonts w:ascii="华文楷体" w:eastAsia="华文楷体" w:hAnsi="华文楷体"/>
          <w:sz w:val="24"/>
        </w:rPr>
        <w:pPrChange w:id="81" w:author="ebiz" w:date="2010-01-06T14:19:00Z">
          <w:pPr>
            <w:pStyle w:val="a4"/>
            <w:spacing w:afterLines="50" w:line="360" w:lineRule="auto"/>
            <w:ind w:firstLineChars="200" w:firstLine="480"/>
          </w:pPr>
        </w:pPrChange>
      </w:pPr>
    </w:p>
    <w:p w:rsidR="00080094" w:rsidRPr="004460A7" w:rsidRDefault="00080094" w:rsidP="00B54D5D">
      <w:pPr>
        <w:numPr>
          <w:ilvl w:val="2"/>
          <w:numId w:val="1"/>
        </w:numPr>
        <w:tabs>
          <w:tab w:val="clear" w:pos="1080"/>
          <w:tab w:val="num" w:pos="735"/>
        </w:tabs>
        <w:adjustRightInd w:val="0"/>
        <w:snapToGrid w:val="0"/>
        <w:spacing w:beforeLines="50" w:afterLines="50" w:line="360" w:lineRule="auto"/>
        <w:outlineLvl w:val="2"/>
        <w:rPr>
          <w:rFonts w:ascii="华文楷体" w:eastAsia="华文楷体" w:hAnsi="华文楷体"/>
          <w:sz w:val="28"/>
          <w:szCs w:val="28"/>
        </w:rPr>
        <w:pPrChange w:id="82" w:author="ebiz" w:date="2010-01-06T14:22:00Z">
          <w:pPr>
            <w:numPr>
              <w:ilvl w:val="2"/>
              <w:numId w:val="1"/>
            </w:numPr>
            <w:tabs>
              <w:tab w:val="num" w:pos="735"/>
            </w:tabs>
            <w:adjustRightInd w:val="0"/>
            <w:snapToGrid w:val="0"/>
            <w:spacing w:beforeLines="50" w:afterLines="50" w:line="360" w:lineRule="auto"/>
            <w:ind w:left="709" w:hanging="709"/>
            <w:outlineLvl w:val="2"/>
          </w:pPr>
        </w:pPrChange>
      </w:pPr>
      <w:bookmarkStart w:id="83" w:name="_Toc250551124"/>
      <w:r w:rsidRPr="004460A7">
        <w:rPr>
          <w:rFonts w:ascii="华文楷体" w:eastAsia="华文楷体" w:hAnsi="华文楷体" w:hint="eastAsia"/>
          <w:sz w:val="28"/>
          <w:szCs w:val="28"/>
        </w:rPr>
        <w:t>大容量数据</w:t>
      </w:r>
      <w:bookmarkEnd w:id="83"/>
    </w:p>
    <w:p w:rsidR="00080094" w:rsidRDefault="00080094" w:rsidP="00B54D5D">
      <w:pPr>
        <w:pStyle w:val="a4"/>
        <w:spacing w:afterLines="50" w:line="360" w:lineRule="auto"/>
        <w:ind w:firstLineChars="200" w:firstLine="480"/>
        <w:rPr>
          <w:rFonts w:ascii="华文楷体" w:eastAsia="华文楷体" w:hAnsi="华文楷体"/>
          <w:sz w:val="24"/>
        </w:rPr>
        <w:pPrChange w:id="84" w:author="ebiz" w:date="2010-01-06T14:22:00Z">
          <w:pPr>
            <w:pStyle w:val="a4"/>
            <w:spacing w:afterLines="50" w:line="360" w:lineRule="auto"/>
            <w:ind w:firstLineChars="200" w:firstLine="480"/>
          </w:pPr>
        </w:pPrChange>
      </w:pPr>
      <w:r>
        <w:rPr>
          <w:rFonts w:ascii="华文楷体" w:eastAsia="华文楷体" w:hAnsi="华文楷体" w:hint="eastAsia"/>
          <w:sz w:val="24"/>
        </w:rPr>
        <w:t>市场管理系统中财务信息可能会造成大量的数据存储。</w:t>
      </w:r>
    </w:p>
    <w:p w:rsidR="00080094" w:rsidRDefault="00080094" w:rsidP="0016186B">
      <w:pPr>
        <w:pStyle w:val="a4"/>
        <w:spacing w:afterLines="50" w:line="360" w:lineRule="auto"/>
        <w:ind w:firstLineChars="200" w:firstLine="480"/>
        <w:rPr>
          <w:rFonts w:ascii="华文楷体" w:eastAsia="华文楷体" w:hAnsi="华文楷体"/>
          <w:sz w:val="24"/>
        </w:rPr>
        <w:pPrChange w:id="85" w:author="ebiz" w:date="2010-01-06T14:19:00Z">
          <w:pPr>
            <w:pStyle w:val="a4"/>
            <w:spacing w:afterLines="50" w:line="360" w:lineRule="auto"/>
            <w:ind w:firstLineChars="200" w:firstLine="480"/>
          </w:pPr>
        </w:pPrChange>
      </w:pPr>
      <w:r>
        <w:rPr>
          <w:rFonts w:ascii="华文楷体" w:eastAsia="华文楷体" w:hAnsi="华文楷体" w:hint="eastAsia"/>
          <w:sz w:val="24"/>
        </w:rPr>
        <w:t>财务信息在合同管理、资源管理、招商管理、营业员管理、售后管理、商户管理、活动管理、销售管理等几个部分都会产生。</w:t>
      </w:r>
    </w:p>
    <w:p w:rsidR="00080094" w:rsidRPr="004460A7" w:rsidRDefault="00080094" w:rsidP="0016186B">
      <w:pPr>
        <w:pStyle w:val="a4"/>
        <w:spacing w:afterLines="50" w:line="360" w:lineRule="auto"/>
        <w:ind w:firstLineChars="200" w:firstLine="480"/>
        <w:rPr>
          <w:rFonts w:ascii="华文楷体" w:eastAsia="华文楷体" w:hAnsi="华文楷体"/>
          <w:sz w:val="24"/>
        </w:rPr>
        <w:pPrChange w:id="86" w:author="ebiz" w:date="2010-01-06T14:21:00Z">
          <w:pPr>
            <w:pStyle w:val="a4"/>
            <w:spacing w:afterLines="50" w:line="360" w:lineRule="auto"/>
            <w:ind w:firstLineChars="200" w:firstLine="480"/>
          </w:pPr>
        </w:pPrChange>
      </w:pPr>
      <w:r>
        <w:rPr>
          <w:rFonts w:ascii="华文楷体" w:eastAsia="华文楷体" w:hAnsi="华文楷体" w:hint="eastAsia"/>
          <w:sz w:val="24"/>
        </w:rPr>
        <w:t>根据各部分的财务数据内容，可粗略估算每条财务记录的数据量为500字节。假设市场中每天产生的财务记录为1000条，则每年产生的数据量为：</w:t>
      </w:r>
    </w:p>
    <w:p w:rsidR="00080094" w:rsidRPr="006E6E45" w:rsidRDefault="00080094" w:rsidP="0016186B">
      <w:pPr>
        <w:pStyle w:val="a4"/>
        <w:spacing w:afterLines="50" w:line="360" w:lineRule="auto"/>
        <w:ind w:firstLineChars="200" w:firstLine="480"/>
        <w:rPr>
          <w:rFonts w:ascii="华文楷体" w:eastAsia="华文楷体" w:hAnsi="华文楷体"/>
          <w:sz w:val="24"/>
        </w:rPr>
        <w:pPrChange w:id="87" w:author="ebiz" w:date="2010-01-06T14:21:00Z">
          <w:pPr>
            <w:pStyle w:val="a4"/>
            <w:spacing w:afterLines="50" w:line="360" w:lineRule="auto"/>
            <w:ind w:firstLineChars="200" w:firstLine="480"/>
          </w:pPr>
        </w:pPrChange>
      </w:pPr>
      <w:r>
        <w:rPr>
          <w:rFonts w:ascii="华文楷体" w:eastAsia="华文楷体" w:hAnsi="华文楷体" w:hint="eastAsia"/>
          <w:sz w:val="24"/>
        </w:rPr>
        <w:t>500字节/条×1000条/天×365天=182.5MB</w:t>
      </w:r>
    </w:p>
    <w:p w:rsidR="00080094" w:rsidRDefault="00080094" w:rsidP="0016186B">
      <w:pPr>
        <w:pStyle w:val="a4"/>
        <w:spacing w:afterLines="50" w:line="360" w:lineRule="auto"/>
        <w:ind w:firstLineChars="200" w:firstLine="480"/>
        <w:rPr>
          <w:rFonts w:ascii="华文楷体" w:eastAsia="华文楷体" w:hAnsi="华文楷体"/>
          <w:sz w:val="24"/>
        </w:rPr>
        <w:pPrChange w:id="88" w:author="ebiz" w:date="2010-01-06T14:19:00Z">
          <w:pPr>
            <w:pStyle w:val="a4"/>
            <w:spacing w:afterLines="50" w:line="360" w:lineRule="auto"/>
            <w:ind w:firstLineChars="200" w:firstLine="480"/>
          </w:pPr>
        </w:pPrChange>
      </w:pPr>
      <w:r>
        <w:rPr>
          <w:rFonts w:ascii="华文楷体" w:eastAsia="华文楷体" w:hAnsi="华文楷体" w:hint="eastAsia"/>
          <w:sz w:val="24"/>
        </w:rPr>
        <w:t>对于现有的服务器资源，该容量不是较重的负载负担。</w:t>
      </w:r>
    </w:p>
    <w:p w:rsidR="00080094" w:rsidRPr="006E6E45" w:rsidRDefault="00080094" w:rsidP="0016186B">
      <w:pPr>
        <w:pStyle w:val="a4"/>
        <w:spacing w:afterLines="50" w:line="360" w:lineRule="auto"/>
        <w:ind w:firstLineChars="200" w:firstLine="480"/>
        <w:rPr>
          <w:rFonts w:ascii="华文楷体" w:eastAsia="华文楷体" w:hAnsi="华文楷体"/>
          <w:sz w:val="24"/>
        </w:rPr>
        <w:pPrChange w:id="89" w:author="ebiz" w:date="2010-01-06T14:19:00Z">
          <w:pPr>
            <w:pStyle w:val="a4"/>
            <w:spacing w:afterLines="50" w:line="360" w:lineRule="auto"/>
            <w:ind w:firstLineChars="200" w:firstLine="480"/>
          </w:pPr>
        </w:pPrChange>
      </w:pPr>
    </w:p>
    <w:p w:rsidR="00080094" w:rsidRPr="00D737A2" w:rsidRDefault="00080094" w:rsidP="00B54D5D">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Change w:id="90" w:author="ebiz" w:date="2010-01-06T14:22:00Z">
          <w:pPr>
            <w:numPr>
              <w:ilvl w:val="1"/>
              <w:numId w:val="1"/>
            </w:numPr>
            <w:tabs>
              <w:tab w:val="num" w:pos="525"/>
              <w:tab w:val="num" w:pos="735"/>
            </w:tabs>
            <w:adjustRightInd w:val="0"/>
            <w:snapToGrid w:val="0"/>
            <w:spacing w:beforeLines="100" w:line="360" w:lineRule="auto"/>
            <w:ind w:left="675" w:hanging="675"/>
            <w:outlineLvl w:val="1"/>
          </w:pPr>
        </w:pPrChange>
      </w:pPr>
      <w:bookmarkStart w:id="91" w:name="_Toc250551125"/>
      <w:r w:rsidRPr="00D737A2">
        <w:rPr>
          <w:rFonts w:ascii="华文楷体" w:eastAsia="华文楷体" w:hAnsi="华文楷体" w:hint="eastAsia"/>
          <w:b/>
          <w:sz w:val="28"/>
          <w:szCs w:val="28"/>
        </w:rPr>
        <w:t>人机界面需求</w:t>
      </w:r>
      <w:bookmarkEnd w:id="91"/>
    </w:p>
    <w:p w:rsidR="00080094" w:rsidRDefault="00080094" w:rsidP="00B54D5D">
      <w:pPr>
        <w:pStyle w:val="a4"/>
        <w:spacing w:afterLines="50" w:line="360" w:lineRule="auto"/>
        <w:ind w:firstLineChars="200" w:firstLine="480"/>
        <w:rPr>
          <w:rFonts w:ascii="华文楷体" w:eastAsia="华文楷体" w:hAnsi="华文楷体"/>
          <w:sz w:val="24"/>
        </w:rPr>
        <w:pPrChange w:id="92" w:author="ebiz" w:date="2010-01-06T14:22:00Z">
          <w:pPr>
            <w:pStyle w:val="a4"/>
            <w:spacing w:afterLines="50" w:line="360" w:lineRule="auto"/>
            <w:ind w:firstLineChars="200" w:firstLine="480"/>
          </w:pPr>
        </w:pPrChange>
      </w:pPr>
      <w:r w:rsidRPr="00D737A2">
        <w:rPr>
          <w:rFonts w:ascii="华文楷体" w:eastAsia="华文楷体" w:hAnsi="华文楷体" w:hint="eastAsia"/>
          <w:sz w:val="24"/>
        </w:rPr>
        <w:t>本系统人机界面采用浏览器/WEB</w:t>
      </w:r>
      <w:r>
        <w:rPr>
          <w:rFonts w:ascii="华文楷体" w:eastAsia="华文楷体" w:hAnsi="华文楷体" w:hint="eastAsia"/>
          <w:sz w:val="24"/>
        </w:rPr>
        <w:t>页面风格，</w:t>
      </w:r>
      <w:r w:rsidRPr="00D737A2">
        <w:rPr>
          <w:rFonts w:ascii="华文楷体" w:eastAsia="华文楷体" w:hAnsi="华文楷体" w:hint="eastAsia"/>
          <w:sz w:val="24"/>
        </w:rPr>
        <w:t>功能块划分符合</w:t>
      </w:r>
      <w:r>
        <w:rPr>
          <w:rFonts w:ascii="华文楷体" w:eastAsia="华文楷体" w:hAnsi="华文楷体" w:hint="eastAsia"/>
          <w:sz w:val="24"/>
        </w:rPr>
        <w:t>市场管理者</w:t>
      </w:r>
      <w:r w:rsidRPr="00D737A2">
        <w:rPr>
          <w:rFonts w:ascii="华文楷体" w:eastAsia="华文楷体" w:hAnsi="华文楷体" w:hint="eastAsia"/>
          <w:sz w:val="24"/>
        </w:rPr>
        <w:t>业务习惯，操作流程简单清晰，界面色彩搭配柔和。不同子模块的界面风格及操作流程统一</w:t>
      </w:r>
      <w:r>
        <w:rPr>
          <w:rFonts w:ascii="华文楷体" w:eastAsia="华文楷体" w:hAnsi="华文楷体" w:hint="eastAsia"/>
          <w:sz w:val="24"/>
        </w:rPr>
        <w:t>，</w:t>
      </w:r>
      <w:r w:rsidRPr="00D737A2">
        <w:rPr>
          <w:rFonts w:ascii="华文楷体" w:eastAsia="华文楷体" w:hAnsi="华文楷体" w:hint="eastAsia"/>
          <w:sz w:val="24"/>
        </w:rPr>
        <w:t>系统对用户操作响应迅速。如某项操作的处理期较长，</w:t>
      </w:r>
      <w:r w:rsidRPr="00D737A2">
        <w:rPr>
          <w:rFonts w:ascii="华文楷体" w:eastAsia="华文楷体" w:hAnsi="华文楷体" w:hint="eastAsia"/>
          <w:sz w:val="24"/>
        </w:rPr>
        <w:lastRenderedPageBreak/>
        <w:t>应采用后台分阶段加载或向用户显示处理进度的方式</w:t>
      </w:r>
      <w:r>
        <w:rPr>
          <w:rFonts w:ascii="华文楷体" w:eastAsia="华文楷体" w:hAnsi="华文楷体" w:hint="eastAsia"/>
          <w:sz w:val="24"/>
        </w:rPr>
        <w:t>，对于可能长时间无回应的操作应给予用户提示</w:t>
      </w:r>
      <w:r w:rsidRPr="00D737A2">
        <w:rPr>
          <w:rFonts w:ascii="华文楷体" w:eastAsia="华文楷体" w:hAnsi="华文楷体" w:hint="eastAsia"/>
          <w:sz w:val="24"/>
        </w:rPr>
        <w:t>。</w:t>
      </w:r>
    </w:p>
    <w:p w:rsidR="00080094" w:rsidRPr="00D737A2" w:rsidRDefault="00080094" w:rsidP="0016186B">
      <w:pPr>
        <w:pStyle w:val="a4"/>
        <w:spacing w:afterLines="50" w:line="360" w:lineRule="auto"/>
        <w:ind w:firstLineChars="200" w:firstLine="480"/>
        <w:rPr>
          <w:rFonts w:ascii="华文楷体" w:eastAsia="华文楷体" w:hAnsi="华文楷体"/>
          <w:sz w:val="24"/>
        </w:rPr>
        <w:pPrChange w:id="93" w:author="ebiz" w:date="2010-01-06T14:19:00Z">
          <w:pPr>
            <w:pStyle w:val="a4"/>
            <w:spacing w:afterLines="50" w:line="360" w:lineRule="auto"/>
            <w:ind w:firstLineChars="200" w:firstLine="480"/>
          </w:pPr>
        </w:pPrChange>
      </w:pPr>
    </w:p>
    <w:p w:rsidR="00080094" w:rsidRPr="00D737A2" w:rsidRDefault="00080094" w:rsidP="00B54D5D">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Change w:id="94" w:author="ebiz" w:date="2010-01-06T14:22:00Z">
          <w:pPr>
            <w:numPr>
              <w:ilvl w:val="1"/>
              <w:numId w:val="1"/>
            </w:numPr>
            <w:tabs>
              <w:tab w:val="num" w:pos="525"/>
              <w:tab w:val="num" w:pos="735"/>
            </w:tabs>
            <w:adjustRightInd w:val="0"/>
            <w:snapToGrid w:val="0"/>
            <w:spacing w:beforeLines="100" w:line="360" w:lineRule="auto"/>
            <w:ind w:left="675" w:hanging="675"/>
            <w:outlineLvl w:val="1"/>
          </w:pPr>
        </w:pPrChange>
      </w:pPr>
      <w:bookmarkStart w:id="95" w:name="_Toc250551126"/>
      <w:r w:rsidRPr="00D737A2">
        <w:rPr>
          <w:rFonts w:ascii="华文楷体" w:eastAsia="华文楷体" w:hAnsi="华文楷体" w:hint="eastAsia"/>
          <w:b/>
          <w:sz w:val="28"/>
          <w:szCs w:val="28"/>
        </w:rPr>
        <w:t>软件质量需求</w:t>
      </w:r>
      <w:bookmarkEnd w:id="95"/>
    </w:p>
    <w:p w:rsidR="00080094" w:rsidRPr="00D737A2" w:rsidRDefault="00080094" w:rsidP="00B54D5D">
      <w:pPr>
        <w:pStyle w:val="a4"/>
        <w:spacing w:afterLines="50" w:line="360" w:lineRule="auto"/>
        <w:ind w:firstLineChars="200" w:firstLine="480"/>
        <w:rPr>
          <w:rFonts w:ascii="华文楷体" w:eastAsia="华文楷体" w:hAnsi="华文楷体"/>
          <w:sz w:val="24"/>
        </w:rPr>
        <w:pPrChange w:id="96" w:author="ebiz" w:date="2010-01-06T14:22:00Z">
          <w:pPr>
            <w:pStyle w:val="a4"/>
            <w:spacing w:afterLines="50" w:line="360" w:lineRule="auto"/>
            <w:ind w:firstLineChars="200" w:firstLine="480"/>
          </w:pPr>
        </w:pPrChange>
      </w:pPr>
      <w:r w:rsidRPr="00D737A2">
        <w:rPr>
          <w:rFonts w:ascii="华文楷体" w:eastAsia="华文楷体" w:hAnsi="华文楷体" w:hint="eastAsia"/>
          <w:sz w:val="24"/>
        </w:rPr>
        <w:t>（1）记录日志</w:t>
      </w:r>
    </w:p>
    <w:p w:rsidR="00080094" w:rsidRDefault="00080094" w:rsidP="0016186B">
      <w:pPr>
        <w:pStyle w:val="a4"/>
        <w:spacing w:afterLines="50" w:line="360" w:lineRule="auto"/>
        <w:ind w:firstLineChars="200" w:firstLine="480"/>
        <w:rPr>
          <w:rFonts w:ascii="华文楷体" w:eastAsia="华文楷体" w:hAnsi="华文楷体"/>
          <w:sz w:val="24"/>
        </w:rPr>
        <w:pPrChange w:id="97" w:author="ebiz" w:date="2010-01-06T14:21:00Z">
          <w:pPr>
            <w:pStyle w:val="a4"/>
            <w:spacing w:afterLines="50" w:line="360" w:lineRule="auto"/>
            <w:ind w:firstLineChars="200" w:firstLine="480"/>
          </w:pPr>
        </w:pPrChange>
      </w:pPr>
      <w:r w:rsidRPr="00D737A2">
        <w:rPr>
          <w:rFonts w:ascii="华文楷体" w:eastAsia="华文楷体" w:hAnsi="华文楷体" w:hint="eastAsia"/>
          <w:sz w:val="24"/>
        </w:rPr>
        <w:t>本系统应该能够记录系统运行时所发生的所有错误，包括</w:t>
      </w:r>
      <w:r>
        <w:rPr>
          <w:rFonts w:ascii="华文楷体" w:eastAsia="华文楷体" w:hAnsi="华文楷体" w:hint="eastAsia"/>
          <w:sz w:val="24"/>
        </w:rPr>
        <w:t>系统</w:t>
      </w:r>
      <w:r w:rsidRPr="00D737A2">
        <w:rPr>
          <w:rFonts w:ascii="华文楷体" w:eastAsia="华文楷体" w:hAnsi="华文楷体" w:hint="eastAsia"/>
          <w:sz w:val="24"/>
        </w:rPr>
        <w:t>错误和网络错误</w:t>
      </w:r>
      <w:r>
        <w:rPr>
          <w:rFonts w:ascii="华文楷体" w:eastAsia="华文楷体" w:hAnsi="华文楷体" w:hint="eastAsia"/>
          <w:sz w:val="24"/>
        </w:rPr>
        <w:t>。</w:t>
      </w:r>
      <w:r w:rsidRPr="00D737A2">
        <w:rPr>
          <w:rFonts w:ascii="华文楷体" w:eastAsia="华文楷体" w:hAnsi="华文楷体" w:hint="eastAsia"/>
          <w:sz w:val="24"/>
        </w:rPr>
        <w:t>这些错误记录便于查找错误的原因</w:t>
      </w:r>
      <w:r>
        <w:rPr>
          <w:rFonts w:ascii="华文楷体" w:eastAsia="华文楷体" w:hAnsi="华文楷体" w:hint="eastAsia"/>
          <w:sz w:val="24"/>
        </w:rPr>
        <w:t>，系统错误记录在文件中。</w:t>
      </w:r>
    </w:p>
    <w:p w:rsidR="00080094" w:rsidRPr="00D737A2" w:rsidRDefault="00080094" w:rsidP="0016186B">
      <w:pPr>
        <w:pStyle w:val="a4"/>
        <w:spacing w:afterLines="50" w:line="360" w:lineRule="auto"/>
        <w:ind w:firstLineChars="200" w:firstLine="480"/>
        <w:rPr>
          <w:rFonts w:ascii="华文楷体" w:eastAsia="华文楷体" w:hAnsi="华文楷体"/>
          <w:sz w:val="24"/>
        </w:rPr>
        <w:pPrChange w:id="98" w:author="ebiz" w:date="2010-01-06T14:21:00Z">
          <w:pPr>
            <w:pStyle w:val="a4"/>
            <w:spacing w:afterLines="50" w:line="360" w:lineRule="auto"/>
            <w:ind w:firstLineChars="200" w:firstLine="480"/>
          </w:pPr>
        </w:pPrChange>
      </w:pPr>
      <w:r>
        <w:rPr>
          <w:rFonts w:ascii="华文楷体" w:eastAsia="华文楷体" w:hAnsi="华文楷体" w:hint="eastAsia"/>
          <w:sz w:val="24"/>
        </w:rPr>
        <w:t>系统同时应记录用户的关键操作，对于用户的操作采用统一的记录方式进行记录，由系统管理员进行日志管理和维护。</w:t>
      </w:r>
    </w:p>
    <w:p w:rsidR="00080094" w:rsidRPr="00D737A2" w:rsidRDefault="00080094" w:rsidP="0016186B">
      <w:pPr>
        <w:pStyle w:val="a4"/>
        <w:spacing w:afterLines="50" w:line="360" w:lineRule="auto"/>
        <w:ind w:firstLineChars="200" w:firstLine="480"/>
        <w:rPr>
          <w:rFonts w:ascii="华文楷体" w:eastAsia="华文楷体" w:hAnsi="华文楷体"/>
          <w:sz w:val="24"/>
        </w:rPr>
        <w:pPrChange w:id="99" w:author="ebiz" w:date="2010-01-06T14:19:00Z">
          <w:pPr>
            <w:pStyle w:val="a4"/>
            <w:spacing w:afterLines="50" w:line="360" w:lineRule="auto"/>
            <w:ind w:firstLineChars="200" w:firstLine="480"/>
          </w:pPr>
        </w:pPrChange>
      </w:pPr>
      <w:r w:rsidRPr="00D737A2">
        <w:rPr>
          <w:rFonts w:ascii="华文楷体" w:eastAsia="华文楷体" w:hAnsi="华文楷体" w:hint="eastAsia"/>
          <w:sz w:val="24"/>
        </w:rPr>
        <w:t>（2）验证权限</w:t>
      </w:r>
    </w:p>
    <w:p w:rsidR="00080094" w:rsidRPr="00D737A2" w:rsidRDefault="00080094" w:rsidP="0016186B">
      <w:pPr>
        <w:pStyle w:val="a4"/>
        <w:spacing w:afterLines="50" w:line="360" w:lineRule="auto"/>
        <w:ind w:firstLineChars="200" w:firstLine="480"/>
        <w:rPr>
          <w:rFonts w:ascii="华文楷体" w:eastAsia="华文楷体" w:hAnsi="华文楷体"/>
          <w:sz w:val="24"/>
        </w:rPr>
        <w:pPrChange w:id="100" w:author="ebiz" w:date="2010-01-06T14:19:00Z">
          <w:pPr>
            <w:pStyle w:val="a4"/>
            <w:spacing w:afterLines="50" w:line="360" w:lineRule="auto"/>
            <w:ind w:firstLineChars="200" w:firstLine="480"/>
          </w:pPr>
        </w:pPrChange>
      </w:pPr>
      <w:r w:rsidRPr="00D737A2">
        <w:rPr>
          <w:rFonts w:ascii="华文楷体" w:eastAsia="华文楷体" w:hAnsi="华文楷体" w:hint="eastAsia"/>
          <w:sz w:val="24"/>
        </w:rPr>
        <w:t>系统的所有功能都应该进行功能权限、</w:t>
      </w:r>
      <w:r>
        <w:rPr>
          <w:rFonts w:ascii="华文楷体" w:eastAsia="华文楷体" w:hAnsi="华文楷体" w:hint="eastAsia"/>
          <w:sz w:val="24"/>
        </w:rPr>
        <w:t>用户操作</w:t>
      </w:r>
      <w:r w:rsidRPr="00D737A2">
        <w:rPr>
          <w:rFonts w:ascii="华文楷体" w:eastAsia="华文楷体" w:hAnsi="华文楷体" w:hint="eastAsia"/>
          <w:sz w:val="24"/>
        </w:rPr>
        <w:t>权限的判断和控制</w:t>
      </w:r>
      <w:r>
        <w:rPr>
          <w:rFonts w:ascii="华文楷体" w:eastAsia="华文楷体" w:hAnsi="华文楷体" w:hint="eastAsia"/>
          <w:sz w:val="24"/>
        </w:rPr>
        <w:t>，控制精度精确至页面</w:t>
      </w:r>
      <w:r w:rsidRPr="00D737A2">
        <w:rPr>
          <w:rFonts w:ascii="华文楷体" w:eastAsia="华文楷体" w:hAnsi="华文楷体" w:hint="eastAsia"/>
          <w:sz w:val="24"/>
        </w:rPr>
        <w:t>。</w:t>
      </w:r>
    </w:p>
    <w:p w:rsidR="00080094" w:rsidRPr="00D737A2" w:rsidRDefault="00080094" w:rsidP="0016186B">
      <w:pPr>
        <w:pStyle w:val="a4"/>
        <w:spacing w:afterLines="50" w:line="360" w:lineRule="auto"/>
        <w:ind w:firstLineChars="200" w:firstLine="480"/>
        <w:rPr>
          <w:rFonts w:ascii="华文楷体" w:eastAsia="华文楷体" w:hAnsi="华文楷体"/>
          <w:sz w:val="24"/>
        </w:rPr>
        <w:pPrChange w:id="101" w:author="ebiz" w:date="2010-01-06T14:19:00Z">
          <w:pPr>
            <w:pStyle w:val="a4"/>
            <w:spacing w:afterLines="50" w:line="360" w:lineRule="auto"/>
            <w:ind w:firstLineChars="200" w:firstLine="480"/>
          </w:pPr>
        </w:pPrChange>
      </w:pPr>
      <w:r w:rsidRPr="00D737A2">
        <w:rPr>
          <w:rFonts w:ascii="华文楷体" w:eastAsia="华文楷体" w:hAnsi="华文楷体" w:hint="eastAsia"/>
          <w:sz w:val="24"/>
        </w:rPr>
        <w:t>（3）控制必录入项</w:t>
      </w:r>
    </w:p>
    <w:p w:rsidR="00080094" w:rsidRDefault="00080094" w:rsidP="0016186B">
      <w:pPr>
        <w:pStyle w:val="a4"/>
        <w:spacing w:afterLines="50" w:line="360" w:lineRule="auto"/>
        <w:ind w:firstLineChars="200" w:firstLine="480"/>
        <w:rPr>
          <w:rFonts w:ascii="华文楷体" w:eastAsia="华文楷体" w:hAnsi="华文楷体"/>
          <w:sz w:val="24"/>
        </w:rPr>
        <w:pPrChange w:id="102" w:author="ebiz" w:date="2010-01-06T14:21:00Z">
          <w:pPr>
            <w:pStyle w:val="a4"/>
            <w:spacing w:afterLines="50" w:line="360" w:lineRule="auto"/>
            <w:ind w:firstLineChars="200" w:firstLine="480"/>
          </w:pPr>
        </w:pPrChange>
      </w:pPr>
      <w:r>
        <w:rPr>
          <w:rFonts w:ascii="华文楷体" w:eastAsia="华文楷体" w:hAnsi="华文楷体" w:hint="eastAsia"/>
          <w:sz w:val="24"/>
        </w:rPr>
        <w:t>系统应保证录入信息的完整性和正确性，对于用户的必填信息进行存在性判断，对于信息约束进行有效性判断。</w:t>
      </w:r>
    </w:p>
    <w:p w:rsidR="00080094" w:rsidRPr="00D737A2" w:rsidRDefault="00080094" w:rsidP="0016186B">
      <w:pPr>
        <w:pStyle w:val="a4"/>
        <w:spacing w:afterLines="50" w:line="360" w:lineRule="auto"/>
        <w:ind w:firstLineChars="200" w:firstLine="480"/>
        <w:rPr>
          <w:rFonts w:ascii="华文楷体" w:eastAsia="华文楷体" w:hAnsi="华文楷体"/>
          <w:sz w:val="24"/>
        </w:rPr>
        <w:pPrChange w:id="103" w:author="ebiz" w:date="2010-01-06T14:19:00Z">
          <w:pPr>
            <w:pStyle w:val="a4"/>
            <w:spacing w:afterLines="50" w:line="360" w:lineRule="auto"/>
            <w:ind w:firstLineChars="200" w:firstLine="480"/>
          </w:pPr>
        </w:pPrChange>
      </w:pPr>
      <w:r w:rsidRPr="00D737A2">
        <w:rPr>
          <w:rFonts w:ascii="华文楷体" w:eastAsia="华文楷体" w:hAnsi="华文楷体" w:hint="eastAsia"/>
          <w:sz w:val="24"/>
        </w:rPr>
        <w:t>（4）方便操作</w:t>
      </w:r>
    </w:p>
    <w:p w:rsidR="00080094" w:rsidRPr="00D737A2" w:rsidRDefault="00080094" w:rsidP="0016186B">
      <w:pPr>
        <w:pStyle w:val="a4"/>
        <w:spacing w:afterLines="50" w:line="360" w:lineRule="auto"/>
        <w:ind w:firstLineChars="200" w:firstLine="480"/>
        <w:rPr>
          <w:rFonts w:ascii="华文楷体" w:eastAsia="华文楷体" w:hAnsi="华文楷体"/>
          <w:sz w:val="24"/>
        </w:rPr>
        <w:pPrChange w:id="104" w:author="ebiz" w:date="2010-01-06T14:19:00Z">
          <w:pPr>
            <w:pStyle w:val="a4"/>
            <w:spacing w:afterLines="50" w:line="360" w:lineRule="auto"/>
            <w:ind w:firstLineChars="200" w:firstLine="480"/>
          </w:pPr>
        </w:pPrChange>
      </w:pPr>
      <w:r w:rsidRPr="00D737A2">
        <w:rPr>
          <w:rFonts w:ascii="华文楷体" w:eastAsia="华文楷体" w:hAnsi="华文楷体" w:hint="eastAsia"/>
          <w:sz w:val="24"/>
        </w:rPr>
        <w:t>从用户角度出发，以方便使用本</w:t>
      </w:r>
      <w:r>
        <w:rPr>
          <w:rFonts w:ascii="华文楷体" w:eastAsia="华文楷体" w:hAnsi="华文楷体" w:hint="eastAsia"/>
          <w:sz w:val="24"/>
        </w:rPr>
        <w:t>系统</w:t>
      </w:r>
      <w:r w:rsidRPr="00D737A2">
        <w:rPr>
          <w:rFonts w:ascii="华文楷体" w:eastAsia="华文楷体" w:hAnsi="华文楷体" w:hint="eastAsia"/>
          <w:sz w:val="24"/>
        </w:rPr>
        <w:t>。</w:t>
      </w:r>
    </w:p>
    <w:p w:rsidR="00080094" w:rsidRPr="00D737A2" w:rsidRDefault="00080094" w:rsidP="0016186B">
      <w:pPr>
        <w:pStyle w:val="a4"/>
        <w:spacing w:afterLines="50" w:line="360" w:lineRule="auto"/>
        <w:ind w:firstLineChars="200" w:firstLine="480"/>
        <w:rPr>
          <w:rFonts w:ascii="华文楷体" w:eastAsia="华文楷体" w:hAnsi="华文楷体"/>
          <w:sz w:val="24"/>
        </w:rPr>
        <w:pPrChange w:id="105" w:author="ebiz" w:date="2010-01-06T14:19:00Z">
          <w:pPr>
            <w:pStyle w:val="a4"/>
            <w:spacing w:afterLines="50" w:line="360" w:lineRule="auto"/>
            <w:ind w:firstLineChars="200" w:firstLine="480"/>
          </w:pPr>
        </w:pPrChange>
      </w:pPr>
      <w:r w:rsidRPr="00D737A2">
        <w:rPr>
          <w:rFonts w:ascii="华文楷体" w:eastAsia="华文楷体" w:hAnsi="华文楷体" w:hint="eastAsia"/>
          <w:sz w:val="24"/>
        </w:rPr>
        <w:t>（5）用户可自定义</w:t>
      </w:r>
    </w:p>
    <w:p w:rsidR="00080094" w:rsidRDefault="00080094" w:rsidP="0016186B">
      <w:pPr>
        <w:pStyle w:val="a4"/>
        <w:spacing w:afterLines="50" w:line="360" w:lineRule="auto"/>
        <w:ind w:firstLineChars="200" w:firstLine="480"/>
        <w:rPr>
          <w:rFonts w:ascii="华文楷体" w:eastAsia="华文楷体" w:hAnsi="华文楷体"/>
          <w:sz w:val="24"/>
        </w:rPr>
        <w:pPrChange w:id="106" w:author="ebiz" w:date="2010-01-06T14:19:00Z">
          <w:pPr>
            <w:pStyle w:val="a4"/>
            <w:spacing w:afterLines="50" w:line="360" w:lineRule="auto"/>
            <w:ind w:firstLineChars="200" w:firstLine="480"/>
          </w:pPr>
        </w:pPrChange>
      </w:pPr>
      <w:r w:rsidRPr="00D737A2">
        <w:rPr>
          <w:rFonts w:ascii="华文楷体" w:eastAsia="华文楷体" w:hAnsi="华文楷体" w:hint="eastAsia"/>
          <w:sz w:val="24"/>
        </w:rPr>
        <w:t>为了满足业务的不断变化，一些重要的参数应该可以灵活设置。</w:t>
      </w:r>
    </w:p>
    <w:p w:rsidR="00080094" w:rsidRPr="00D737A2" w:rsidRDefault="00080094" w:rsidP="00B54D5D">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Change w:id="107" w:author="ebiz" w:date="2010-01-06T14:22:00Z">
          <w:pPr>
            <w:numPr>
              <w:ilvl w:val="1"/>
              <w:numId w:val="1"/>
            </w:numPr>
            <w:tabs>
              <w:tab w:val="num" w:pos="525"/>
              <w:tab w:val="num" w:pos="735"/>
            </w:tabs>
            <w:adjustRightInd w:val="0"/>
            <w:snapToGrid w:val="0"/>
            <w:spacing w:beforeLines="100" w:line="360" w:lineRule="auto"/>
            <w:ind w:left="675" w:hanging="675"/>
            <w:outlineLvl w:val="1"/>
          </w:pPr>
        </w:pPrChange>
      </w:pPr>
      <w:bookmarkStart w:id="108" w:name="_Toc250551127"/>
      <w:r w:rsidRPr="00D737A2">
        <w:rPr>
          <w:rFonts w:ascii="华文楷体" w:eastAsia="华文楷体" w:hAnsi="华文楷体" w:hint="eastAsia"/>
          <w:b/>
          <w:sz w:val="28"/>
          <w:szCs w:val="28"/>
        </w:rPr>
        <w:lastRenderedPageBreak/>
        <w:t>系统部署需求</w:t>
      </w:r>
      <w:bookmarkEnd w:id="108"/>
    </w:p>
    <w:p w:rsidR="00080094" w:rsidRPr="00D737A2" w:rsidRDefault="00080094" w:rsidP="00B54D5D">
      <w:pPr>
        <w:pStyle w:val="a4"/>
        <w:spacing w:afterLines="50" w:line="360" w:lineRule="auto"/>
        <w:ind w:firstLineChars="200" w:firstLine="480"/>
        <w:rPr>
          <w:rFonts w:ascii="华文楷体" w:eastAsia="华文楷体" w:hAnsi="华文楷体"/>
          <w:sz w:val="24"/>
        </w:rPr>
        <w:pPrChange w:id="109" w:author="ebiz" w:date="2010-01-06T14:22:00Z">
          <w:pPr>
            <w:pStyle w:val="a4"/>
            <w:spacing w:afterLines="50" w:line="360" w:lineRule="auto"/>
            <w:ind w:firstLineChars="200" w:firstLine="480"/>
          </w:pPr>
        </w:pPrChange>
      </w:pPr>
      <w:r>
        <w:rPr>
          <w:rFonts w:ascii="华文楷体" w:eastAsia="华文楷体" w:hAnsi="华文楷体" w:hint="eastAsia"/>
          <w:sz w:val="24"/>
        </w:rPr>
        <w:t>系统用户端采用浏览器方式，对主流浏览器（包括：IE，Mozilla Firefox等）应具有良好的兼容性。服务器端程序在Linux或Unix服务器上进行部署，部署过程要求方便简单，对于需要进行配置或安装的一些选项，应在安装说明文档中予以描述，并附带在程序附件包中。</w:t>
      </w:r>
    </w:p>
    <w:p w:rsidR="00080094" w:rsidRPr="00ED7B50" w:rsidRDefault="00080094" w:rsidP="00B54D5D">
      <w:pPr>
        <w:pStyle w:val="a4"/>
        <w:spacing w:afterLines="50" w:line="360" w:lineRule="auto"/>
        <w:ind w:firstLineChars="200" w:firstLine="480"/>
        <w:rPr>
          <w:sz w:val="24"/>
        </w:rPr>
        <w:pPrChange w:id="110" w:author="ebiz" w:date="2010-01-06T14:22:00Z">
          <w:pPr>
            <w:pStyle w:val="a4"/>
            <w:spacing w:afterLines="50" w:line="360" w:lineRule="auto"/>
            <w:ind w:firstLineChars="200" w:firstLine="480"/>
          </w:pPr>
        </w:pPrChange>
      </w:pPr>
    </w:p>
    <w:p w:rsidR="00080094" w:rsidRPr="00D737A2" w:rsidRDefault="00080094" w:rsidP="00B54D5D">
      <w:pPr>
        <w:numPr>
          <w:ilvl w:val="1"/>
          <w:numId w:val="1"/>
        </w:numPr>
        <w:tabs>
          <w:tab w:val="clear" w:pos="672"/>
          <w:tab w:val="num" w:pos="525"/>
          <w:tab w:val="num" w:pos="735"/>
        </w:tabs>
        <w:adjustRightInd w:val="0"/>
        <w:snapToGrid w:val="0"/>
        <w:spacing w:beforeLines="100" w:line="360" w:lineRule="auto"/>
        <w:ind w:left="675" w:hanging="675"/>
        <w:outlineLvl w:val="1"/>
        <w:rPr>
          <w:rFonts w:ascii="华文楷体" w:eastAsia="华文楷体" w:hAnsi="华文楷体"/>
          <w:b/>
          <w:sz w:val="28"/>
          <w:szCs w:val="28"/>
        </w:rPr>
        <w:pPrChange w:id="111" w:author="ebiz" w:date="2010-01-06T14:22:00Z">
          <w:pPr>
            <w:numPr>
              <w:ilvl w:val="1"/>
              <w:numId w:val="1"/>
            </w:numPr>
            <w:tabs>
              <w:tab w:val="num" w:pos="525"/>
              <w:tab w:val="num" w:pos="735"/>
            </w:tabs>
            <w:adjustRightInd w:val="0"/>
            <w:snapToGrid w:val="0"/>
            <w:spacing w:beforeLines="100" w:line="360" w:lineRule="auto"/>
            <w:ind w:left="675" w:hanging="675"/>
            <w:outlineLvl w:val="1"/>
          </w:pPr>
        </w:pPrChange>
      </w:pPr>
      <w:bookmarkStart w:id="112" w:name="_Toc250551128"/>
      <w:r w:rsidRPr="00D737A2">
        <w:rPr>
          <w:rFonts w:ascii="华文楷体" w:eastAsia="华文楷体" w:hAnsi="华文楷体" w:hint="eastAsia"/>
          <w:b/>
          <w:sz w:val="28"/>
          <w:szCs w:val="28"/>
        </w:rPr>
        <w:t>系统可扩展性需求</w:t>
      </w:r>
      <w:bookmarkEnd w:id="112"/>
    </w:p>
    <w:p w:rsidR="00080094" w:rsidRDefault="00080094" w:rsidP="00B54D5D">
      <w:pPr>
        <w:pStyle w:val="a4"/>
        <w:numPr>
          <w:ilvl w:val="0"/>
          <w:numId w:val="31"/>
        </w:numPr>
        <w:spacing w:afterLines="50" w:line="360" w:lineRule="auto"/>
        <w:ind w:leftChars="0" w:left="1418" w:hanging="518"/>
        <w:rPr>
          <w:rFonts w:ascii="华文楷体" w:eastAsia="华文楷体" w:hAnsi="华文楷体"/>
          <w:sz w:val="24"/>
        </w:rPr>
        <w:pPrChange w:id="113" w:author="ebiz" w:date="2010-01-06T14:22:00Z">
          <w:pPr>
            <w:pStyle w:val="a4"/>
            <w:numPr>
              <w:numId w:val="31"/>
            </w:numPr>
            <w:spacing w:afterLines="50" w:line="360" w:lineRule="auto"/>
            <w:ind w:leftChars="0" w:left="1418" w:hanging="518"/>
          </w:pPr>
        </w:pPrChange>
      </w:pPr>
      <w:r>
        <w:rPr>
          <w:rFonts w:ascii="华文楷体" w:eastAsia="华文楷体" w:hAnsi="华文楷体" w:hint="eastAsia"/>
          <w:sz w:val="24"/>
        </w:rPr>
        <w:t>系统功能组件可配置</w:t>
      </w:r>
    </w:p>
    <w:p w:rsidR="00080094" w:rsidRDefault="00080094" w:rsidP="00B54D5D">
      <w:pPr>
        <w:pStyle w:val="a4"/>
        <w:spacing w:afterLines="50" w:line="360" w:lineRule="auto"/>
        <w:ind w:leftChars="0" w:left="1418"/>
        <w:rPr>
          <w:rFonts w:ascii="华文楷体" w:eastAsia="华文楷体" w:hAnsi="华文楷体"/>
          <w:sz w:val="24"/>
        </w:rPr>
        <w:pPrChange w:id="114" w:author="ebiz" w:date="2010-01-06T14:22:00Z">
          <w:pPr>
            <w:pStyle w:val="a4"/>
            <w:spacing w:afterLines="50" w:line="360" w:lineRule="auto"/>
            <w:ind w:leftChars="0" w:left="1418"/>
          </w:pPr>
        </w:pPrChange>
      </w:pPr>
      <w:r>
        <w:rPr>
          <w:rFonts w:ascii="华文楷体" w:eastAsia="华文楷体" w:hAnsi="华文楷体" w:hint="eastAsia"/>
          <w:sz w:val="24"/>
        </w:rPr>
        <w:t>系统功能组件要求可通过配置文件进行配置，系统对于新增功能可以通过配置文件，加载相应功能模块。</w:t>
      </w:r>
    </w:p>
    <w:p w:rsidR="00080094" w:rsidRDefault="00080094" w:rsidP="00B54D5D">
      <w:pPr>
        <w:pStyle w:val="a4"/>
        <w:numPr>
          <w:ilvl w:val="0"/>
          <w:numId w:val="31"/>
        </w:numPr>
        <w:spacing w:afterLines="50" w:line="360" w:lineRule="auto"/>
        <w:ind w:leftChars="0" w:left="1418" w:hanging="518"/>
        <w:rPr>
          <w:rFonts w:ascii="华文楷体" w:eastAsia="华文楷体" w:hAnsi="华文楷体"/>
          <w:sz w:val="24"/>
        </w:rPr>
        <w:pPrChange w:id="115" w:author="ebiz" w:date="2010-01-06T14:22:00Z">
          <w:pPr>
            <w:pStyle w:val="a4"/>
            <w:numPr>
              <w:numId w:val="31"/>
            </w:numPr>
            <w:spacing w:afterLines="50" w:line="360" w:lineRule="auto"/>
            <w:ind w:leftChars="0" w:left="1418" w:hanging="518"/>
          </w:pPr>
        </w:pPrChange>
      </w:pPr>
      <w:r>
        <w:rPr>
          <w:rFonts w:ascii="华文楷体" w:eastAsia="华文楷体" w:hAnsi="华文楷体" w:hint="eastAsia"/>
          <w:sz w:val="24"/>
        </w:rPr>
        <w:t>系统功能范围可扩展</w:t>
      </w:r>
    </w:p>
    <w:p w:rsidR="00080094" w:rsidRDefault="00080094" w:rsidP="00FE00D5">
      <w:pPr>
        <w:pStyle w:val="a4"/>
        <w:spacing w:afterLines="50" w:line="360" w:lineRule="auto"/>
        <w:ind w:leftChars="0" w:left="1418"/>
        <w:rPr>
          <w:rFonts w:ascii="华文楷体" w:eastAsia="华文楷体" w:hAnsi="华文楷体"/>
          <w:sz w:val="24"/>
        </w:rPr>
        <w:pPrChange w:id="116" w:author="ebiz" w:date="2010-01-06T14:22:00Z">
          <w:pPr>
            <w:pStyle w:val="a4"/>
            <w:spacing w:afterLines="50" w:line="360" w:lineRule="auto"/>
            <w:ind w:leftChars="0" w:left="1418"/>
          </w:pPr>
        </w:pPrChange>
      </w:pPr>
      <w:r>
        <w:rPr>
          <w:rFonts w:ascii="华文楷体" w:eastAsia="华文楷体" w:hAnsi="华文楷体" w:hint="eastAsia"/>
          <w:sz w:val="24"/>
        </w:rPr>
        <w:t>系统功能可进行添加或删除，对于在第一期不完成的功能留出相应的功能接口。</w:t>
      </w:r>
    </w:p>
    <w:p w:rsidR="00080094" w:rsidRDefault="00080094" w:rsidP="00E26ACE">
      <w:pPr>
        <w:pStyle w:val="a4"/>
        <w:spacing w:afterLines="50" w:line="360" w:lineRule="auto"/>
        <w:ind w:leftChars="0" w:left="1418"/>
        <w:rPr>
          <w:rFonts w:ascii="华文楷体" w:eastAsia="华文楷体" w:hAnsi="华文楷体"/>
          <w:sz w:val="24"/>
        </w:rPr>
        <w:pPrChange w:id="117" w:author="ebiz" w:date="2010-01-06T14:16:00Z">
          <w:pPr>
            <w:pStyle w:val="a4"/>
            <w:spacing w:afterLines="50" w:line="360" w:lineRule="auto"/>
            <w:ind w:leftChars="0" w:left="1418"/>
          </w:pPr>
        </w:pPrChange>
      </w:pPr>
    </w:p>
    <w:p w:rsidR="00080094" w:rsidRPr="009E3F47" w:rsidRDefault="00080094" w:rsidP="00E26ACE">
      <w:pPr>
        <w:pStyle w:val="a4"/>
        <w:spacing w:afterLines="50" w:line="360" w:lineRule="auto"/>
        <w:ind w:firstLineChars="200" w:firstLine="480"/>
        <w:rPr>
          <w:rFonts w:ascii="华文楷体" w:eastAsia="华文楷体" w:hAnsi="华文楷体"/>
          <w:sz w:val="24"/>
        </w:rPr>
        <w:pPrChange w:id="118" w:author="ebiz" w:date="2010-01-06T14:16:00Z">
          <w:pPr>
            <w:pStyle w:val="a4"/>
            <w:spacing w:afterLines="50" w:line="360" w:lineRule="auto"/>
            <w:ind w:firstLineChars="200" w:firstLine="480"/>
          </w:pPr>
        </w:pPrChange>
      </w:pPr>
    </w:p>
    <w:p w:rsidR="0008227D" w:rsidRPr="00080094" w:rsidRDefault="0008227D" w:rsidP="00080094">
      <w:pPr>
        <w:rPr>
          <w:szCs w:val="24"/>
        </w:rPr>
      </w:pPr>
    </w:p>
    <w:sectPr w:rsidR="0008227D" w:rsidRPr="00080094" w:rsidSect="00D073D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38E9" w:rsidRDefault="009938E9" w:rsidP="00E846A9">
      <w:r>
        <w:separator/>
      </w:r>
    </w:p>
  </w:endnote>
  <w:endnote w:type="continuationSeparator" w:id="1">
    <w:p w:rsidR="009938E9" w:rsidRDefault="009938E9" w:rsidP="00E84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ustomXmlInsRangeStart w:id="119" w:author="ebiz" w:date="2010-01-06T14:19:00Z"/>
  <w:sdt>
    <w:sdtPr>
      <w:id w:val="4526592"/>
      <w:docPartObj>
        <w:docPartGallery w:val="Page Numbers (Bottom of Page)"/>
        <w:docPartUnique/>
      </w:docPartObj>
    </w:sdtPr>
    <w:sdtContent>
      <w:customXmlInsRangeEnd w:id="119"/>
      <w:p w:rsidR="00A03D10" w:rsidRDefault="00A03D10">
        <w:pPr>
          <w:pStyle w:val="a9"/>
          <w:jc w:val="center"/>
          <w:rPr>
            <w:ins w:id="120" w:author="ebiz" w:date="2010-01-06T14:19:00Z"/>
          </w:rPr>
        </w:pPr>
        <w:ins w:id="121" w:author="ebiz" w:date="2010-01-06T14:19:00Z">
          <w:r>
            <w:fldChar w:fldCharType="begin"/>
          </w:r>
          <w:r>
            <w:instrText xml:space="preserve"> PAGE   \* MERGEFORMAT </w:instrText>
          </w:r>
          <w:r>
            <w:fldChar w:fldCharType="separate"/>
          </w:r>
        </w:ins>
        <w:r w:rsidR="00A27741" w:rsidRPr="00A27741">
          <w:rPr>
            <w:noProof/>
            <w:lang w:val="zh-CN"/>
          </w:rPr>
          <w:t>2</w:t>
        </w:r>
        <w:ins w:id="122" w:author="ebiz" w:date="2010-01-06T14:19:00Z">
          <w:r>
            <w:fldChar w:fldCharType="end"/>
          </w:r>
        </w:ins>
      </w:p>
    </w:sdtContent>
    <w:customXmlInsRangeStart w:id="123" w:author="ebiz" w:date="2010-01-06T14:19:00Z"/>
  </w:sdt>
  <w:customXmlInsRangeEnd w:id="123"/>
  <w:p w:rsidR="00A03D10" w:rsidRDefault="00A03D1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38E9" w:rsidRDefault="009938E9" w:rsidP="00E846A9">
      <w:r>
        <w:separator/>
      </w:r>
    </w:p>
  </w:footnote>
  <w:footnote w:type="continuationSeparator" w:id="1">
    <w:p w:rsidR="009938E9" w:rsidRDefault="009938E9" w:rsidP="00E84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4D7"/>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
    <w:nsid w:val="034050C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
    <w:nsid w:val="041F3B8F"/>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
    <w:nsid w:val="04EC13D8"/>
    <w:multiLevelType w:val="hybridMultilevel"/>
    <w:tmpl w:val="07A24D0E"/>
    <w:lvl w:ilvl="0" w:tplc="D5802288">
      <w:start w:val="1"/>
      <w:numFmt w:val="lowerLetter"/>
      <w:lvlText w:val="6%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F335E4"/>
    <w:multiLevelType w:val="hybridMultilevel"/>
    <w:tmpl w:val="93327FAE"/>
    <w:lvl w:ilvl="0" w:tplc="BAA25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6026CE"/>
    <w:multiLevelType w:val="hybridMultilevel"/>
    <w:tmpl w:val="5126A8C8"/>
    <w:lvl w:ilvl="0" w:tplc="DB700E48">
      <w:start w:val="1"/>
      <w:numFmt w:val="decimal"/>
      <w:lvlText w:val="%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nsid w:val="1049036E"/>
    <w:multiLevelType w:val="hybridMultilevel"/>
    <w:tmpl w:val="EEA0F9AA"/>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5BA3893"/>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6992124"/>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4AE7075"/>
    <w:multiLevelType w:val="hybridMultilevel"/>
    <w:tmpl w:val="BA2EEABC"/>
    <w:lvl w:ilvl="0" w:tplc="6EC01E7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4CB2F8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79712BF"/>
    <w:multiLevelType w:val="multilevel"/>
    <w:tmpl w:val="2A94EB52"/>
    <w:lvl w:ilvl="0">
      <w:start w:val="1"/>
      <w:numFmt w:val="decimal"/>
      <w:lvlText w:val="%1."/>
      <w:lvlJc w:val="left"/>
      <w:pPr>
        <w:tabs>
          <w:tab w:val="num" w:pos="425"/>
        </w:tabs>
        <w:ind w:left="425" w:hanging="425"/>
      </w:pPr>
      <w:rPr>
        <w:rFonts w:ascii="Times New Roman" w:eastAsia="黑体" w:hAnsi="Times New Roman" w:cs="Times New Roman" w:hint="default"/>
        <w:b/>
        <w:i w:val="0"/>
        <w:sz w:val="32"/>
        <w:szCs w:val="32"/>
        <w:em w:val="none"/>
      </w:rPr>
    </w:lvl>
    <w:lvl w:ilvl="1">
      <w:start w:val="1"/>
      <w:numFmt w:val="decimal"/>
      <w:lvlText w:val="%1.%2"/>
      <w:lvlJc w:val="left"/>
      <w:pPr>
        <w:tabs>
          <w:tab w:val="num" w:pos="672"/>
        </w:tabs>
        <w:ind w:left="672" w:hanging="567"/>
      </w:pPr>
      <w:rPr>
        <w:rFonts w:ascii="Times New Roman" w:eastAsia="黑体" w:hAnsi="Times New Roman" w:cs="Times New Roman" w:hint="default"/>
        <w:b/>
        <w:i w:val="0"/>
        <w:sz w:val="28"/>
        <w:szCs w:val="28"/>
      </w:rPr>
    </w:lvl>
    <w:lvl w:ilvl="2">
      <w:start w:val="1"/>
      <w:numFmt w:val="decimal"/>
      <w:lvlText w:val="%1.%2.%3"/>
      <w:lvlJc w:val="left"/>
      <w:pPr>
        <w:tabs>
          <w:tab w:val="num" w:pos="1080"/>
        </w:tabs>
        <w:ind w:left="709" w:hanging="709"/>
      </w:pPr>
      <w:rPr>
        <w:rFonts w:ascii="Times New Roman" w:eastAsia="黑体" w:hAnsi="Times New Roman" w:cs="Times New Roman" w:hint="default"/>
        <w:b/>
        <w:i w:val="0"/>
        <w:sz w:val="28"/>
        <w:szCs w:val="28"/>
      </w:rPr>
    </w:lvl>
    <w:lvl w:ilvl="3">
      <w:start w:val="1"/>
      <w:numFmt w:val="decimal"/>
      <w:lvlText w:val="%1.%2.%3.%4."/>
      <w:lvlJc w:val="left"/>
      <w:pPr>
        <w:tabs>
          <w:tab w:val="num" w:pos="851"/>
        </w:tabs>
        <w:ind w:left="851" w:hanging="851"/>
      </w:pPr>
      <w:rPr>
        <w:rFonts w:ascii="Times New Roman" w:hAnsi="Times New Roman" w:cs="Times New Roman" w:hint="default"/>
        <w:b/>
        <w:sz w:val="28"/>
        <w:szCs w:val="28"/>
      </w:rPr>
    </w:lvl>
    <w:lvl w:ilvl="4">
      <w:start w:val="1"/>
      <w:numFmt w:val="decimal"/>
      <w:lvlText w:val="%1.%2.%3.%4.%5."/>
      <w:lvlJc w:val="left"/>
      <w:pPr>
        <w:tabs>
          <w:tab w:val="num" w:pos="992"/>
        </w:tabs>
        <w:ind w:left="992" w:hanging="992"/>
      </w:pPr>
      <w:rPr>
        <w:rFonts w:hint="eastAsia"/>
        <w:b/>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28131D77"/>
    <w:multiLevelType w:val="hybridMultilevel"/>
    <w:tmpl w:val="057A58E6"/>
    <w:lvl w:ilvl="0" w:tplc="0409000F">
      <w:start w:val="1"/>
      <w:numFmt w:val="decimal"/>
      <w:lvlText w:val="%1."/>
      <w:lvlJc w:val="left"/>
      <w:pPr>
        <w:ind w:left="1123" w:hanging="420"/>
      </w:p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13">
    <w:nsid w:val="30240BC9"/>
    <w:multiLevelType w:val="hybridMultilevel"/>
    <w:tmpl w:val="BF860044"/>
    <w:lvl w:ilvl="0" w:tplc="B126B054">
      <w:start w:val="1"/>
      <w:numFmt w:val="decimal"/>
      <w:lvlText w:val="方法（%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nsid w:val="3D8D7CC9"/>
    <w:multiLevelType w:val="hybridMultilevel"/>
    <w:tmpl w:val="DBB8D8F6"/>
    <w:lvl w:ilvl="0" w:tplc="4FD61E08">
      <w:start w:val="1"/>
      <w:numFmt w:val="lowerLetter"/>
      <w:lvlText w:val="1%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BC05BC"/>
    <w:multiLevelType w:val="hybridMultilevel"/>
    <w:tmpl w:val="78827B04"/>
    <w:lvl w:ilvl="0" w:tplc="04090001">
      <w:start w:val="1"/>
      <w:numFmt w:val="decimal"/>
      <w:lvlText w:val="(%1)"/>
      <w:lvlJc w:val="left"/>
      <w:pPr>
        <w:tabs>
          <w:tab w:val="num" w:pos="420"/>
        </w:tabs>
        <w:ind w:left="420" w:hanging="420"/>
      </w:pPr>
      <w:rPr>
        <w:rFonts w:hint="eastAsia"/>
      </w:rPr>
    </w:lvl>
    <w:lvl w:ilvl="1" w:tplc="5FC8E406">
      <w:start w:val="2"/>
      <w:numFmt w:val="decimal"/>
      <w:lvlText w:val="%2、"/>
      <w:lvlJc w:val="left"/>
      <w:pPr>
        <w:tabs>
          <w:tab w:val="num" w:pos="780"/>
        </w:tabs>
        <w:ind w:left="780" w:hanging="360"/>
      </w:pPr>
      <w:rPr>
        <w:rFonts w:hint="default"/>
      </w:rPr>
    </w:lvl>
    <w:lvl w:ilvl="2" w:tplc="23A49F92">
      <w:start w:val="1"/>
      <w:numFmt w:val="decimal"/>
      <w:lvlText w:val="%3."/>
      <w:lvlJc w:val="left"/>
      <w:pPr>
        <w:tabs>
          <w:tab w:val="num" w:pos="1200"/>
        </w:tabs>
        <w:ind w:left="1200" w:hanging="360"/>
      </w:pPr>
      <w:rPr>
        <w:rFonts w:hint="default"/>
      </w:rPr>
    </w:lvl>
    <w:lvl w:ilvl="3" w:tplc="AD84185A">
      <w:start w:val="1"/>
      <w:numFmt w:val="japaneseCounting"/>
      <w:lvlText w:val="%4、"/>
      <w:lvlJc w:val="left"/>
      <w:pPr>
        <w:ind w:left="1770" w:hanging="510"/>
      </w:pPr>
      <w:rPr>
        <w:rFonts w:hint="default"/>
      </w:r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7D16971"/>
    <w:multiLevelType w:val="hybridMultilevel"/>
    <w:tmpl w:val="1D547418"/>
    <w:lvl w:ilvl="0" w:tplc="D8A276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0174333"/>
    <w:multiLevelType w:val="hybridMultilevel"/>
    <w:tmpl w:val="CE6E0F32"/>
    <w:lvl w:ilvl="0" w:tplc="8E5289D8">
      <w:start w:val="1"/>
      <w:numFmt w:val="decimal"/>
      <w:lvlText w:val="（%1）"/>
      <w:lvlJc w:val="left"/>
      <w:pPr>
        <w:ind w:left="1980" w:hanging="108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8">
    <w:nsid w:val="50256E0B"/>
    <w:multiLevelType w:val="hybridMultilevel"/>
    <w:tmpl w:val="78CC9FB8"/>
    <w:lvl w:ilvl="0" w:tplc="C5B06A7E">
      <w:start w:val="1"/>
      <w:numFmt w:val="lowerLetter"/>
      <w:lvlText w:val="1%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57F8129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58021B53"/>
    <w:multiLevelType w:val="hybridMultilevel"/>
    <w:tmpl w:val="F0A0D9FC"/>
    <w:lvl w:ilvl="0" w:tplc="75FEEF96">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1">
    <w:nsid w:val="58253EE8"/>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5E75729C"/>
    <w:multiLevelType w:val="hybridMultilevel"/>
    <w:tmpl w:val="41A6CB86"/>
    <w:lvl w:ilvl="0" w:tplc="75302198">
      <w:start w:val="1"/>
      <w:numFmt w:val="decimal"/>
      <w:lvlText w:val="%1、"/>
      <w:lvlJc w:val="left"/>
      <w:pPr>
        <w:ind w:left="705" w:hanging="465"/>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nsid w:val="62C5793F"/>
    <w:multiLevelType w:val="multilevel"/>
    <w:tmpl w:val="F0A0D9FC"/>
    <w:lvl w:ilvl="0">
      <w:start w:val="1"/>
      <w:numFmt w:val="decimal"/>
      <w:lvlText w:val="%1、"/>
      <w:lvlJc w:val="left"/>
      <w:pPr>
        <w:ind w:left="1063" w:hanging="360"/>
      </w:pPr>
      <w:rPr>
        <w:rFonts w:hint="default"/>
      </w:rPr>
    </w:lvl>
    <w:lvl w:ilvl="1">
      <w:start w:val="1"/>
      <w:numFmt w:val="lowerLetter"/>
      <w:lvlText w:val="%2)"/>
      <w:lvlJc w:val="left"/>
      <w:pPr>
        <w:ind w:left="1543" w:hanging="420"/>
      </w:pPr>
    </w:lvl>
    <w:lvl w:ilvl="2">
      <w:start w:val="1"/>
      <w:numFmt w:val="lowerRoman"/>
      <w:lvlText w:val="%3."/>
      <w:lvlJc w:val="right"/>
      <w:pPr>
        <w:ind w:left="1963" w:hanging="420"/>
      </w:pPr>
    </w:lvl>
    <w:lvl w:ilvl="3">
      <w:start w:val="1"/>
      <w:numFmt w:val="decimal"/>
      <w:lvlText w:val="%4."/>
      <w:lvlJc w:val="left"/>
      <w:pPr>
        <w:ind w:left="2383" w:hanging="420"/>
      </w:pPr>
    </w:lvl>
    <w:lvl w:ilvl="4">
      <w:start w:val="1"/>
      <w:numFmt w:val="lowerLetter"/>
      <w:lvlText w:val="%5)"/>
      <w:lvlJc w:val="left"/>
      <w:pPr>
        <w:ind w:left="2803" w:hanging="420"/>
      </w:pPr>
    </w:lvl>
    <w:lvl w:ilvl="5">
      <w:start w:val="1"/>
      <w:numFmt w:val="lowerRoman"/>
      <w:lvlText w:val="%6."/>
      <w:lvlJc w:val="right"/>
      <w:pPr>
        <w:ind w:left="3223" w:hanging="420"/>
      </w:pPr>
    </w:lvl>
    <w:lvl w:ilvl="6">
      <w:start w:val="1"/>
      <w:numFmt w:val="decimal"/>
      <w:lvlText w:val="%7."/>
      <w:lvlJc w:val="left"/>
      <w:pPr>
        <w:ind w:left="3643" w:hanging="420"/>
      </w:pPr>
    </w:lvl>
    <w:lvl w:ilvl="7">
      <w:start w:val="1"/>
      <w:numFmt w:val="lowerLetter"/>
      <w:lvlText w:val="%8)"/>
      <w:lvlJc w:val="left"/>
      <w:pPr>
        <w:ind w:left="4063" w:hanging="420"/>
      </w:pPr>
    </w:lvl>
    <w:lvl w:ilvl="8">
      <w:start w:val="1"/>
      <w:numFmt w:val="lowerRoman"/>
      <w:lvlText w:val="%9."/>
      <w:lvlJc w:val="right"/>
      <w:pPr>
        <w:ind w:left="4483" w:hanging="420"/>
      </w:pPr>
    </w:lvl>
  </w:abstractNum>
  <w:abstractNum w:abstractNumId="24">
    <w:nsid w:val="64DE7611"/>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66A772E8"/>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6">
    <w:nsid w:val="6B607E87"/>
    <w:multiLevelType w:val="hybridMultilevel"/>
    <w:tmpl w:val="F14EC8EC"/>
    <w:lvl w:ilvl="0" w:tplc="04090011">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7">
    <w:nsid w:val="6CA95E0E"/>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8">
    <w:nsid w:val="6DCD333A"/>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29">
    <w:nsid w:val="6DE95D4C"/>
    <w:multiLevelType w:val="hybridMultilevel"/>
    <w:tmpl w:val="0ECCE4EA"/>
    <w:lvl w:ilvl="0" w:tplc="A6684C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nsid w:val="70052D99"/>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1">
    <w:nsid w:val="728B1760"/>
    <w:multiLevelType w:val="hybridMultilevel"/>
    <w:tmpl w:val="CE2AE154"/>
    <w:lvl w:ilvl="0" w:tplc="44F002FC">
      <w:start w:val="1"/>
      <w:numFmt w:val="decimal"/>
      <w:lvlText w:val="%1、"/>
      <w:lvlJc w:val="left"/>
      <w:pPr>
        <w:ind w:left="1063" w:hanging="360"/>
      </w:pPr>
      <w:rPr>
        <w:rFonts w:hint="default"/>
      </w:rPr>
    </w:lvl>
    <w:lvl w:ilvl="1" w:tplc="04090019" w:tentative="1">
      <w:start w:val="1"/>
      <w:numFmt w:val="lowerLetter"/>
      <w:lvlText w:val="%2)"/>
      <w:lvlJc w:val="left"/>
      <w:pPr>
        <w:ind w:left="1543" w:hanging="420"/>
      </w:pPr>
    </w:lvl>
    <w:lvl w:ilvl="2" w:tplc="0409001B" w:tentative="1">
      <w:start w:val="1"/>
      <w:numFmt w:val="lowerRoman"/>
      <w:lvlText w:val="%3."/>
      <w:lvlJc w:val="right"/>
      <w:pPr>
        <w:ind w:left="1963" w:hanging="420"/>
      </w:pPr>
    </w:lvl>
    <w:lvl w:ilvl="3" w:tplc="0409000F" w:tentative="1">
      <w:start w:val="1"/>
      <w:numFmt w:val="decimal"/>
      <w:lvlText w:val="%4."/>
      <w:lvlJc w:val="left"/>
      <w:pPr>
        <w:ind w:left="2383" w:hanging="420"/>
      </w:pPr>
    </w:lvl>
    <w:lvl w:ilvl="4" w:tplc="04090019" w:tentative="1">
      <w:start w:val="1"/>
      <w:numFmt w:val="lowerLetter"/>
      <w:lvlText w:val="%5)"/>
      <w:lvlJc w:val="left"/>
      <w:pPr>
        <w:ind w:left="2803" w:hanging="420"/>
      </w:pPr>
    </w:lvl>
    <w:lvl w:ilvl="5" w:tplc="0409001B" w:tentative="1">
      <w:start w:val="1"/>
      <w:numFmt w:val="lowerRoman"/>
      <w:lvlText w:val="%6."/>
      <w:lvlJc w:val="right"/>
      <w:pPr>
        <w:ind w:left="3223" w:hanging="420"/>
      </w:pPr>
    </w:lvl>
    <w:lvl w:ilvl="6" w:tplc="0409000F" w:tentative="1">
      <w:start w:val="1"/>
      <w:numFmt w:val="decimal"/>
      <w:lvlText w:val="%7."/>
      <w:lvlJc w:val="left"/>
      <w:pPr>
        <w:ind w:left="3643" w:hanging="420"/>
      </w:pPr>
    </w:lvl>
    <w:lvl w:ilvl="7" w:tplc="04090019" w:tentative="1">
      <w:start w:val="1"/>
      <w:numFmt w:val="lowerLetter"/>
      <w:lvlText w:val="%8)"/>
      <w:lvlJc w:val="left"/>
      <w:pPr>
        <w:ind w:left="4063" w:hanging="420"/>
      </w:pPr>
    </w:lvl>
    <w:lvl w:ilvl="8" w:tplc="0409001B" w:tentative="1">
      <w:start w:val="1"/>
      <w:numFmt w:val="lowerRoman"/>
      <w:lvlText w:val="%9."/>
      <w:lvlJc w:val="right"/>
      <w:pPr>
        <w:ind w:left="4483" w:hanging="420"/>
      </w:pPr>
    </w:lvl>
  </w:abstractNum>
  <w:abstractNum w:abstractNumId="32">
    <w:nsid w:val="76E32B07"/>
    <w:multiLevelType w:val="hybridMultilevel"/>
    <w:tmpl w:val="75FCB340"/>
    <w:lvl w:ilvl="0" w:tplc="E0828CC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1"/>
  </w:num>
  <w:num w:numId="2">
    <w:abstractNumId w:val="22"/>
  </w:num>
  <w:num w:numId="3">
    <w:abstractNumId w:val="15"/>
  </w:num>
  <w:num w:numId="4">
    <w:abstractNumId w:val="17"/>
  </w:num>
  <w:num w:numId="5">
    <w:abstractNumId w:val="20"/>
  </w:num>
  <w:num w:numId="6">
    <w:abstractNumId w:val="23"/>
  </w:num>
  <w:num w:numId="7">
    <w:abstractNumId w:val="25"/>
  </w:num>
  <w:num w:numId="8">
    <w:abstractNumId w:val="12"/>
  </w:num>
  <w:num w:numId="9">
    <w:abstractNumId w:val="26"/>
  </w:num>
  <w:num w:numId="10">
    <w:abstractNumId w:val="0"/>
  </w:num>
  <w:num w:numId="11">
    <w:abstractNumId w:val="4"/>
  </w:num>
  <w:num w:numId="12">
    <w:abstractNumId w:val="9"/>
  </w:num>
  <w:num w:numId="13">
    <w:abstractNumId w:val="28"/>
  </w:num>
  <w:num w:numId="14">
    <w:abstractNumId w:val="7"/>
  </w:num>
  <w:num w:numId="15">
    <w:abstractNumId w:val="13"/>
  </w:num>
  <w:num w:numId="16">
    <w:abstractNumId w:val="18"/>
  </w:num>
  <w:num w:numId="17">
    <w:abstractNumId w:val="10"/>
  </w:num>
  <w:num w:numId="18">
    <w:abstractNumId w:val="6"/>
  </w:num>
  <w:num w:numId="19">
    <w:abstractNumId w:val="31"/>
  </w:num>
  <w:num w:numId="20">
    <w:abstractNumId w:val="19"/>
  </w:num>
  <w:num w:numId="21">
    <w:abstractNumId w:val="14"/>
  </w:num>
  <w:num w:numId="22">
    <w:abstractNumId w:val="16"/>
  </w:num>
  <w:num w:numId="23">
    <w:abstractNumId w:val="2"/>
  </w:num>
  <w:num w:numId="24">
    <w:abstractNumId w:val="8"/>
  </w:num>
  <w:num w:numId="25">
    <w:abstractNumId w:val="1"/>
  </w:num>
  <w:num w:numId="26">
    <w:abstractNumId w:val="32"/>
  </w:num>
  <w:num w:numId="27">
    <w:abstractNumId w:val="29"/>
  </w:num>
  <w:num w:numId="28">
    <w:abstractNumId w:val="24"/>
  </w:num>
  <w:num w:numId="29">
    <w:abstractNumId w:val="27"/>
  </w:num>
  <w:num w:numId="30">
    <w:abstractNumId w:val="3"/>
  </w:num>
  <w:num w:numId="31">
    <w:abstractNumId w:val="5"/>
  </w:num>
  <w:num w:numId="32">
    <w:abstractNumId w:val="21"/>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47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4DCA"/>
    <w:rsid w:val="00013918"/>
    <w:rsid w:val="000161D8"/>
    <w:rsid w:val="000361C0"/>
    <w:rsid w:val="000446D6"/>
    <w:rsid w:val="00051A9A"/>
    <w:rsid w:val="00054D1F"/>
    <w:rsid w:val="00062418"/>
    <w:rsid w:val="00065524"/>
    <w:rsid w:val="00075329"/>
    <w:rsid w:val="00080094"/>
    <w:rsid w:val="0008045A"/>
    <w:rsid w:val="0008227D"/>
    <w:rsid w:val="00084DCA"/>
    <w:rsid w:val="00091997"/>
    <w:rsid w:val="000A0649"/>
    <w:rsid w:val="000C0884"/>
    <w:rsid w:val="000E205D"/>
    <w:rsid w:val="000F0E6A"/>
    <w:rsid w:val="000F52B8"/>
    <w:rsid w:val="00113EE6"/>
    <w:rsid w:val="0013131A"/>
    <w:rsid w:val="001353C3"/>
    <w:rsid w:val="0016090F"/>
    <w:rsid w:val="0016186B"/>
    <w:rsid w:val="001831D5"/>
    <w:rsid w:val="00191AF0"/>
    <w:rsid w:val="001920E1"/>
    <w:rsid w:val="00194058"/>
    <w:rsid w:val="00195FAB"/>
    <w:rsid w:val="001A3017"/>
    <w:rsid w:val="001A503F"/>
    <w:rsid w:val="001A7B6F"/>
    <w:rsid w:val="001B09B4"/>
    <w:rsid w:val="001D493C"/>
    <w:rsid w:val="001E0F65"/>
    <w:rsid w:val="001F2577"/>
    <w:rsid w:val="001F591F"/>
    <w:rsid w:val="0022036E"/>
    <w:rsid w:val="0022262C"/>
    <w:rsid w:val="00222816"/>
    <w:rsid w:val="002504BE"/>
    <w:rsid w:val="00262182"/>
    <w:rsid w:val="002702FF"/>
    <w:rsid w:val="002724C5"/>
    <w:rsid w:val="00284320"/>
    <w:rsid w:val="00290997"/>
    <w:rsid w:val="0029221E"/>
    <w:rsid w:val="002A0B1B"/>
    <w:rsid w:val="002A56F6"/>
    <w:rsid w:val="00313435"/>
    <w:rsid w:val="00331249"/>
    <w:rsid w:val="00350480"/>
    <w:rsid w:val="00366AE3"/>
    <w:rsid w:val="00373B05"/>
    <w:rsid w:val="003757C0"/>
    <w:rsid w:val="00382531"/>
    <w:rsid w:val="00386095"/>
    <w:rsid w:val="00395968"/>
    <w:rsid w:val="003D353B"/>
    <w:rsid w:val="003E66D9"/>
    <w:rsid w:val="00405E2C"/>
    <w:rsid w:val="00430020"/>
    <w:rsid w:val="00434976"/>
    <w:rsid w:val="00440D6B"/>
    <w:rsid w:val="00441BAA"/>
    <w:rsid w:val="004460A7"/>
    <w:rsid w:val="00452FE3"/>
    <w:rsid w:val="00463C53"/>
    <w:rsid w:val="00477740"/>
    <w:rsid w:val="0049571D"/>
    <w:rsid w:val="004A17EB"/>
    <w:rsid w:val="004A6313"/>
    <w:rsid w:val="004B1F9D"/>
    <w:rsid w:val="004F1C5A"/>
    <w:rsid w:val="00542D44"/>
    <w:rsid w:val="0055721D"/>
    <w:rsid w:val="00565A00"/>
    <w:rsid w:val="00574ECF"/>
    <w:rsid w:val="005A3369"/>
    <w:rsid w:val="005A5898"/>
    <w:rsid w:val="005B1B39"/>
    <w:rsid w:val="005C13E4"/>
    <w:rsid w:val="005C2ECF"/>
    <w:rsid w:val="005D18EA"/>
    <w:rsid w:val="005E0A3A"/>
    <w:rsid w:val="005F43F3"/>
    <w:rsid w:val="0062193F"/>
    <w:rsid w:val="006442C2"/>
    <w:rsid w:val="00671453"/>
    <w:rsid w:val="006B3199"/>
    <w:rsid w:val="006B6998"/>
    <w:rsid w:val="006C5A66"/>
    <w:rsid w:val="006D212A"/>
    <w:rsid w:val="006E67DC"/>
    <w:rsid w:val="006E6E45"/>
    <w:rsid w:val="006E710E"/>
    <w:rsid w:val="006F7646"/>
    <w:rsid w:val="007101A2"/>
    <w:rsid w:val="00711A91"/>
    <w:rsid w:val="00720066"/>
    <w:rsid w:val="007240D9"/>
    <w:rsid w:val="00730656"/>
    <w:rsid w:val="007413EC"/>
    <w:rsid w:val="007437F5"/>
    <w:rsid w:val="0075463A"/>
    <w:rsid w:val="007568B2"/>
    <w:rsid w:val="00771AD3"/>
    <w:rsid w:val="00783EB2"/>
    <w:rsid w:val="00790CC4"/>
    <w:rsid w:val="0079487D"/>
    <w:rsid w:val="007A0FB9"/>
    <w:rsid w:val="007A3E4D"/>
    <w:rsid w:val="007A484D"/>
    <w:rsid w:val="007B3925"/>
    <w:rsid w:val="007E5B73"/>
    <w:rsid w:val="008312DD"/>
    <w:rsid w:val="0083372E"/>
    <w:rsid w:val="00836841"/>
    <w:rsid w:val="00861C00"/>
    <w:rsid w:val="008752D0"/>
    <w:rsid w:val="008B0DCB"/>
    <w:rsid w:val="008D71B4"/>
    <w:rsid w:val="008F13CA"/>
    <w:rsid w:val="0090285C"/>
    <w:rsid w:val="00913CE6"/>
    <w:rsid w:val="00922841"/>
    <w:rsid w:val="00930300"/>
    <w:rsid w:val="009569E5"/>
    <w:rsid w:val="00962537"/>
    <w:rsid w:val="009938E9"/>
    <w:rsid w:val="009A36F5"/>
    <w:rsid w:val="009B204F"/>
    <w:rsid w:val="009B2B38"/>
    <w:rsid w:val="009B3864"/>
    <w:rsid w:val="009B5087"/>
    <w:rsid w:val="009C3574"/>
    <w:rsid w:val="009D7A0E"/>
    <w:rsid w:val="009E3F47"/>
    <w:rsid w:val="009F2EFF"/>
    <w:rsid w:val="009F5552"/>
    <w:rsid w:val="00A03D10"/>
    <w:rsid w:val="00A17AA3"/>
    <w:rsid w:val="00A17EE9"/>
    <w:rsid w:val="00A218ED"/>
    <w:rsid w:val="00A27741"/>
    <w:rsid w:val="00A514DE"/>
    <w:rsid w:val="00A847DC"/>
    <w:rsid w:val="00A875C4"/>
    <w:rsid w:val="00AA2BE0"/>
    <w:rsid w:val="00AE7FA1"/>
    <w:rsid w:val="00AF0047"/>
    <w:rsid w:val="00AF4FBE"/>
    <w:rsid w:val="00B02A90"/>
    <w:rsid w:val="00B0540B"/>
    <w:rsid w:val="00B0788E"/>
    <w:rsid w:val="00B15191"/>
    <w:rsid w:val="00B44218"/>
    <w:rsid w:val="00B53AB2"/>
    <w:rsid w:val="00B54D5D"/>
    <w:rsid w:val="00B54F22"/>
    <w:rsid w:val="00B63CAA"/>
    <w:rsid w:val="00B745BA"/>
    <w:rsid w:val="00BD5638"/>
    <w:rsid w:val="00BE6DA5"/>
    <w:rsid w:val="00BF3EE1"/>
    <w:rsid w:val="00C03A51"/>
    <w:rsid w:val="00C051A9"/>
    <w:rsid w:val="00C21F44"/>
    <w:rsid w:val="00C52086"/>
    <w:rsid w:val="00C61F40"/>
    <w:rsid w:val="00C66821"/>
    <w:rsid w:val="00C66980"/>
    <w:rsid w:val="00C77DD3"/>
    <w:rsid w:val="00C82A99"/>
    <w:rsid w:val="00CC0FCE"/>
    <w:rsid w:val="00CC1C9E"/>
    <w:rsid w:val="00CC5C42"/>
    <w:rsid w:val="00CD1C7D"/>
    <w:rsid w:val="00CD4A73"/>
    <w:rsid w:val="00CD4B02"/>
    <w:rsid w:val="00CE5450"/>
    <w:rsid w:val="00CF5E76"/>
    <w:rsid w:val="00D073D7"/>
    <w:rsid w:val="00D22ACC"/>
    <w:rsid w:val="00D27B9F"/>
    <w:rsid w:val="00D513D5"/>
    <w:rsid w:val="00D5403C"/>
    <w:rsid w:val="00D704F8"/>
    <w:rsid w:val="00D737A2"/>
    <w:rsid w:val="00D739B3"/>
    <w:rsid w:val="00D90274"/>
    <w:rsid w:val="00D93220"/>
    <w:rsid w:val="00DA172B"/>
    <w:rsid w:val="00DA517C"/>
    <w:rsid w:val="00DA620A"/>
    <w:rsid w:val="00DB276D"/>
    <w:rsid w:val="00DC4ACC"/>
    <w:rsid w:val="00DC6CC0"/>
    <w:rsid w:val="00DD477E"/>
    <w:rsid w:val="00DD4E22"/>
    <w:rsid w:val="00DD4F85"/>
    <w:rsid w:val="00E0492C"/>
    <w:rsid w:val="00E076FC"/>
    <w:rsid w:val="00E12BA1"/>
    <w:rsid w:val="00E2652F"/>
    <w:rsid w:val="00E26ACE"/>
    <w:rsid w:val="00E3695E"/>
    <w:rsid w:val="00E57618"/>
    <w:rsid w:val="00E72E19"/>
    <w:rsid w:val="00E815E3"/>
    <w:rsid w:val="00E846A9"/>
    <w:rsid w:val="00E94D76"/>
    <w:rsid w:val="00EA2883"/>
    <w:rsid w:val="00EC518B"/>
    <w:rsid w:val="00EC5699"/>
    <w:rsid w:val="00ED7B50"/>
    <w:rsid w:val="00EE5885"/>
    <w:rsid w:val="00EF705A"/>
    <w:rsid w:val="00F04247"/>
    <w:rsid w:val="00F06CAA"/>
    <w:rsid w:val="00F16941"/>
    <w:rsid w:val="00F33BF1"/>
    <w:rsid w:val="00F40536"/>
    <w:rsid w:val="00F6251B"/>
    <w:rsid w:val="00F86E60"/>
    <w:rsid w:val="00FA0831"/>
    <w:rsid w:val="00FA6D42"/>
    <w:rsid w:val="00FB3B15"/>
    <w:rsid w:val="00FC269F"/>
    <w:rsid w:val="00FC7707"/>
    <w:rsid w:val="00FD6E97"/>
    <w:rsid w:val="00FE00CC"/>
    <w:rsid w:val="00FE00D5"/>
    <w:rsid w:val="00FE5EEC"/>
    <w:rsid w:val="00FF34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DCA"/>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9F55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报告正文"/>
    <w:basedOn w:val="a"/>
    <w:link w:val="Char"/>
    <w:rsid w:val="00084DCA"/>
    <w:pPr>
      <w:ind w:firstLineChars="200" w:firstLine="480"/>
    </w:pPr>
    <w:rPr>
      <w:color w:val="000000"/>
      <w:sz w:val="24"/>
    </w:rPr>
  </w:style>
  <w:style w:type="character" w:customStyle="1" w:styleId="Char">
    <w:name w:val="报告正文 Char"/>
    <w:basedOn w:val="a0"/>
    <w:link w:val="a3"/>
    <w:rsid w:val="00084DCA"/>
    <w:rPr>
      <w:rFonts w:ascii="Times New Roman" w:eastAsia="宋体" w:hAnsi="Times New Roman" w:cs="Times New Roman"/>
      <w:color w:val="000000"/>
      <w:sz w:val="24"/>
      <w:szCs w:val="20"/>
    </w:rPr>
  </w:style>
  <w:style w:type="paragraph" w:styleId="a4">
    <w:name w:val="Body Text Indent"/>
    <w:basedOn w:val="a"/>
    <w:link w:val="Char0"/>
    <w:rsid w:val="00084DCA"/>
    <w:pPr>
      <w:spacing w:after="120"/>
      <w:ind w:leftChars="200" w:left="420"/>
    </w:pPr>
  </w:style>
  <w:style w:type="character" w:customStyle="1" w:styleId="Char0">
    <w:name w:val="正文文本缩进 Char"/>
    <w:basedOn w:val="a0"/>
    <w:link w:val="a4"/>
    <w:rsid w:val="00084DCA"/>
    <w:rPr>
      <w:rFonts w:ascii="Times New Roman" w:eastAsia="宋体" w:hAnsi="Times New Roman" w:cs="Times New Roman"/>
      <w:szCs w:val="20"/>
    </w:rPr>
  </w:style>
  <w:style w:type="paragraph" w:styleId="a5">
    <w:name w:val="Document Map"/>
    <w:basedOn w:val="a"/>
    <w:link w:val="Char1"/>
    <w:uiPriority w:val="99"/>
    <w:semiHidden/>
    <w:unhideWhenUsed/>
    <w:rsid w:val="00084DCA"/>
    <w:rPr>
      <w:rFonts w:ascii="宋体"/>
      <w:sz w:val="18"/>
      <w:szCs w:val="18"/>
    </w:rPr>
  </w:style>
  <w:style w:type="character" w:customStyle="1" w:styleId="Char1">
    <w:name w:val="文档结构图 Char"/>
    <w:basedOn w:val="a0"/>
    <w:link w:val="a5"/>
    <w:uiPriority w:val="99"/>
    <w:semiHidden/>
    <w:rsid w:val="00084DCA"/>
    <w:rPr>
      <w:rFonts w:ascii="宋体" w:eastAsia="宋体" w:hAnsi="Times New Roman" w:cs="Times New Roman"/>
      <w:sz w:val="18"/>
      <w:szCs w:val="18"/>
    </w:rPr>
  </w:style>
  <w:style w:type="character" w:styleId="a6">
    <w:name w:val="annotation reference"/>
    <w:basedOn w:val="a0"/>
    <w:semiHidden/>
    <w:rsid w:val="00084DCA"/>
    <w:rPr>
      <w:sz w:val="21"/>
      <w:szCs w:val="21"/>
    </w:rPr>
  </w:style>
  <w:style w:type="paragraph" w:styleId="a7">
    <w:name w:val="Note Heading"/>
    <w:basedOn w:val="a"/>
    <w:next w:val="a"/>
    <w:link w:val="Char2"/>
    <w:rsid w:val="00084DCA"/>
    <w:pPr>
      <w:jc w:val="center"/>
    </w:pPr>
    <w:rPr>
      <w:szCs w:val="24"/>
    </w:rPr>
  </w:style>
  <w:style w:type="character" w:customStyle="1" w:styleId="Char2">
    <w:name w:val="注释标题 Char"/>
    <w:basedOn w:val="a0"/>
    <w:link w:val="a7"/>
    <w:rsid w:val="00084DCA"/>
    <w:rPr>
      <w:rFonts w:ascii="Times New Roman" w:eastAsia="宋体" w:hAnsi="Times New Roman" w:cs="Times New Roman"/>
      <w:szCs w:val="24"/>
    </w:rPr>
  </w:style>
  <w:style w:type="paragraph" w:styleId="a8">
    <w:name w:val="header"/>
    <w:basedOn w:val="a"/>
    <w:link w:val="Char3"/>
    <w:uiPriority w:val="99"/>
    <w:semiHidden/>
    <w:unhideWhenUsed/>
    <w:rsid w:val="00E846A9"/>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8"/>
    <w:uiPriority w:val="99"/>
    <w:semiHidden/>
    <w:rsid w:val="00E846A9"/>
    <w:rPr>
      <w:rFonts w:ascii="Times New Roman" w:eastAsia="宋体" w:hAnsi="Times New Roman" w:cs="Times New Roman"/>
      <w:sz w:val="18"/>
      <w:szCs w:val="18"/>
    </w:rPr>
  </w:style>
  <w:style w:type="paragraph" w:styleId="a9">
    <w:name w:val="footer"/>
    <w:basedOn w:val="a"/>
    <w:link w:val="Char4"/>
    <w:uiPriority w:val="99"/>
    <w:unhideWhenUsed/>
    <w:rsid w:val="00E846A9"/>
    <w:pPr>
      <w:tabs>
        <w:tab w:val="center" w:pos="4153"/>
        <w:tab w:val="right" w:pos="8306"/>
      </w:tabs>
      <w:snapToGrid w:val="0"/>
      <w:jc w:val="left"/>
    </w:pPr>
    <w:rPr>
      <w:sz w:val="18"/>
      <w:szCs w:val="18"/>
    </w:rPr>
  </w:style>
  <w:style w:type="character" w:customStyle="1" w:styleId="Char4">
    <w:name w:val="页脚 Char"/>
    <w:basedOn w:val="a0"/>
    <w:link w:val="a9"/>
    <w:uiPriority w:val="99"/>
    <w:rsid w:val="00E846A9"/>
    <w:rPr>
      <w:rFonts w:ascii="Times New Roman" w:eastAsia="宋体" w:hAnsi="Times New Roman" w:cs="Times New Roman"/>
      <w:sz w:val="18"/>
      <w:szCs w:val="18"/>
    </w:rPr>
  </w:style>
  <w:style w:type="paragraph" w:styleId="aa">
    <w:name w:val="List Paragraph"/>
    <w:basedOn w:val="a"/>
    <w:uiPriority w:val="34"/>
    <w:qFormat/>
    <w:rsid w:val="001A3017"/>
    <w:pPr>
      <w:ind w:firstLineChars="200" w:firstLine="420"/>
    </w:pPr>
    <w:rPr>
      <w:rFonts w:asciiTheme="minorHAnsi" w:eastAsiaTheme="minorEastAsia" w:hAnsiTheme="minorHAnsi" w:cstheme="minorBidi"/>
      <w:szCs w:val="22"/>
    </w:rPr>
  </w:style>
  <w:style w:type="character" w:customStyle="1" w:styleId="1Char">
    <w:name w:val="标题 1 Char"/>
    <w:basedOn w:val="a0"/>
    <w:link w:val="1"/>
    <w:uiPriority w:val="9"/>
    <w:rsid w:val="009F5552"/>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9F55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F5552"/>
  </w:style>
  <w:style w:type="paragraph" w:styleId="2">
    <w:name w:val="toc 2"/>
    <w:basedOn w:val="a"/>
    <w:next w:val="a"/>
    <w:autoRedefine/>
    <w:uiPriority w:val="39"/>
    <w:unhideWhenUsed/>
    <w:rsid w:val="009E3F47"/>
    <w:pPr>
      <w:tabs>
        <w:tab w:val="left" w:pos="1050"/>
        <w:tab w:val="right" w:leader="dot" w:pos="8296"/>
      </w:tabs>
      <w:ind w:leftChars="200" w:left="420"/>
    </w:pPr>
  </w:style>
  <w:style w:type="paragraph" w:styleId="3">
    <w:name w:val="toc 3"/>
    <w:basedOn w:val="a"/>
    <w:next w:val="a"/>
    <w:autoRedefine/>
    <w:uiPriority w:val="39"/>
    <w:unhideWhenUsed/>
    <w:rsid w:val="009F5552"/>
    <w:pPr>
      <w:ind w:leftChars="400" w:left="840"/>
    </w:pPr>
  </w:style>
  <w:style w:type="character" w:styleId="ab">
    <w:name w:val="Hyperlink"/>
    <w:basedOn w:val="a0"/>
    <w:uiPriority w:val="99"/>
    <w:unhideWhenUsed/>
    <w:rsid w:val="009F5552"/>
    <w:rPr>
      <w:color w:val="0000FF" w:themeColor="hyperlink"/>
      <w:u w:val="single"/>
    </w:rPr>
  </w:style>
  <w:style w:type="paragraph" w:styleId="ac">
    <w:name w:val="Balloon Text"/>
    <w:basedOn w:val="a"/>
    <w:link w:val="Char5"/>
    <w:uiPriority w:val="99"/>
    <w:semiHidden/>
    <w:unhideWhenUsed/>
    <w:rsid w:val="009F5552"/>
    <w:rPr>
      <w:sz w:val="18"/>
      <w:szCs w:val="18"/>
    </w:rPr>
  </w:style>
  <w:style w:type="character" w:customStyle="1" w:styleId="Char5">
    <w:name w:val="批注框文本 Char"/>
    <w:basedOn w:val="a0"/>
    <w:link w:val="ac"/>
    <w:uiPriority w:val="99"/>
    <w:semiHidden/>
    <w:rsid w:val="009F5552"/>
    <w:rPr>
      <w:rFonts w:ascii="Times New Roman" w:eastAsia="宋体" w:hAnsi="Times New Roman" w:cs="Times New Roman"/>
      <w:sz w:val="18"/>
      <w:szCs w:val="18"/>
    </w:rPr>
  </w:style>
  <w:style w:type="table" w:styleId="ad">
    <w:name w:val="Table Grid"/>
    <w:basedOn w:val="a1"/>
    <w:uiPriority w:val="59"/>
    <w:rsid w:val="008312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e">
    <w:name w:val="annotation text"/>
    <w:basedOn w:val="a"/>
    <w:link w:val="Char6"/>
    <w:uiPriority w:val="99"/>
    <w:semiHidden/>
    <w:unhideWhenUsed/>
    <w:rsid w:val="00962537"/>
    <w:pPr>
      <w:jc w:val="left"/>
    </w:pPr>
  </w:style>
  <w:style w:type="character" w:customStyle="1" w:styleId="Char6">
    <w:name w:val="批注文字 Char"/>
    <w:basedOn w:val="a0"/>
    <w:link w:val="ae"/>
    <w:uiPriority w:val="99"/>
    <w:semiHidden/>
    <w:rsid w:val="00962537"/>
    <w:rPr>
      <w:rFonts w:ascii="Times New Roman" w:eastAsia="宋体" w:hAnsi="Times New Roman" w:cs="Times New Roman"/>
      <w:szCs w:val="20"/>
    </w:rPr>
  </w:style>
  <w:style w:type="paragraph" w:styleId="af">
    <w:name w:val="annotation subject"/>
    <w:basedOn w:val="ae"/>
    <w:next w:val="ae"/>
    <w:link w:val="Char7"/>
    <w:uiPriority w:val="99"/>
    <w:semiHidden/>
    <w:unhideWhenUsed/>
    <w:rsid w:val="00962537"/>
    <w:rPr>
      <w:b/>
      <w:bCs/>
    </w:rPr>
  </w:style>
  <w:style w:type="character" w:customStyle="1" w:styleId="Char7">
    <w:name w:val="批注主题 Char"/>
    <w:basedOn w:val="Char6"/>
    <w:link w:val="af"/>
    <w:uiPriority w:val="99"/>
    <w:semiHidden/>
    <w:rsid w:val="00962537"/>
    <w:rPr>
      <w:b/>
      <w:bCs/>
    </w:rPr>
  </w:style>
  <w:style w:type="paragraph" w:styleId="af0">
    <w:name w:val="Revision"/>
    <w:hidden/>
    <w:uiPriority w:val="99"/>
    <w:semiHidden/>
    <w:rsid w:val="00962537"/>
    <w:rPr>
      <w:rFonts w:ascii="Times New Roman" w:eastAsia="宋体" w:hAnsi="Times New Roman"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5D6B0-0512-4585-87BD-F315F7FCE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947</TotalTime>
  <Pages>9</Pages>
  <Words>511</Words>
  <Characters>2916</Characters>
  <Application>Microsoft Office Word</Application>
  <DocSecurity>0</DocSecurity>
  <Lines>24</Lines>
  <Paragraphs>6</Paragraphs>
  <ScaleCrop>false</ScaleCrop>
  <Company>Peking University</Company>
  <LinksUpToDate>false</LinksUpToDate>
  <CharactersWithSpaces>3421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Wangrui</dc:creator>
  <cp:keywords/>
  <dc:description/>
  <cp:lastModifiedBy>ebiz</cp:lastModifiedBy>
  <cp:revision>209</cp:revision>
  <dcterms:created xsi:type="dcterms:W3CDTF">2009-12-23T03:54:00Z</dcterms:created>
  <dcterms:modified xsi:type="dcterms:W3CDTF">2010-01-06T06:23:00Z</dcterms:modified>
</cp:coreProperties>
</file>