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7E" w:rsidRPr="009E3F47" w:rsidRDefault="00AD767E" w:rsidP="00AD767E">
      <w:pPr>
        <w:rPr>
          <w:rFonts w:ascii="华文楷体" w:eastAsia="华文楷体" w:hAnsi="华文楷体"/>
        </w:rPr>
      </w:pPr>
      <w:bookmarkStart w:id="0" w:name="_Toc249079413"/>
    </w:p>
    <w:p w:rsidR="00AD767E" w:rsidRPr="009E3F47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9E3F47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9E3F47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D767E" w:rsidRPr="009E3F47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1D5170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AD767E" w:rsidRPr="009E3F47" w:rsidRDefault="00AD767E" w:rsidP="00AD767E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AD767E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9E3F47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AD767E" w:rsidRPr="009E3F47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D767E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D767E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D767E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AD767E" w:rsidRPr="009E3F47" w:rsidRDefault="00AD767E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D767E" w:rsidRPr="009E3F47" w:rsidRDefault="00AD767E" w:rsidP="00AD767E">
      <w:pPr>
        <w:rPr>
          <w:rFonts w:ascii="华文楷体" w:eastAsia="华文楷体" w:hAnsi="华文楷体"/>
        </w:rPr>
      </w:pPr>
    </w:p>
    <w:p w:rsidR="00C66821" w:rsidRPr="00AD767E" w:rsidRDefault="00AD767E" w:rsidP="00AD767E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6821" w:rsidRPr="009E3F47" w:rsidRDefault="00C66821" w:rsidP="00E8200D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77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活动管理</w:t>
      </w:r>
      <w:bookmarkEnd w:id="1"/>
    </w:p>
    <w:p w:rsidR="00C66821" w:rsidRPr="009E3F47" w:rsidRDefault="00C66821" w:rsidP="00E8200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0"/>
      <w:bookmarkStart w:id="3" w:name="_Toc249953965"/>
      <w:bookmarkStart w:id="4" w:name="_Toc249954167"/>
      <w:bookmarkStart w:id="5" w:name="_Toc249954578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66821" w:rsidRPr="009E3F47" w:rsidRDefault="00C66821" w:rsidP="00E8200D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/>
        </w:rPr>
        <w:object w:dxaOrig="9370" w:dyaOrig="8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3.4pt" o:ole="">
            <v:imagedata r:id="rId8" o:title=""/>
          </v:shape>
          <o:OLEObject Type="Embed" ProgID="Visio.Drawing.11" ShapeID="_x0000_i1025" DrawAspect="Content" ObjectID="_1324393372" r:id="rId9"/>
        </w:object>
      </w:r>
    </w:p>
    <w:p w:rsidR="00C66821" w:rsidRPr="009E3F47" w:rsidRDefault="00C66821" w:rsidP="00E8200D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C66821" w:rsidRPr="009E3F47" w:rsidRDefault="00C66821" w:rsidP="00E8200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6" w:name="_Toc249948171"/>
      <w:bookmarkStart w:id="7" w:name="_Toc249953966"/>
      <w:bookmarkStart w:id="8" w:name="_Toc249954168"/>
      <w:bookmarkStart w:id="9" w:name="_Toc249954579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r w:rsidRPr="009E3F47">
        <w:rPr>
          <w:rFonts w:ascii="华文楷体" w:eastAsia="华文楷体" w:hAnsi="华文楷体" w:hint="eastAsia"/>
          <w:sz w:val="24"/>
          <w:szCs w:val="24"/>
        </w:rPr>
        <w:t>市场管理人员、商户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市场管理人员：希望能够创建市场活动，包括创建市场活动的文字描述，组织形式，参与人员，财务支出或收入情况，并与参与商户签订活动合同。对</w:t>
      </w:r>
      <w:r w:rsidRPr="009E3F47">
        <w:rPr>
          <w:rFonts w:ascii="华文楷体" w:eastAsia="华文楷体" w:hAnsi="华文楷体" w:hint="eastAsia"/>
          <w:sz w:val="24"/>
          <w:szCs w:val="24"/>
        </w:rPr>
        <w:lastRenderedPageBreak/>
        <w:t>于市场买家，可以管理会员基本信息和级别信息等，并为会员制订礼品兑换活动。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商户：希望可以查看活动的财务分担情况，并与市场管理人员达成活动合同。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市场管理人员必须已经被识别和授权，商户必须是签约商户。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存储活动信息和财务信息，形成有效的市场活动工作流。准确记录每个工作环节产生的有效数据，及时更新数据库。</w:t>
      </w:r>
    </w:p>
    <w:p w:rsidR="00C66821" w:rsidRPr="009E3F47" w:rsidRDefault="00C66821" w:rsidP="00E8200D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C66821" w:rsidRPr="009E3F47" w:rsidRDefault="00C66821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D91F9D" w:rsidRDefault="00C66821" w:rsidP="00D91F9D">
      <w:pPr>
        <w:pStyle w:val="aa"/>
        <w:numPr>
          <w:ilvl w:val="0"/>
          <w:numId w:val="17"/>
        </w:numPr>
        <w:spacing w:line="360" w:lineRule="auto"/>
        <w:ind w:firstLineChars="0"/>
        <w:rPr>
          <w:ins w:id="10" w:author="ebiz" w:date="2010-01-07T16:12:00Z"/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市场管理人员手动录入活动信息，生成市场活动信息库</w:t>
      </w:r>
      <w:r w:rsidR="00D91F9D">
        <w:rPr>
          <w:rFonts w:ascii="华文楷体" w:eastAsia="华文楷体" w:hAnsi="华文楷体" w:hint="eastAsia"/>
          <w:sz w:val="24"/>
          <w:szCs w:val="24"/>
        </w:rPr>
        <w:t>,</w:t>
      </w:r>
      <w:ins w:id="11" w:author="ebiz" w:date="2010-01-07T16:12:00Z">
        <w:r w:rsidR="00D91F9D">
          <w:rPr>
            <w:rFonts w:ascii="华文楷体" w:eastAsia="华文楷体" w:hAnsi="华文楷体" w:hint="eastAsia"/>
            <w:sz w:val="24"/>
            <w:szCs w:val="24"/>
          </w:rPr>
          <w:t>活动信息应该包含如下内容:</w:t>
        </w:r>
      </w:ins>
    </w:p>
    <w:p w:rsidR="00EC1D91" w:rsidRDefault="005E3C78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12" w:author="ebiz" w:date="2010-01-07T16:13:00Z"/>
          <w:rFonts w:ascii="华文楷体" w:eastAsia="华文楷体" w:hAnsi="华文楷体"/>
          <w:sz w:val="24"/>
          <w:szCs w:val="24"/>
        </w:rPr>
        <w:pPrChange w:id="13" w:author="ebiz" w:date="2010-01-07T16:13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14" w:author="ebiz" w:date="2010-01-07T16:13:00Z">
        <w:r>
          <w:rPr>
            <w:rFonts w:ascii="华文楷体" w:eastAsia="华文楷体" w:hAnsi="华文楷体" w:hint="eastAsia"/>
            <w:sz w:val="24"/>
            <w:szCs w:val="24"/>
          </w:rPr>
          <w:t>活动编号、活动</w:t>
        </w:r>
      </w:ins>
      <w:ins w:id="15" w:author="ebiz" w:date="2010-01-07T16:14:00Z">
        <w:r>
          <w:rPr>
            <w:rFonts w:ascii="华文楷体" w:eastAsia="华文楷体" w:hAnsi="华文楷体" w:hint="eastAsia"/>
            <w:sz w:val="24"/>
            <w:szCs w:val="24"/>
          </w:rPr>
          <w:t>名称</w:t>
        </w:r>
      </w:ins>
    </w:p>
    <w:p w:rsidR="00EC1D91" w:rsidRDefault="005E3C78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16" w:author="ebiz" w:date="2010-01-07T16:13:00Z"/>
          <w:rFonts w:ascii="华文楷体" w:eastAsia="华文楷体" w:hAnsi="华文楷体"/>
          <w:sz w:val="24"/>
          <w:szCs w:val="24"/>
        </w:rPr>
        <w:pPrChange w:id="17" w:author="ebiz" w:date="2010-01-07T16:13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18" w:author="ebiz" w:date="2010-01-07T16:14:00Z">
        <w:r>
          <w:rPr>
            <w:rFonts w:ascii="华文楷体" w:eastAsia="华文楷体" w:hAnsi="华文楷体" w:hint="eastAsia"/>
            <w:sz w:val="24"/>
            <w:szCs w:val="24"/>
          </w:rPr>
          <w:t>活动发起方</w:t>
        </w:r>
      </w:ins>
      <w:ins w:id="19" w:author="ebiz" w:date="2010-01-07T16:15:00Z">
        <w:r>
          <w:rPr>
            <w:rFonts w:ascii="华文楷体" w:eastAsia="华文楷体" w:hAnsi="华文楷体" w:hint="eastAsia"/>
            <w:sz w:val="24"/>
            <w:szCs w:val="24"/>
          </w:rPr>
          <w:t>、活动组织方</w:t>
        </w:r>
      </w:ins>
    </w:p>
    <w:p w:rsidR="00EC1D91" w:rsidRDefault="00ED49DF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20" w:author="ebiz" w:date="2010-01-07T16:15:00Z"/>
          <w:rFonts w:ascii="华文楷体" w:eastAsia="华文楷体" w:hAnsi="华文楷体"/>
          <w:sz w:val="24"/>
          <w:szCs w:val="24"/>
        </w:rPr>
        <w:pPrChange w:id="21" w:author="ebiz" w:date="2010-01-07T16:13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22" w:author="ebiz" w:date="2010-01-07T16:15:00Z">
        <w:r>
          <w:rPr>
            <w:rFonts w:ascii="华文楷体" w:eastAsia="华文楷体" w:hAnsi="华文楷体" w:hint="eastAsia"/>
            <w:sz w:val="24"/>
            <w:szCs w:val="24"/>
          </w:rPr>
          <w:t>活动开始时间、活动截止时间</w:t>
        </w:r>
      </w:ins>
    </w:p>
    <w:p w:rsidR="00EC1D91" w:rsidRPr="00EC1D91" w:rsidRDefault="00D032C0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23" w:author="ebiz" w:date="2010-01-07T16:16:00Z"/>
          <w:rFonts w:ascii="华文楷体" w:eastAsia="华文楷体" w:hAnsi="华文楷体"/>
          <w:sz w:val="24"/>
          <w:szCs w:val="24"/>
          <w:rPrChange w:id="24" w:author="ebiz" w:date="2010-01-07T16:18:00Z">
            <w:rPr>
              <w:ins w:id="25" w:author="ebiz" w:date="2010-01-07T16:16:00Z"/>
            </w:rPr>
          </w:rPrChange>
        </w:rPr>
        <w:pPrChange w:id="26" w:author="ebiz" w:date="2010-01-07T16:18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27" w:author="ebiz" w:date="2010-01-07T16:18:00Z">
        <w:r>
          <w:rPr>
            <w:rFonts w:ascii="华文楷体" w:eastAsia="华文楷体" w:hAnsi="华文楷体" w:hint="eastAsia"/>
            <w:sz w:val="24"/>
            <w:szCs w:val="24"/>
          </w:rPr>
          <w:t>活动</w:t>
        </w:r>
        <w:r w:rsidR="00612A56">
          <w:rPr>
            <w:rFonts w:ascii="华文楷体" w:eastAsia="华文楷体" w:hAnsi="华文楷体" w:hint="eastAsia"/>
            <w:sz w:val="24"/>
            <w:szCs w:val="24"/>
          </w:rPr>
          <w:t>嘉宾</w:t>
        </w:r>
      </w:ins>
    </w:p>
    <w:p w:rsidR="00EC1D91" w:rsidRDefault="00992FC4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28" w:author="ebiz" w:date="2010-01-07T17:57:00Z"/>
          <w:rFonts w:ascii="华文楷体" w:eastAsia="华文楷体" w:hAnsi="华文楷体" w:hint="eastAsia"/>
          <w:sz w:val="24"/>
          <w:szCs w:val="24"/>
        </w:rPr>
        <w:pPrChange w:id="29" w:author="ebiz" w:date="2010-01-07T16:22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30" w:author="ebiz" w:date="2010-01-07T16:16:00Z">
        <w:r>
          <w:rPr>
            <w:rFonts w:ascii="华文楷体" w:eastAsia="华文楷体" w:hAnsi="华文楷体" w:hint="eastAsia"/>
            <w:sz w:val="24"/>
            <w:szCs w:val="24"/>
          </w:rPr>
          <w:t>经办人、经办日期、</w:t>
        </w:r>
      </w:ins>
      <w:ins w:id="31" w:author="ebiz" w:date="2010-01-07T16:17:00Z">
        <w:r w:rsidR="00D427B7">
          <w:rPr>
            <w:rFonts w:ascii="华文楷体" w:eastAsia="华文楷体" w:hAnsi="华文楷体" w:hint="eastAsia"/>
            <w:sz w:val="24"/>
            <w:szCs w:val="24"/>
          </w:rPr>
          <w:t>备注</w:t>
        </w:r>
      </w:ins>
    </w:p>
    <w:p w:rsidR="00C428DB" w:rsidRDefault="00C428DB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32" w:author="ebiz" w:date="2010-01-07T17:57:00Z"/>
          <w:rFonts w:ascii="华文楷体" w:eastAsia="华文楷体" w:hAnsi="华文楷体" w:hint="eastAsia"/>
          <w:sz w:val="24"/>
          <w:szCs w:val="24"/>
        </w:rPr>
        <w:pPrChange w:id="33" w:author="ebiz" w:date="2010-01-07T16:22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34" w:author="ebiz" w:date="2010-01-07T17:57:00Z">
        <w:r>
          <w:rPr>
            <w:rFonts w:ascii="华文楷体" w:eastAsia="华文楷体" w:hAnsi="华文楷体" w:hint="eastAsia"/>
            <w:sz w:val="24"/>
            <w:szCs w:val="24"/>
          </w:rPr>
          <w:t>活动支出</w:t>
        </w:r>
      </w:ins>
      <w:ins w:id="35" w:author="ebiz" w:date="2010-01-07T18:00:00Z">
        <w:r w:rsidR="00444C4E">
          <w:rPr>
            <w:rFonts w:ascii="华文楷体" w:eastAsia="华文楷体" w:hAnsi="华文楷体" w:hint="eastAsia"/>
            <w:sz w:val="24"/>
            <w:szCs w:val="24"/>
          </w:rPr>
          <w:t>通用</w:t>
        </w:r>
        <w:r w:rsidR="006907DB">
          <w:rPr>
            <w:rFonts w:ascii="华文楷体" w:eastAsia="华文楷体" w:hAnsi="华文楷体" w:hint="eastAsia"/>
            <w:sz w:val="24"/>
            <w:szCs w:val="24"/>
          </w:rPr>
          <w:t>化</w:t>
        </w:r>
      </w:ins>
      <w:ins w:id="36" w:author="ebiz" w:date="2010-01-07T17:57:00Z">
        <w:r>
          <w:rPr>
            <w:rFonts w:ascii="华文楷体" w:eastAsia="华文楷体" w:hAnsi="华文楷体" w:hint="eastAsia"/>
            <w:sz w:val="24"/>
            <w:szCs w:val="24"/>
          </w:rPr>
          <w:t>承担方式</w:t>
        </w:r>
      </w:ins>
    </w:p>
    <w:p w:rsidR="00C428DB" w:rsidRDefault="00C428DB" w:rsidP="00EC1D91">
      <w:pPr>
        <w:pStyle w:val="aa"/>
        <w:numPr>
          <w:ilvl w:val="0"/>
          <w:numId w:val="34"/>
        </w:numPr>
        <w:spacing w:line="360" w:lineRule="auto"/>
        <w:ind w:firstLineChars="0"/>
        <w:rPr>
          <w:ins w:id="37" w:author="ebiz" w:date="2010-01-07T16:22:00Z"/>
          <w:rFonts w:ascii="华文楷体" w:eastAsia="华文楷体" w:hAnsi="华文楷体"/>
          <w:sz w:val="24"/>
          <w:szCs w:val="24"/>
        </w:rPr>
        <w:pPrChange w:id="38" w:author="ebiz" w:date="2010-01-07T16:22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39" w:author="ebiz" w:date="2010-01-07T17:57:00Z">
        <w:r>
          <w:rPr>
            <w:rFonts w:ascii="华文楷体" w:eastAsia="华文楷体" w:hAnsi="华文楷体" w:hint="eastAsia"/>
            <w:sz w:val="24"/>
            <w:szCs w:val="24"/>
          </w:rPr>
          <w:t>活动收入</w:t>
        </w:r>
      </w:ins>
      <w:ins w:id="40" w:author="ebiz" w:date="2010-01-07T18:00:00Z">
        <w:r w:rsidR="00444C4E">
          <w:rPr>
            <w:rFonts w:ascii="华文楷体" w:eastAsia="华文楷体" w:hAnsi="华文楷体" w:hint="eastAsia"/>
            <w:sz w:val="24"/>
            <w:szCs w:val="24"/>
          </w:rPr>
          <w:t>通用</w:t>
        </w:r>
      </w:ins>
      <w:ins w:id="41" w:author="ebiz" w:date="2010-01-07T17:57:00Z">
        <w:r>
          <w:rPr>
            <w:rFonts w:ascii="华文楷体" w:eastAsia="华文楷体" w:hAnsi="华文楷体" w:hint="eastAsia"/>
            <w:sz w:val="24"/>
            <w:szCs w:val="24"/>
          </w:rPr>
          <w:t>分配方式</w:t>
        </w:r>
      </w:ins>
    </w:p>
    <w:p w:rsidR="00EC1D91" w:rsidRPr="00EC1D91" w:rsidRDefault="00AC4A84" w:rsidP="00EC1D91">
      <w:pPr>
        <w:spacing w:line="360" w:lineRule="auto"/>
        <w:rPr>
          <w:rFonts w:ascii="华文楷体" w:eastAsia="华文楷体" w:hAnsi="华文楷体"/>
          <w:sz w:val="24"/>
          <w:szCs w:val="24"/>
          <w:rPrChange w:id="42" w:author="ebiz" w:date="2010-01-07T16:22:00Z">
            <w:rPr/>
          </w:rPrChange>
        </w:rPr>
        <w:pPrChange w:id="43" w:author="ebiz" w:date="2010-01-07T16:23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44" w:author="ebiz" w:date="2010-01-07T16:23:00Z">
        <w:r>
          <w:rPr>
            <w:rFonts w:ascii="华文楷体" w:eastAsia="华文楷体" w:hAnsi="华文楷体" w:hint="eastAsia"/>
            <w:sz w:val="24"/>
            <w:szCs w:val="24"/>
          </w:rPr>
          <w:t>1a.</w:t>
        </w:r>
        <w:r>
          <w:rPr>
            <w:rFonts w:ascii="华文楷体" w:eastAsia="华文楷体" w:hAnsi="华文楷体" w:hint="eastAsia"/>
            <w:sz w:val="24"/>
            <w:szCs w:val="24"/>
          </w:rPr>
          <w:tab/>
        </w:r>
      </w:ins>
      <w:ins w:id="45" w:author="ebiz" w:date="2010-01-07T16:22:00Z">
        <w:r w:rsidR="00EC1D91" w:rsidRPr="00EC1D91">
          <w:rPr>
            <w:rFonts w:ascii="华文楷体" w:eastAsia="华文楷体" w:hAnsi="华文楷体" w:hint="eastAsia"/>
            <w:sz w:val="24"/>
            <w:szCs w:val="24"/>
            <w:rPrChange w:id="46" w:author="ebiz" w:date="2010-01-07T16:22:00Z">
              <w:rPr>
                <w:rFonts w:hint="eastAsia"/>
              </w:rPr>
            </w:rPrChange>
          </w:rPr>
          <w:t>非法标识</w:t>
        </w:r>
      </w:ins>
      <w:ins w:id="47" w:author="ebiz" w:date="2010-01-07T16:23:00Z">
        <w:r>
          <w:rPr>
            <w:rFonts w:ascii="华文楷体" w:eastAsia="华文楷体" w:hAnsi="华文楷体" w:hint="eastAsia"/>
            <w:sz w:val="24"/>
            <w:szCs w:val="24"/>
          </w:rPr>
          <w:t>:</w:t>
        </w:r>
        <w:r>
          <w:rPr>
            <w:rFonts w:ascii="华文楷体" w:eastAsia="华文楷体" w:hAnsi="华文楷体" w:hint="eastAsia"/>
            <w:sz w:val="24"/>
            <w:szCs w:val="24"/>
          </w:rPr>
          <w:tab/>
        </w:r>
      </w:ins>
      <w:ins w:id="48" w:author="ebiz" w:date="2010-01-07T16:22:00Z">
        <w:r w:rsidR="00EC1D91" w:rsidRPr="00EC1D91">
          <w:rPr>
            <w:rFonts w:ascii="华文楷体" w:eastAsia="华文楷体" w:hAnsi="华文楷体" w:hint="eastAsia"/>
            <w:sz w:val="24"/>
            <w:szCs w:val="24"/>
            <w:rPrChange w:id="49" w:author="ebiz" w:date="2010-01-07T16:23:00Z">
              <w:rPr>
                <w:rFonts w:hint="eastAsia"/>
              </w:rPr>
            </w:rPrChange>
          </w:rPr>
          <w:t>招商人员手动输入信息，输入非法标识，系统指示错误</w:t>
        </w:r>
      </w:ins>
      <w:ins w:id="50" w:author="ebiz" w:date="2010-01-07T16:23:00Z">
        <w:r w:rsidR="00E14FD3">
          <w:rPr>
            <w:rFonts w:ascii="华文楷体" w:eastAsia="华文楷体" w:hAnsi="华文楷体" w:hint="eastAsia"/>
            <w:sz w:val="24"/>
            <w:szCs w:val="24"/>
          </w:rPr>
          <w:t>。</w:t>
        </w:r>
      </w:ins>
    </w:p>
    <w:p w:rsidR="00E9325A" w:rsidRDefault="00C66821" w:rsidP="00C66821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市场管理人员圈定参与商户，并产生商户的财务收入/支出方式信息</w:t>
      </w:r>
      <w:r w:rsidR="00E9325A">
        <w:rPr>
          <w:rFonts w:ascii="华文楷体" w:eastAsia="华文楷体" w:hAnsi="华文楷体" w:hint="eastAsia"/>
          <w:sz w:val="24"/>
          <w:szCs w:val="24"/>
        </w:rPr>
        <w:t>。</w:t>
      </w:r>
    </w:p>
    <w:p w:rsidR="00BA065D" w:rsidRDefault="00C428DB" w:rsidP="00EB7A5C">
      <w:pPr>
        <w:pStyle w:val="aa"/>
        <w:numPr>
          <w:ilvl w:val="0"/>
          <w:numId w:val="36"/>
        </w:numPr>
        <w:spacing w:line="360" w:lineRule="auto"/>
        <w:ind w:firstLineChars="0"/>
        <w:rPr>
          <w:ins w:id="51" w:author="ebiz" w:date="2010-01-07T17:58:00Z"/>
          <w:rFonts w:ascii="华文楷体" w:eastAsia="华文楷体" w:hAnsi="华文楷体" w:hint="eastAsia"/>
          <w:sz w:val="24"/>
          <w:szCs w:val="24"/>
        </w:rPr>
        <w:pPrChange w:id="52" w:author="ebiz" w:date="2010-01-07T17:53:00Z">
          <w:pPr>
            <w:pStyle w:val="aa"/>
            <w:spacing w:line="360" w:lineRule="auto"/>
            <w:ind w:firstLineChars="0" w:firstLine="0"/>
          </w:pPr>
        </w:pPrChange>
      </w:pPr>
      <w:ins w:id="53" w:author="ebiz" w:date="2010-01-07T17:56:00Z">
        <w:r>
          <w:rPr>
            <w:rFonts w:ascii="华文楷体" w:eastAsia="华文楷体" w:hAnsi="华文楷体" w:hint="eastAsia"/>
            <w:sz w:val="24"/>
            <w:szCs w:val="24"/>
          </w:rPr>
          <w:t>圈定的活动</w:t>
        </w:r>
      </w:ins>
      <w:r w:rsidR="007C2D7D">
        <w:rPr>
          <w:rFonts w:ascii="华文楷体" w:eastAsia="华文楷体" w:hAnsi="华文楷体" w:hint="eastAsia"/>
          <w:sz w:val="24"/>
          <w:szCs w:val="24"/>
        </w:rPr>
        <w:t>-</w:t>
      </w:r>
      <w:ins w:id="54" w:author="ebiz" w:date="2010-01-07T17:56:00Z">
        <w:r>
          <w:rPr>
            <w:rFonts w:ascii="华文楷体" w:eastAsia="华文楷体" w:hAnsi="华文楷体" w:hint="eastAsia"/>
            <w:sz w:val="24"/>
            <w:szCs w:val="24"/>
          </w:rPr>
          <w:t>商户对照</w:t>
        </w:r>
      </w:ins>
      <w:ins w:id="55" w:author="ebiz" w:date="2010-01-07T18:06:00Z">
        <w:r w:rsidR="0096015A">
          <w:rPr>
            <w:rFonts w:ascii="华文楷体" w:eastAsia="华文楷体" w:hAnsi="华文楷体" w:hint="eastAsia"/>
            <w:sz w:val="24"/>
            <w:szCs w:val="24"/>
          </w:rPr>
          <w:t>记录</w:t>
        </w:r>
      </w:ins>
      <w:ins w:id="56" w:author="ebiz" w:date="2010-01-07T17:57:00Z">
        <w:r w:rsidR="007C4369">
          <w:rPr>
            <w:rFonts w:ascii="华文楷体" w:eastAsia="华文楷体" w:hAnsi="华文楷体" w:hint="eastAsia"/>
            <w:sz w:val="24"/>
            <w:szCs w:val="24"/>
          </w:rPr>
          <w:t>应该包括如下内容：</w:t>
        </w:r>
      </w:ins>
    </w:p>
    <w:p w:rsidR="007C4369" w:rsidRDefault="007C4369" w:rsidP="007C4369">
      <w:pPr>
        <w:pStyle w:val="aa"/>
        <w:numPr>
          <w:ilvl w:val="0"/>
          <w:numId w:val="41"/>
        </w:numPr>
        <w:spacing w:line="360" w:lineRule="auto"/>
        <w:ind w:firstLineChars="0"/>
        <w:rPr>
          <w:ins w:id="57" w:author="ebiz" w:date="2010-01-07T17:59:00Z"/>
          <w:rFonts w:ascii="华文楷体" w:eastAsia="华文楷体" w:hAnsi="华文楷体" w:hint="eastAsia"/>
          <w:sz w:val="24"/>
          <w:szCs w:val="24"/>
        </w:rPr>
        <w:pPrChange w:id="58" w:author="ebiz" w:date="2010-01-07T17:58:00Z">
          <w:pPr>
            <w:pStyle w:val="aa"/>
            <w:spacing w:line="360" w:lineRule="auto"/>
            <w:ind w:firstLineChars="0" w:firstLine="0"/>
          </w:pPr>
        </w:pPrChange>
      </w:pPr>
      <w:ins w:id="59" w:author="ebiz" w:date="2010-01-07T17:58:00Z">
        <w:r>
          <w:rPr>
            <w:rFonts w:ascii="华文楷体" w:eastAsia="华文楷体" w:hAnsi="华文楷体" w:hint="eastAsia"/>
            <w:sz w:val="24"/>
            <w:szCs w:val="24"/>
          </w:rPr>
          <w:lastRenderedPageBreak/>
          <w:t>活动编号、商户编号</w:t>
        </w:r>
      </w:ins>
    </w:p>
    <w:p w:rsidR="00444C4E" w:rsidRDefault="00444C4E" w:rsidP="007C4369">
      <w:pPr>
        <w:pStyle w:val="aa"/>
        <w:numPr>
          <w:ilvl w:val="0"/>
          <w:numId w:val="41"/>
        </w:numPr>
        <w:spacing w:line="360" w:lineRule="auto"/>
        <w:ind w:firstLineChars="0"/>
        <w:rPr>
          <w:ins w:id="60" w:author="ebiz" w:date="2010-01-07T18:00:00Z"/>
          <w:rFonts w:ascii="华文楷体" w:eastAsia="华文楷体" w:hAnsi="华文楷体" w:hint="eastAsia"/>
          <w:sz w:val="24"/>
          <w:szCs w:val="24"/>
        </w:rPr>
        <w:pPrChange w:id="61" w:author="ebiz" w:date="2010-01-07T17:58:00Z">
          <w:pPr>
            <w:pStyle w:val="aa"/>
            <w:spacing w:line="360" w:lineRule="auto"/>
            <w:ind w:firstLineChars="0" w:firstLine="0"/>
          </w:pPr>
        </w:pPrChange>
      </w:pPr>
      <w:ins w:id="62" w:author="ebiz" w:date="2010-01-07T17:59:00Z">
        <w:r>
          <w:rPr>
            <w:rFonts w:ascii="华文楷体" w:eastAsia="华文楷体" w:hAnsi="华文楷体" w:hint="eastAsia"/>
            <w:sz w:val="24"/>
            <w:szCs w:val="24"/>
          </w:rPr>
          <w:t>商户状态</w:t>
        </w:r>
      </w:ins>
    </w:p>
    <w:p w:rsidR="006907DB" w:rsidRDefault="006907DB" w:rsidP="006907DB">
      <w:pPr>
        <w:pStyle w:val="aa"/>
        <w:numPr>
          <w:ilvl w:val="0"/>
          <w:numId w:val="41"/>
        </w:numPr>
        <w:spacing w:line="360" w:lineRule="auto"/>
        <w:ind w:firstLineChars="0"/>
        <w:rPr>
          <w:ins w:id="63" w:author="ebiz" w:date="2010-01-07T18:00:00Z"/>
          <w:rFonts w:ascii="华文楷体" w:eastAsia="华文楷体" w:hAnsi="华文楷体" w:hint="eastAsia"/>
          <w:sz w:val="24"/>
          <w:szCs w:val="24"/>
        </w:rPr>
      </w:pPr>
      <w:ins w:id="64" w:author="ebiz" w:date="2010-01-07T18:00:00Z">
        <w:r>
          <w:rPr>
            <w:rFonts w:ascii="华文楷体" w:eastAsia="华文楷体" w:hAnsi="华文楷体" w:hint="eastAsia"/>
            <w:sz w:val="24"/>
            <w:szCs w:val="24"/>
          </w:rPr>
          <w:t>活动支出</w:t>
        </w:r>
        <w:r w:rsidR="00496D4E">
          <w:rPr>
            <w:rFonts w:ascii="华文楷体" w:eastAsia="华文楷体" w:hAnsi="华文楷体" w:hint="eastAsia"/>
            <w:sz w:val="24"/>
            <w:szCs w:val="24"/>
          </w:rPr>
          <w:t>个性化</w:t>
        </w:r>
        <w:r>
          <w:rPr>
            <w:rFonts w:ascii="华文楷体" w:eastAsia="华文楷体" w:hAnsi="华文楷体" w:hint="eastAsia"/>
            <w:sz w:val="24"/>
            <w:szCs w:val="24"/>
          </w:rPr>
          <w:t>承担方式</w:t>
        </w:r>
      </w:ins>
    </w:p>
    <w:p w:rsidR="007C4369" w:rsidRDefault="00C77C34" w:rsidP="00731082">
      <w:pPr>
        <w:pStyle w:val="aa"/>
        <w:numPr>
          <w:ilvl w:val="0"/>
          <w:numId w:val="41"/>
        </w:numPr>
        <w:spacing w:line="360" w:lineRule="auto"/>
        <w:ind w:firstLineChars="0"/>
        <w:rPr>
          <w:ins w:id="65" w:author="ebiz" w:date="2010-01-07T18:01:00Z"/>
          <w:rFonts w:ascii="华文楷体" w:eastAsia="华文楷体" w:hAnsi="华文楷体" w:hint="eastAsia"/>
          <w:sz w:val="24"/>
          <w:szCs w:val="24"/>
        </w:rPr>
        <w:pPrChange w:id="66" w:author="ebiz" w:date="2010-01-07T18:01:00Z">
          <w:pPr>
            <w:pStyle w:val="aa"/>
            <w:spacing w:line="360" w:lineRule="auto"/>
            <w:ind w:firstLineChars="0" w:firstLine="0"/>
          </w:pPr>
        </w:pPrChange>
      </w:pPr>
      <w:ins w:id="67" w:author="ebiz" w:date="2010-01-07T18:01:00Z">
        <w:r>
          <w:rPr>
            <w:rFonts w:ascii="华文楷体" w:eastAsia="华文楷体" w:hAnsi="华文楷体" w:hint="eastAsia"/>
            <w:sz w:val="24"/>
            <w:szCs w:val="24"/>
          </w:rPr>
          <w:t>活动收入</w:t>
        </w:r>
        <w:r w:rsidR="00F00E29">
          <w:rPr>
            <w:rFonts w:ascii="华文楷体" w:eastAsia="华文楷体" w:hAnsi="华文楷体" w:hint="eastAsia"/>
            <w:sz w:val="24"/>
            <w:szCs w:val="24"/>
          </w:rPr>
          <w:t>个性化</w:t>
        </w:r>
        <w:r>
          <w:rPr>
            <w:rFonts w:ascii="华文楷体" w:eastAsia="华文楷体" w:hAnsi="华文楷体" w:hint="eastAsia"/>
            <w:sz w:val="24"/>
            <w:szCs w:val="24"/>
          </w:rPr>
          <w:t>分配方式</w:t>
        </w:r>
      </w:ins>
    </w:p>
    <w:p w:rsidR="007E091E" w:rsidRPr="00731082" w:rsidRDefault="007E091E" w:rsidP="00731082">
      <w:pPr>
        <w:pStyle w:val="aa"/>
        <w:numPr>
          <w:ilvl w:val="0"/>
          <w:numId w:val="41"/>
        </w:numPr>
        <w:spacing w:line="360" w:lineRule="auto"/>
        <w:ind w:firstLineChars="0"/>
        <w:rPr>
          <w:ins w:id="68" w:author="ebiz" w:date="2010-01-07T17:54:00Z"/>
          <w:rFonts w:ascii="华文楷体" w:eastAsia="华文楷体" w:hAnsi="华文楷体" w:hint="eastAsia"/>
          <w:sz w:val="24"/>
          <w:szCs w:val="24"/>
          <w:rPrChange w:id="69" w:author="ebiz" w:date="2010-01-07T18:01:00Z">
            <w:rPr>
              <w:ins w:id="70" w:author="ebiz" w:date="2010-01-07T17:54:00Z"/>
              <w:rFonts w:hint="eastAsia"/>
            </w:rPr>
          </w:rPrChange>
        </w:rPr>
        <w:pPrChange w:id="71" w:author="ebiz" w:date="2010-01-07T18:01:00Z">
          <w:pPr>
            <w:pStyle w:val="aa"/>
            <w:spacing w:line="360" w:lineRule="auto"/>
            <w:ind w:firstLineChars="0" w:firstLine="0"/>
          </w:pPr>
        </w:pPrChange>
      </w:pPr>
      <w:ins w:id="72" w:author="ebiz" w:date="2010-01-07T18:01:00Z">
        <w:r>
          <w:rPr>
            <w:rFonts w:ascii="华文楷体" w:eastAsia="华文楷体" w:hAnsi="华文楷体" w:hint="eastAsia"/>
            <w:sz w:val="24"/>
            <w:szCs w:val="24"/>
          </w:rPr>
          <w:t>经办人、经办日期、备注</w:t>
        </w:r>
      </w:ins>
    </w:p>
    <w:p w:rsidR="00BA065D" w:rsidRDefault="00BA065D" w:rsidP="00EB7A5C">
      <w:pPr>
        <w:pStyle w:val="aa"/>
        <w:numPr>
          <w:ilvl w:val="0"/>
          <w:numId w:val="36"/>
        </w:numPr>
        <w:spacing w:line="360" w:lineRule="auto"/>
        <w:ind w:firstLineChars="0"/>
        <w:rPr>
          <w:ins w:id="73" w:author="ebiz" w:date="2010-01-07T17:54:00Z"/>
          <w:rFonts w:ascii="华文楷体" w:eastAsia="华文楷体" w:hAnsi="华文楷体" w:hint="eastAsia"/>
          <w:sz w:val="24"/>
          <w:szCs w:val="24"/>
        </w:rPr>
        <w:pPrChange w:id="74" w:author="ebiz" w:date="2010-01-07T17:53:00Z">
          <w:pPr>
            <w:pStyle w:val="aa"/>
            <w:spacing w:line="360" w:lineRule="auto"/>
            <w:ind w:firstLineChars="0" w:firstLine="0"/>
          </w:pPr>
        </w:pPrChange>
      </w:pPr>
      <w:ins w:id="75" w:author="ebiz" w:date="2010-01-07T17:54:00Z">
        <w:r>
          <w:rPr>
            <w:rFonts w:ascii="华文楷体" w:eastAsia="华文楷体" w:hAnsi="华文楷体" w:hint="eastAsia"/>
            <w:sz w:val="24"/>
            <w:szCs w:val="24"/>
          </w:rPr>
          <w:t>补充说明：</w:t>
        </w:r>
      </w:ins>
    </w:p>
    <w:p w:rsidR="00470E9E" w:rsidRDefault="00EB7A5C" w:rsidP="00470E9E">
      <w:pPr>
        <w:pStyle w:val="aa"/>
        <w:numPr>
          <w:ilvl w:val="0"/>
          <w:numId w:val="39"/>
        </w:numPr>
        <w:spacing w:line="360" w:lineRule="auto"/>
        <w:ind w:firstLineChars="0"/>
        <w:rPr>
          <w:ins w:id="76" w:author="ebiz" w:date="2010-01-07T17:56:00Z"/>
          <w:rFonts w:ascii="华文楷体" w:eastAsia="华文楷体" w:hAnsi="华文楷体" w:hint="eastAsia"/>
          <w:sz w:val="24"/>
          <w:szCs w:val="24"/>
        </w:rPr>
        <w:pPrChange w:id="77" w:author="ebiz" w:date="2010-01-07T17:56:00Z">
          <w:pPr>
            <w:pStyle w:val="aa"/>
            <w:spacing w:line="360" w:lineRule="auto"/>
            <w:ind w:firstLineChars="0" w:firstLine="0"/>
          </w:pPr>
        </w:pPrChange>
      </w:pPr>
      <w:ins w:id="78" w:author="ebiz" w:date="2010-01-07T17:53:00Z">
        <w:r w:rsidRPr="00470E9E">
          <w:rPr>
            <w:rFonts w:ascii="华文楷体" w:eastAsia="华文楷体" w:hAnsi="华文楷体" w:hint="eastAsia"/>
            <w:sz w:val="24"/>
            <w:szCs w:val="24"/>
            <w:rPrChange w:id="79" w:author="ebiz" w:date="2010-01-07T17:55:00Z">
              <w:rPr>
                <w:rFonts w:hint="eastAsia"/>
              </w:rPr>
            </w:rPrChange>
          </w:rPr>
          <w:t>此处圈定的参与商户是指市场管理人员根据活动特点，预先圈定了一批可能参加活动的商户范围，实际情况是该部分预期选中的商户，大部分都会参加。</w:t>
        </w:r>
      </w:ins>
    </w:p>
    <w:p w:rsidR="00510FCB" w:rsidRPr="00435030" w:rsidRDefault="00EB7A5C" w:rsidP="00435030">
      <w:pPr>
        <w:pStyle w:val="aa"/>
        <w:numPr>
          <w:ilvl w:val="0"/>
          <w:numId w:val="3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ins w:id="80" w:author="ebiz" w:date="2010-01-07T17:53:00Z">
        <w:r w:rsidRPr="00470E9E">
          <w:rPr>
            <w:rFonts w:ascii="华文楷体" w:eastAsia="华文楷体" w:hAnsi="华文楷体" w:hint="eastAsia"/>
            <w:sz w:val="24"/>
            <w:szCs w:val="24"/>
            <w:rPrChange w:id="81" w:author="ebiz" w:date="2010-01-07T17:56:00Z">
              <w:rPr>
                <w:rFonts w:hint="eastAsia"/>
              </w:rPr>
            </w:rPrChange>
          </w:rPr>
          <w:t>市场管理人员根据活动特点和圈定的商户范围，定制相关的财务收入/支出方式，是指活动支出的承担方式，活动收入的分配方式，这些信息也将作为商户决定是否参加活动的一个依据</w:t>
        </w:r>
      </w:ins>
    </w:p>
    <w:p w:rsidR="007D4EE2" w:rsidRDefault="008C1A33" w:rsidP="00615A1A">
      <w:pPr>
        <w:pStyle w:val="aa"/>
        <w:numPr>
          <w:ilvl w:val="0"/>
          <w:numId w:val="17"/>
        </w:numPr>
        <w:spacing w:line="360" w:lineRule="auto"/>
        <w:ind w:firstLineChars="0"/>
        <w:rPr>
          <w:ins w:id="82" w:author="ebiz" w:date="2010-01-07T18:08:00Z"/>
          <w:rFonts w:ascii="华文楷体" w:eastAsia="华文楷体" w:hAnsi="华文楷体" w:hint="eastAsia"/>
          <w:sz w:val="24"/>
          <w:szCs w:val="24"/>
        </w:rPr>
      </w:pPr>
      <w:ins w:id="83" w:author="ebiz" w:date="2010-01-07T18:07:00Z">
        <w:r>
          <w:rPr>
            <w:rFonts w:ascii="华文楷体" w:eastAsia="华文楷体" w:hAnsi="华文楷体" w:hint="eastAsia"/>
            <w:sz w:val="24"/>
            <w:szCs w:val="24"/>
          </w:rPr>
          <w:t>商</w:t>
        </w:r>
        <w:r>
          <w:rPr>
            <w:rFonts w:ascii="华文楷体" w:eastAsia="华文楷体" w:hAnsi="华文楷体" w:hint="eastAsia"/>
            <w:sz w:val="24"/>
            <w:szCs w:val="24"/>
          </w:rPr>
          <w:t>户查询活动相关信息，如果确认参加活动，则由市场管理人员更新</w:t>
        </w:r>
        <w:r w:rsidR="00532BD0">
          <w:rPr>
            <w:rFonts w:ascii="华文楷体" w:eastAsia="华文楷体" w:hAnsi="华文楷体" w:hint="eastAsia"/>
            <w:sz w:val="24"/>
            <w:szCs w:val="24"/>
          </w:rPr>
          <w:t>活动-商户对照记录中的商户状态为“已确认”，并为其生成对应的活动合同，该合同</w:t>
        </w:r>
      </w:ins>
      <w:ins w:id="84" w:author="ebiz" w:date="2010-01-07T18:08:00Z">
        <w:r w:rsidR="00532BD0">
          <w:rPr>
            <w:rFonts w:ascii="华文楷体" w:eastAsia="华文楷体" w:hAnsi="华文楷体" w:hint="eastAsia"/>
            <w:sz w:val="24"/>
            <w:szCs w:val="24"/>
          </w:rPr>
          <w:t>应该包含如下信息：</w:t>
        </w:r>
      </w:ins>
    </w:p>
    <w:p w:rsidR="00532BD0" w:rsidRDefault="006C4A7F" w:rsidP="00170D9C">
      <w:pPr>
        <w:pStyle w:val="aa"/>
        <w:numPr>
          <w:ilvl w:val="0"/>
          <w:numId w:val="42"/>
        </w:numPr>
        <w:spacing w:line="360" w:lineRule="auto"/>
        <w:ind w:firstLineChars="0"/>
        <w:rPr>
          <w:ins w:id="85" w:author="ebiz" w:date="2010-01-07T18:08:00Z"/>
          <w:rFonts w:ascii="华文楷体" w:eastAsia="华文楷体" w:hAnsi="华文楷体" w:hint="eastAsia"/>
          <w:sz w:val="24"/>
          <w:szCs w:val="24"/>
        </w:rPr>
        <w:pPrChange w:id="86" w:author="ebiz" w:date="2010-01-07T18:08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87" w:author="ebiz" w:date="2010-01-07T18:08:00Z">
        <w:r>
          <w:rPr>
            <w:rFonts w:ascii="华文楷体" w:eastAsia="华文楷体" w:hAnsi="华文楷体" w:hint="eastAsia"/>
            <w:sz w:val="24"/>
            <w:szCs w:val="24"/>
          </w:rPr>
          <w:t>合同号、活动号、商户号</w:t>
        </w:r>
        <w:r w:rsidR="00170D9C">
          <w:rPr>
            <w:rFonts w:ascii="华文楷体" w:eastAsia="华文楷体" w:hAnsi="华文楷体" w:hint="eastAsia"/>
            <w:sz w:val="24"/>
            <w:szCs w:val="24"/>
          </w:rPr>
          <w:t xml:space="preserve"> </w:t>
        </w:r>
      </w:ins>
    </w:p>
    <w:p w:rsidR="00170D9C" w:rsidRDefault="001A723C" w:rsidP="00170D9C">
      <w:pPr>
        <w:pStyle w:val="aa"/>
        <w:numPr>
          <w:ilvl w:val="0"/>
          <w:numId w:val="42"/>
        </w:numPr>
        <w:spacing w:line="360" w:lineRule="auto"/>
        <w:ind w:firstLineChars="0"/>
        <w:rPr>
          <w:ins w:id="88" w:author="ebiz" w:date="2010-01-07T18:08:00Z"/>
          <w:rFonts w:ascii="华文楷体" w:eastAsia="华文楷体" w:hAnsi="华文楷体" w:hint="eastAsia"/>
          <w:sz w:val="24"/>
          <w:szCs w:val="24"/>
        </w:rPr>
        <w:pPrChange w:id="89" w:author="ebiz" w:date="2010-01-07T18:08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90" w:author="ebiz" w:date="2010-01-07T18:09:00Z">
        <w:r>
          <w:rPr>
            <w:rFonts w:ascii="华文楷体" w:eastAsia="华文楷体" w:hAnsi="华文楷体" w:hint="eastAsia"/>
            <w:sz w:val="24"/>
            <w:szCs w:val="24"/>
          </w:rPr>
          <w:t>活动支出承担方式、活动收入分配方式</w:t>
        </w:r>
      </w:ins>
    </w:p>
    <w:p w:rsidR="00222957" w:rsidRPr="00222957" w:rsidRDefault="006C4A7F" w:rsidP="00222957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  <w:rPrChange w:id="91" w:author="ebiz" w:date="2010-01-07T18:08:00Z">
            <w:rPr>
              <w:rFonts w:hint="eastAsia"/>
            </w:rPr>
          </w:rPrChange>
        </w:rPr>
        <w:pPrChange w:id="92" w:author="ebiz" w:date="2010-01-07T18:10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93" w:author="ebiz" w:date="2010-01-07T18:09:00Z">
        <w:r>
          <w:rPr>
            <w:rFonts w:ascii="华文楷体" w:eastAsia="华文楷体" w:hAnsi="华文楷体" w:hint="eastAsia"/>
            <w:sz w:val="24"/>
            <w:szCs w:val="24"/>
          </w:rPr>
          <w:t>经办人、经办日期</w:t>
        </w:r>
      </w:ins>
    </w:p>
    <w:p w:rsidR="00C66821" w:rsidRPr="0016388A" w:rsidDel="00EA02ED" w:rsidRDefault="00C66821" w:rsidP="0016388A">
      <w:pPr>
        <w:pStyle w:val="aa"/>
        <w:numPr>
          <w:ilvl w:val="0"/>
          <w:numId w:val="17"/>
        </w:numPr>
        <w:spacing w:line="360" w:lineRule="auto"/>
        <w:ind w:firstLineChars="0"/>
        <w:rPr>
          <w:del w:id="94" w:author="ebiz" w:date="2010-01-07T18:10:00Z"/>
          <w:rFonts w:ascii="华文楷体" w:eastAsia="华文楷体" w:hAnsi="华文楷体"/>
          <w:sz w:val="24"/>
          <w:szCs w:val="24"/>
        </w:rPr>
        <w:pPrChange w:id="95" w:author="ebiz" w:date="2010-01-07T17:55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del w:id="96" w:author="ebiz" w:date="2010-01-07T18:10:00Z">
        <w:r w:rsidRPr="0016388A" w:rsidDel="00EA02ED">
          <w:rPr>
            <w:rFonts w:ascii="华文楷体" w:eastAsia="华文楷体" w:hAnsi="华文楷体" w:hint="eastAsia"/>
            <w:sz w:val="24"/>
            <w:szCs w:val="24"/>
          </w:rPr>
          <w:delText>商户根据市场管理人员产生的财务和合同信息确定活动合作方式，并确认合同信息；</w:delText>
        </w:r>
      </w:del>
    </w:p>
    <w:p w:rsidR="00C66821" w:rsidRDefault="00D559E5" w:rsidP="0016388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  <w:pPrChange w:id="97" w:author="ebiz" w:date="2010-01-07T17:55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98" w:author="ebiz" w:date="2010-01-07T16:20:00Z">
        <w:r>
          <w:rPr>
            <w:rFonts w:ascii="华文楷体" w:eastAsia="华文楷体" w:hAnsi="华文楷体" w:hint="eastAsia"/>
            <w:sz w:val="24"/>
            <w:szCs w:val="24"/>
          </w:rPr>
          <w:t>在实际活动期间，</w:t>
        </w:r>
      </w:ins>
      <w:ins w:id="99" w:author="ebiz" w:date="2010-01-07T16:21:00Z">
        <w:r>
          <w:rPr>
            <w:rFonts w:ascii="华文楷体" w:eastAsia="华文楷体" w:hAnsi="华文楷体" w:hint="eastAsia"/>
            <w:sz w:val="24"/>
            <w:szCs w:val="24"/>
          </w:rPr>
          <w:t>根据活动进展，由</w:t>
        </w:r>
      </w:ins>
      <w:r w:rsidR="00C66821"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  <w:ins w:id="100" w:author="ebiz" w:date="2010-01-07T16:21:00Z">
        <w:r>
          <w:rPr>
            <w:rFonts w:ascii="华文楷体" w:eastAsia="华文楷体" w:hAnsi="华文楷体" w:hint="eastAsia"/>
            <w:sz w:val="24"/>
            <w:szCs w:val="24"/>
          </w:rPr>
          <w:t>及时</w:t>
        </w:r>
      </w:ins>
      <w:r w:rsidR="00C66821" w:rsidRPr="009E3F47">
        <w:rPr>
          <w:rFonts w:ascii="华文楷体" w:eastAsia="华文楷体" w:hAnsi="华文楷体" w:hint="eastAsia"/>
          <w:sz w:val="24"/>
          <w:szCs w:val="24"/>
        </w:rPr>
        <w:t>更新活动信息，并记录实际财务信息</w:t>
      </w:r>
      <w:ins w:id="101" w:author="ebiz" w:date="2010-01-07T18:10:00Z">
        <w:r w:rsidR="00EA02ED">
          <w:rPr>
            <w:rFonts w:ascii="华文楷体" w:eastAsia="华文楷体" w:hAnsi="华文楷体" w:hint="eastAsia"/>
            <w:sz w:val="24"/>
            <w:szCs w:val="24"/>
          </w:rPr>
          <w:t>，该实时更新</w:t>
        </w:r>
      </w:ins>
      <w:ins w:id="102" w:author="ebiz" w:date="2010-01-07T18:11:00Z">
        <w:r w:rsidR="00EA02ED">
          <w:rPr>
            <w:rFonts w:ascii="华文楷体" w:eastAsia="华文楷体" w:hAnsi="华文楷体" w:hint="eastAsia"/>
            <w:sz w:val="24"/>
            <w:szCs w:val="24"/>
          </w:rPr>
          <w:t>的财务信息应该包含如下内容：</w:t>
        </w:r>
      </w:ins>
    </w:p>
    <w:p w:rsidR="00EA02ED" w:rsidRPr="005B714D" w:rsidRDefault="007614DE" w:rsidP="005B714D">
      <w:pPr>
        <w:pStyle w:val="aa"/>
        <w:numPr>
          <w:ilvl w:val="0"/>
          <w:numId w:val="43"/>
        </w:numPr>
        <w:spacing w:line="360" w:lineRule="auto"/>
        <w:ind w:firstLineChars="0"/>
        <w:rPr>
          <w:ins w:id="103" w:author="ebiz" w:date="2010-01-07T18:11:00Z"/>
          <w:rFonts w:ascii="华文楷体" w:eastAsia="华文楷体" w:hAnsi="华文楷体" w:hint="eastAsia"/>
          <w:sz w:val="24"/>
          <w:szCs w:val="24"/>
          <w:rPrChange w:id="104" w:author="ebiz" w:date="2010-01-07T18:13:00Z">
            <w:rPr>
              <w:ins w:id="105" w:author="ebiz" w:date="2010-01-07T18:11:00Z"/>
              <w:rFonts w:hint="eastAsia"/>
            </w:rPr>
          </w:rPrChange>
        </w:rPr>
        <w:pPrChange w:id="106" w:author="ebiz" w:date="2010-01-07T18:13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107" w:author="ebiz" w:date="2010-01-07T18:11:00Z">
        <w:r>
          <w:rPr>
            <w:rFonts w:ascii="华文楷体" w:eastAsia="华文楷体" w:hAnsi="华文楷体" w:hint="eastAsia"/>
            <w:sz w:val="24"/>
            <w:szCs w:val="24"/>
          </w:rPr>
          <w:lastRenderedPageBreak/>
          <w:t>活动号</w:t>
        </w:r>
      </w:ins>
      <w:ins w:id="108" w:author="ebiz" w:date="2010-01-07T18:13:00Z">
        <w:r w:rsidR="00843E73">
          <w:rPr>
            <w:rFonts w:ascii="华文楷体" w:eastAsia="华文楷体" w:hAnsi="华文楷体" w:hint="eastAsia"/>
            <w:sz w:val="24"/>
            <w:szCs w:val="24"/>
          </w:rPr>
          <w:t>、</w:t>
        </w:r>
        <w:r w:rsidR="00843E73">
          <w:rPr>
            <w:rFonts w:ascii="华文楷体" w:eastAsia="华文楷体" w:hAnsi="华文楷体" w:hint="eastAsia"/>
            <w:sz w:val="24"/>
            <w:szCs w:val="24"/>
          </w:rPr>
          <w:t>商户号</w:t>
        </w:r>
      </w:ins>
    </w:p>
    <w:p w:rsidR="00EA02ED" w:rsidRDefault="007614DE" w:rsidP="00EA02ED">
      <w:pPr>
        <w:pStyle w:val="aa"/>
        <w:numPr>
          <w:ilvl w:val="0"/>
          <w:numId w:val="43"/>
        </w:numPr>
        <w:spacing w:line="360" w:lineRule="auto"/>
        <w:ind w:firstLineChars="0"/>
        <w:rPr>
          <w:ins w:id="109" w:author="ebiz" w:date="2010-01-07T18:13:00Z"/>
          <w:rFonts w:ascii="华文楷体" w:eastAsia="华文楷体" w:hAnsi="华文楷体" w:hint="eastAsia"/>
          <w:sz w:val="24"/>
          <w:szCs w:val="24"/>
        </w:rPr>
        <w:pPrChange w:id="110" w:author="ebiz" w:date="2010-01-07T18:11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111" w:author="ebiz" w:date="2010-01-07T18:12:00Z">
        <w:r>
          <w:rPr>
            <w:rFonts w:ascii="华文楷体" w:eastAsia="华文楷体" w:hAnsi="华文楷体" w:hint="eastAsia"/>
            <w:sz w:val="24"/>
            <w:szCs w:val="24"/>
          </w:rPr>
          <w:t>支出或收款标志、支出或收款方式</w:t>
        </w:r>
      </w:ins>
      <w:ins w:id="112" w:author="ebiz" w:date="2010-01-07T18:13:00Z">
        <w:r w:rsidR="00451502">
          <w:rPr>
            <w:rFonts w:ascii="华文楷体" w:eastAsia="华文楷体" w:hAnsi="华文楷体" w:hint="eastAsia"/>
            <w:sz w:val="24"/>
            <w:szCs w:val="24"/>
          </w:rPr>
          <w:t>、</w:t>
        </w:r>
        <w:r w:rsidR="00451502">
          <w:rPr>
            <w:rFonts w:ascii="华文楷体" w:eastAsia="华文楷体" w:hAnsi="华文楷体" w:hint="eastAsia"/>
            <w:sz w:val="24"/>
            <w:szCs w:val="24"/>
          </w:rPr>
          <w:t>费用</w:t>
        </w:r>
        <w:r w:rsidR="00451502">
          <w:rPr>
            <w:rFonts w:ascii="华文楷体" w:eastAsia="华文楷体" w:hAnsi="华文楷体" w:hint="eastAsia"/>
            <w:sz w:val="24"/>
            <w:szCs w:val="24"/>
          </w:rPr>
          <w:t>、原因</w:t>
        </w:r>
      </w:ins>
    </w:p>
    <w:p w:rsidR="007614DE" w:rsidRPr="009E3F47" w:rsidRDefault="007614DE" w:rsidP="00EA02ED">
      <w:pPr>
        <w:pStyle w:val="aa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  <w:pPrChange w:id="113" w:author="ebiz" w:date="2010-01-07T18:11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ins w:id="114" w:author="ebiz" w:date="2010-01-07T18:13:00Z">
        <w:r>
          <w:rPr>
            <w:rFonts w:ascii="华文楷体" w:eastAsia="华文楷体" w:hAnsi="华文楷体" w:hint="eastAsia"/>
            <w:sz w:val="24"/>
            <w:szCs w:val="24"/>
          </w:rPr>
          <w:t>经办人、经办日期</w:t>
        </w:r>
        <w:r w:rsidR="00843E73">
          <w:rPr>
            <w:rFonts w:ascii="华文楷体" w:eastAsia="华文楷体" w:hAnsi="华文楷体" w:hint="eastAsia"/>
            <w:sz w:val="24"/>
            <w:szCs w:val="24"/>
          </w:rPr>
          <w:t>、备注</w:t>
        </w:r>
      </w:ins>
    </w:p>
    <w:p w:rsidR="00C66821" w:rsidRPr="009E3F47" w:rsidRDefault="00C66821" w:rsidP="0016388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  <w:pPrChange w:id="115" w:author="ebiz" w:date="2010-01-07T17:55:00Z">
          <w:pPr>
            <w:pStyle w:val="aa"/>
            <w:numPr>
              <w:numId w:val="17"/>
            </w:numPr>
            <w:spacing w:line="360" w:lineRule="auto"/>
            <w:ind w:left="720" w:firstLineChars="0" w:hanging="360"/>
          </w:pPr>
        </w:pPrChange>
      </w:pPr>
      <w:r w:rsidRPr="009E3F47">
        <w:rPr>
          <w:rFonts w:ascii="华文楷体" w:eastAsia="华文楷体" w:hAnsi="华文楷体" w:hint="eastAsia"/>
          <w:sz w:val="24"/>
          <w:szCs w:val="24"/>
        </w:rPr>
        <w:t>通过财务管理服务市场管理人员与商户进行结算</w:t>
      </w:r>
      <w:ins w:id="116" w:author="ebiz" w:date="2010-01-07T18:14:00Z">
        <w:r w:rsidR="005B40FF">
          <w:rPr>
            <w:rFonts w:ascii="华文楷体" w:eastAsia="华文楷体" w:hAnsi="华文楷体" w:hint="eastAsia"/>
            <w:sz w:val="24"/>
            <w:szCs w:val="24"/>
          </w:rPr>
          <w:t>，即按照合同约定中支出承担方式和收入分配方式进行结账</w:t>
        </w:r>
      </w:ins>
      <w:ins w:id="117" w:author="ebiz" w:date="2010-01-07T18:15:00Z">
        <w:r w:rsidR="005B40FF">
          <w:rPr>
            <w:rFonts w:ascii="华文楷体" w:eastAsia="华文楷体" w:hAnsi="华文楷体" w:hint="eastAsia"/>
            <w:sz w:val="24"/>
            <w:szCs w:val="24"/>
          </w:rPr>
          <w:t>。</w:t>
        </w:r>
      </w:ins>
      <w:del w:id="118" w:author="ebiz" w:date="2010-01-07T18:14:00Z">
        <w:r w:rsidRPr="009E3F47" w:rsidDel="005B40FF">
          <w:rPr>
            <w:rFonts w:ascii="华文楷体" w:eastAsia="华文楷体" w:hAnsi="华文楷体" w:hint="eastAsia"/>
            <w:sz w:val="24"/>
            <w:szCs w:val="24"/>
          </w:rPr>
          <w:delText>；</w:delText>
        </w:r>
      </w:del>
    </w:p>
    <w:p w:rsidR="00EC1D91" w:rsidRDefault="00EC1D91" w:rsidP="00E8200D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C66821" w:rsidRPr="009E3F47" w:rsidDel="00F31343" w:rsidRDefault="00C66821" w:rsidP="00C66821">
      <w:pPr>
        <w:pStyle w:val="aa"/>
        <w:spacing w:line="360" w:lineRule="auto"/>
        <w:ind w:left="360" w:firstLineChars="0" w:firstLine="0"/>
        <w:rPr>
          <w:del w:id="119" w:author="ebiz" w:date="2010-01-07T18:15:00Z"/>
          <w:rFonts w:ascii="华文楷体" w:eastAsia="华文楷体" w:hAnsi="华文楷体"/>
          <w:b/>
          <w:bCs/>
          <w:sz w:val="24"/>
          <w:szCs w:val="24"/>
        </w:rPr>
      </w:pPr>
      <w:del w:id="120" w:author="ebiz" w:date="2010-01-07T18:15:00Z">
        <w:r w:rsidRPr="009E3F47" w:rsidDel="00F31343">
          <w:rPr>
            <w:rFonts w:ascii="华文楷体" w:eastAsia="华文楷体" w:hAnsi="华文楷体" w:hint="eastAsia"/>
            <w:b/>
            <w:bCs/>
            <w:sz w:val="24"/>
            <w:szCs w:val="24"/>
          </w:rPr>
          <w:delText>扩展（或替代流程）：</w:delText>
        </w:r>
      </w:del>
    </w:p>
    <w:p w:rsidR="00C66821" w:rsidRPr="009E3F47" w:rsidDel="00AC4A84" w:rsidRDefault="00C66821" w:rsidP="00AC4A84">
      <w:pPr>
        <w:spacing w:line="360" w:lineRule="auto"/>
        <w:ind w:firstLineChars="150" w:firstLine="360"/>
        <w:rPr>
          <w:del w:id="121" w:author="ebiz" w:date="2010-01-07T16:22:00Z"/>
          <w:rFonts w:ascii="华文楷体" w:eastAsia="华文楷体" w:hAnsi="华文楷体"/>
          <w:sz w:val="24"/>
          <w:szCs w:val="24"/>
        </w:rPr>
      </w:pPr>
      <w:del w:id="122" w:author="ebiz" w:date="2010-01-07T16:22:00Z">
        <w:r w:rsidRPr="009E3F47" w:rsidDel="00AC4A84">
          <w:rPr>
            <w:rFonts w:ascii="华文楷体" w:eastAsia="华文楷体" w:hAnsi="华文楷体" w:hint="eastAsia"/>
            <w:sz w:val="24"/>
            <w:szCs w:val="24"/>
          </w:rPr>
          <w:delText>1a.非法标识</w:delText>
        </w:r>
      </w:del>
    </w:p>
    <w:p w:rsidR="00C66821" w:rsidRPr="009E3F47" w:rsidDel="00AC4A84" w:rsidRDefault="00C66821" w:rsidP="00AC4A84">
      <w:pPr>
        <w:pStyle w:val="aa"/>
        <w:spacing w:line="360" w:lineRule="auto"/>
        <w:ind w:left="780" w:firstLineChars="0" w:firstLine="0"/>
        <w:rPr>
          <w:del w:id="123" w:author="ebiz" w:date="2010-01-07T16:22:00Z"/>
          <w:rFonts w:ascii="华文楷体" w:eastAsia="华文楷体" w:hAnsi="华文楷体"/>
          <w:sz w:val="24"/>
          <w:szCs w:val="24"/>
        </w:rPr>
      </w:pPr>
      <w:del w:id="124" w:author="ebiz" w:date="2010-01-07T16:22:00Z">
        <w:r w:rsidRPr="009E3F47" w:rsidDel="00AC4A84">
          <w:rPr>
            <w:rFonts w:ascii="华文楷体" w:eastAsia="华文楷体" w:hAnsi="华文楷体" w:hint="eastAsia"/>
            <w:sz w:val="24"/>
            <w:szCs w:val="24"/>
          </w:rPr>
          <w:delText>招商人员手动输入信息，输入非法标识，系统指示错误并拒绝输入</w:delText>
        </w:r>
      </w:del>
    </w:p>
    <w:p w:rsidR="00C66821" w:rsidRPr="009E3F47" w:rsidDel="00F31343" w:rsidRDefault="00C66821" w:rsidP="00F31343">
      <w:pPr>
        <w:spacing w:line="360" w:lineRule="auto"/>
        <w:ind w:firstLineChars="150" w:firstLine="360"/>
        <w:rPr>
          <w:del w:id="125" w:author="ebiz" w:date="2010-01-07T18:15:00Z"/>
          <w:rFonts w:ascii="华文楷体" w:eastAsia="华文楷体" w:hAnsi="华文楷体"/>
          <w:sz w:val="24"/>
          <w:szCs w:val="24"/>
        </w:rPr>
        <w:pPrChange w:id="126" w:author="ebiz" w:date="2010-01-07T18:15:00Z">
          <w:pPr>
            <w:spacing w:line="360" w:lineRule="auto"/>
            <w:ind w:firstLineChars="150" w:firstLine="360"/>
          </w:pPr>
        </w:pPrChange>
      </w:pPr>
      <w:del w:id="127" w:author="ebiz" w:date="2010-01-07T18:15:00Z">
        <w:r w:rsidRPr="009E3F47" w:rsidDel="00F31343">
          <w:rPr>
            <w:rFonts w:ascii="华文楷体" w:eastAsia="华文楷体" w:hAnsi="华文楷体" w:hint="eastAsia"/>
            <w:sz w:val="24"/>
            <w:szCs w:val="24"/>
          </w:rPr>
          <w:delText>3a.拒绝合作</w:delText>
        </w:r>
      </w:del>
    </w:p>
    <w:p w:rsidR="00C66821" w:rsidRPr="009E3F47" w:rsidRDefault="00C66821" w:rsidP="00F31343">
      <w:pPr>
        <w:spacing w:line="360" w:lineRule="auto"/>
        <w:ind w:firstLineChars="150" w:firstLine="360"/>
        <w:rPr>
          <w:rFonts w:ascii="华文楷体" w:eastAsia="华文楷体" w:hAnsi="华文楷体"/>
          <w:sz w:val="24"/>
          <w:szCs w:val="24"/>
        </w:rPr>
        <w:pPrChange w:id="128" w:author="ebiz" w:date="2010-01-07T18:15:00Z">
          <w:pPr>
            <w:spacing w:line="360" w:lineRule="auto"/>
            <w:ind w:firstLineChars="150" w:firstLine="360"/>
          </w:pPr>
        </w:pPrChange>
      </w:pPr>
      <w:del w:id="129" w:author="ebiz" w:date="2010-01-07T18:15:00Z">
        <w:r w:rsidRPr="009E3F47" w:rsidDel="00F31343">
          <w:rPr>
            <w:rFonts w:ascii="华文楷体" w:eastAsia="华文楷体" w:hAnsi="华文楷体" w:hint="eastAsia"/>
            <w:sz w:val="24"/>
            <w:szCs w:val="24"/>
          </w:rPr>
          <w:delText xml:space="preserve">   商户拒绝参与市场活动。</w:delText>
        </w:r>
      </w:del>
    </w:p>
    <w:p w:rsidR="00EC1D91" w:rsidRDefault="00C66821" w:rsidP="00E8200D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 xml:space="preserve">   </w:t>
      </w:r>
    </w:p>
    <w:p w:rsidR="00EC1D91" w:rsidRDefault="00C66821" w:rsidP="00451502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del w:id="130" w:author="ebiz" w:date="2010-01-07T15:26:00Z"/>
          <w:rFonts w:ascii="华文楷体" w:eastAsia="华文楷体" w:hAnsi="华文楷体"/>
          <w:sz w:val="28"/>
          <w:szCs w:val="28"/>
        </w:rPr>
        <w:pPrChange w:id="131" w:author="ebiz" w:date="2010-01-07T18:13:00Z">
          <w:pPr>
            <w:numPr>
              <w:ilvl w:val="2"/>
              <w:numId w:val="1"/>
            </w:numPr>
            <w:tabs>
              <w:tab w:val="num" w:pos="735"/>
              <w:tab w:val="num" w:pos="1080"/>
            </w:tabs>
            <w:adjustRightInd w:val="0"/>
            <w:snapToGrid w:val="0"/>
            <w:spacing w:beforeLines="50" w:afterLines="50" w:line="360" w:lineRule="auto"/>
            <w:ind w:left="709" w:hanging="709"/>
            <w:outlineLvl w:val="2"/>
          </w:pPr>
        </w:pPrChange>
      </w:pPr>
      <w:bookmarkStart w:id="132" w:name="_Toc249948172"/>
      <w:bookmarkStart w:id="133" w:name="_Toc249953967"/>
      <w:bookmarkStart w:id="134" w:name="_Toc249954169"/>
      <w:bookmarkStart w:id="135" w:name="_Toc249954580"/>
      <w:del w:id="136" w:author="ebiz" w:date="2010-01-07T15:26:00Z">
        <w:r w:rsidRPr="009E3F47" w:rsidDel="00174405">
          <w:rPr>
            <w:rFonts w:ascii="华文楷体" w:eastAsia="华文楷体" w:hAnsi="华文楷体" w:hint="eastAsia"/>
            <w:sz w:val="28"/>
            <w:szCs w:val="28"/>
          </w:rPr>
          <w:delText>功能描述</w:delText>
        </w:r>
        <w:bookmarkEnd w:id="132"/>
        <w:bookmarkEnd w:id="133"/>
        <w:bookmarkEnd w:id="134"/>
        <w:bookmarkEnd w:id="135"/>
      </w:del>
    </w:p>
    <w:p w:rsidR="00EC1D91" w:rsidRDefault="00C66821" w:rsidP="00E8200D">
      <w:pPr>
        <w:pStyle w:val="a3"/>
        <w:numPr>
          <w:ilvl w:val="0"/>
          <w:numId w:val="19"/>
        </w:numPr>
        <w:spacing w:afterLines="50" w:line="360" w:lineRule="auto"/>
        <w:ind w:firstLineChars="0"/>
        <w:rPr>
          <w:del w:id="137" w:author="ebiz" w:date="2010-01-07T15:26:00Z"/>
          <w:rFonts w:ascii="华文楷体" w:eastAsia="华文楷体" w:hAnsi="华文楷体"/>
          <w:szCs w:val="24"/>
        </w:rPr>
      </w:pPr>
      <w:del w:id="138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活动创建</w:delText>
        </w:r>
      </w:del>
    </w:p>
    <w:p w:rsidR="00EC1D91" w:rsidRDefault="00C66821" w:rsidP="00E8200D">
      <w:pPr>
        <w:pStyle w:val="a3"/>
        <w:spacing w:afterLines="50" w:line="360" w:lineRule="auto"/>
        <w:ind w:left="1063" w:firstLineChars="0" w:firstLine="0"/>
        <w:rPr>
          <w:del w:id="139" w:author="ebiz" w:date="2010-01-07T15:26:00Z"/>
          <w:rFonts w:ascii="华文楷体" w:eastAsia="华文楷体" w:hAnsi="华文楷体"/>
          <w:szCs w:val="24"/>
        </w:rPr>
      </w:pPr>
      <w:del w:id="140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市场管理人员创建活动信息，包括活动的描述信息，财务说明，活动时间等，同时产生相应的活动合同。</w:delText>
        </w:r>
      </w:del>
    </w:p>
    <w:p w:rsidR="00EC1D91" w:rsidRDefault="00C66821" w:rsidP="00E8200D">
      <w:pPr>
        <w:pStyle w:val="a3"/>
        <w:spacing w:afterLines="50" w:line="360" w:lineRule="auto"/>
        <w:ind w:left="1063" w:firstLineChars="0" w:firstLine="0"/>
        <w:rPr>
          <w:del w:id="141" w:author="ebiz" w:date="2010-01-07T15:26:00Z"/>
          <w:rFonts w:ascii="华文楷体" w:eastAsia="华文楷体" w:hAnsi="华文楷体"/>
          <w:szCs w:val="24"/>
        </w:rPr>
      </w:pPr>
      <w:del w:id="142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市场管理人员可以在创建活动信息后圈定参与人，并进行相关的合同管理和财务管理，商户可以根据合同情况决定参与活动或拒绝参与活动。</w:delText>
        </w:r>
      </w:del>
    </w:p>
    <w:p w:rsidR="00EC1D91" w:rsidRDefault="00C66821" w:rsidP="00E8200D">
      <w:pPr>
        <w:pStyle w:val="a3"/>
        <w:numPr>
          <w:ilvl w:val="0"/>
          <w:numId w:val="19"/>
        </w:numPr>
        <w:spacing w:afterLines="50" w:line="360" w:lineRule="auto"/>
        <w:ind w:firstLineChars="0"/>
        <w:rPr>
          <w:del w:id="143" w:author="ebiz" w:date="2010-01-07T15:26:00Z"/>
          <w:rFonts w:ascii="华文楷体" w:eastAsia="华文楷体" w:hAnsi="华文楷体"/>
          <w:szCs w:val="24"/>
        </w:rPr>
      </w:pPr>
      <w:del w:id="144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活动编辑</w:delText>
        </w:r>
      </w:del>
    </w:p>
    <w:p w:rsidR="00EC1D91" w:rsidRDefault="00C66821" w:rsidP="00E8200D">
      <w:pPr>
        <w:pStyle w:val="a3"/>
        <w:spacing w:afterLines="50" w:line="360" w:lineRule="auto"/>
        <w:ind w:left="1063" w:firstLineChars="0" w:firstLine="0"/>
        <w:rPr>
          <w:del w:id="145" w:author="ebiz" w:date="2010-01-07T15:26:00Z"/>
          <w:rFonts w:ascii="华文楷体" w:eastAsia="华文楷体" w:hAnsi="华文楷体"/>
          <w:szCs w:val="24"/>
        </w:rPr>
      </w:pPr>
      <w:del w:id="146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lastRenderedPageBreak/>
          <w:delText>活动在创建后，市场管理人员可以对活动信息进行编辑和修改。</w:delText>
        </w:r>
      </w:del>
    </w:p>
    <w:p w:rsidR="00EC1D91" w:rsidRDefault="00C66821" w:rsidP="00E8200D">
      <w:pPr>
        <w:pStyle w:val="a3"/>
        <w:numPr>
          <w:ilvl w:val="0"/>
          <w:numId w:val="19"/>
        </w:numPr>
        <w:spacing w:afterLines="50" w:line="360" w:lineRule="auto"/>
        <w:ind w:firstLineChars="0"/>
        <w:rPr>
          <w:del w:id="147" w:author="ebiz" w:date="2010-01-07T15:26:00Z"/>
          <w:rFonts w:ascii="华文楷体" w:eastAsia="华文楷体" w:hAnsi="华文楷体"/>
          <w:szCs w:val="24"/>
        </w:rPr>
      </w:pPr>
      <w:del w:id="148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财务记录</w:delText>
        </w:r>
      </w:del>
    </w:p>
    <w:p w:rsidR="00EC1D91" w:rsidRDefault="00C66821" w:rsidP="00E8200D">
      <w:pPr>
        <w:pStyle w:val="a3"/>
        <w:spacing w:afterLines="50" w:line="360" w:lineRule="auto"/>
        <w:ind w:left="1063" w:firstLineChars="0" w:firstLine="0"/>
        <w:rPr>
          <w:del w:id="149" w:author="ebiz" w:date="2010-01-07T15:26:00Z"/>
          <w:rFonts w:ascii="华文楷体" w:eastAsia="华文楷体" w:hAnsi="华文楷体"/>
          <w:szCs w:val="24"/>
        </w:rPr>
      </w:pPr>
      <w:del w:id="150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对于已开始的活动，需要进行财务记录，作为最终结算的依据。</w:delText>
        </w:r>
      </w:del>
    </w:p>
    <w:p w:rsidR="00EC1D91" w:rsidRDefault="00C66821" w:rsidP="00E8200D">
      <w:pPr>
        <w:pStyle w:val="a3"/>
        <w:numPr>
          <w:ilvl w:val="0"/>
          <w:numId w:val="19"/>
        </w:numPr>
        <w:spacing w:afterLines="50" w:line="360" w:lineRule="auto"/>
        <w:ind w:firstLineChars="0"/>
        <w:rPr>
          <w:del w:id="151" w:author="ebiz" w:date="2010-01-07T15:26:00Z"/>
          <w:rFonts w:ascii="华文楷体" w:eastAsia="华文楷体" w:hAnsi="华文楷体"/>
          <w:szCs w:val="24"/>
        </w:rPr>
      </w:pPr>
      <w:del w:id="152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活动查询</w:delText>
        </w:r>
      </w:del>
    </w:p>
    <w:p w:rsidR="00EC1D91" w:rsidRDefault="00C66821" w:rsidP="00E8200D">
      <w:pPr>
        <w:pStyle w:val="a3"/>
        <w:spacing w:afterLines="50" w:line="360" w:lineRule="auto"/>
        <w:ind w:left="1063" w:firstLineChars="0" w:firstLine="0"/>
        <w:rPr>
          <w:del w:id="153" w:author="ebiz" w:date="2010-01-07T15:26:00Z"/>
          <w:rFonts w:ascii="华文楷体" w:eastAsia="华文楷体" w:hAnsi="华文楷体"/>
          <w:szCs w:val="24"/>
        </w:rPr>
      </w:pPr>
      <w:del w:id="154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市场管理人员可以根据活动信息和参与人信息对活动进行查询。</w:delText>
        </w:r>
      </w:del>
    </w:p>
    <w:p w:rsidR="00EC1D91" w:rsidRDefault="00C66821" w:rsidP="00E8200D">
      <w:pPr>
        <w:pStyle w:val="a3"/>
        <w:numPr>
          <w:ilvl w:val="0"/>
          <w:numId w:val="19"/>
        </w:numPr>
        <w:spacing w:afterLines="50" w:line="360" w:lineRule="auto"/>
        <w:ind w:firstLineChars="0"/>
        <w:rPr>
          <w:del w:id="155" w:author="ebiz" w:date="2010-01-07T15:26:00Z"/>
          <w:rFonts w:ascii="华文楷体" w:eastAsia="华文楷体" w:hAnsi="华文楷体"/>
          <w:szCs w:val="24"/>
        </w:rPr>
      </w:pPr>
      <w:del w:id="156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礼品兑换</w:delText>
        </w:r>
      </w:del>
    </w:p>
    <w:p w:rsidR="00EC1D91" w:rsidRDefault="00C66821" w:rsidP="00E8200D">
      <w:pPr>
        <w:pStyle w:val="a3"/>
        <w:spacing w:afterLines="50" w:line="360" w:lineRule="auto"/>
        <w:ind w:left="1063" w:firstLineChars="0" w:firstLine="0"/>
        <w:rPr>
          <w:del w:id="157" w:author="ebiz" w:date="2010-01-07T15:26:00Z"/>
          <w:rFonts w:ascii="华文楷体" w:eastAsia="华文楷体" w:hAnsi="华文楷体"/>
          <w:szCs w:val="24"/>
        </w:rPr>
      </w:pPr>
      <w:del w:id="158" w:author="ebiz" w:date="2010-01-07T15:26:00Z">
        <w:r w:rsidRPr="009E3F47" w:rsidDel="00174405">
          <w:rPr>
            <w:rFonts w:ascii="华文楷体" w:eastAsia="华文楷体" w:hAnsi="华文楷体" w:hint="eastAsia"/>
            <w:szCs w:val="24"/>
          </w:rPr>
          <w:delText>市场管理人员可以创建礼品兑换规则，并添加相应的兑换记录。</w:delText>
        </w:r>
      </w:del>
    </w:p>
    <w:p w:rsidR="00EC1D91" w:rsidRDefault="00C66821" w:rsidP="007D4EE2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  <w:pPrChange w:id="159" w:author="ebiz" w:date="2010-01-07T18:06:00Z">
          <w:pPr>
            <w:numPr>
              <w:ilvl w:val="2"/>
              <w:numId w:val="1"/>
            </w:numPr>
            <w:tabs>
              <w:tab w:val="num" w:pos="735"/>
              <w:tab w:val="num" w:pos="1080"/>
            </w:tabs>
            <w:adjustRightInd w:val="0"/>
            <w:snapToGrid w:val="0"/>
            <w:spacing w:beforeLines="50" w:afterLines="50" w:line="360" w:lineRule="auto"/>
            <w:ind w:left="709" w:hanging="709"/>
            <w:outlineLvl w:val="2"/>
          </w:pPr>
        </w:pPrChange>
      </w:pPr>
      <w:bookmarkStart w:id="160" w:name="_Toc249948173"/>
      <w:bookmarkStart w:id="161" w:name="_Toc249953968"/>
      <w:bookmarkStart w:id="162" w:name="_Toc249954170"/>
      <w:bookmarkStart w:id="163" w:name="_Toc249954581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160"/>
      <w:bookmarkEnd w:id="161"/>
      <w:bookmarkEnd w:id="162"/>
      <w:bookmarkEnd w:id="163"/>
    </w:p>
    <w:p w:rsidR="00461C39" w:rsidRDefault="00C66821" w:rsidP="00EC1D91">
      <w:pPr>
        <w:pStyle w:val="a4"/>
        <w:spacing w:afterLines="50" w:line="360" w:lineRule="auto"/>
        <w:ind w:firstLineChars="200" w:firstLine="42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22751" w:dyaOrig="6566">
          <v:shape id="_x0000_i1026" type="#_x0000_t75" style="width:415.2pt;height:121.05pt" o:ole="">
            <v:imagedata r:id="rId10" o:title=""/>
          </v:shape>
          <o:OLEObject Type="Embed" ProgID="Visio.Drawing.11" ShapeID="_x0000_i1026" DrawAspect="Content" ObjectID="_1324393373" r:id="rId11"/>
        </w:object>
      </w:r>
    </w:p>
    <w:sectPr w:rsidR="00461C3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2E7" w:rsidRDefault="003312E7" w:rsidP="00E846A9">
      <w:r>
        <w:separator/>
      </w:r>
    </w:p>
  </w:endnote>
  <w:endnote w:type="continuationSeparator" w:id="1">
    <w:p w:rsidR="003312E7" w:rsidRDefault="003312E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7"/>
      <w:docPartObj>
        <w:docPartGallery w:val="Page Numbers (Bottom of Page)"/>
        <w:docPartUnique/>
      </w:docPartObj>
    </w:sdtPr>
    <w:sdtContent>
      <w:p w:rsidR="00F0634A" w:rsidRDefault="00EC1D91">
        <w:pPr>
          <w:pStyle w:val="a9"/>
          <w:jc w:val="center"/>
        </w:pPr>
        <w:fldSimple w:instr=" PAGE   \* MERGEFORMAT ">
          <w:r w:rsidR="00F31343" w:rsidRPr="00F31343">
            <w:rPr>
              <w:noProof/>
              <w:lang w:val="zh-CN"/>
            </w:rPr>
            <w:t>5</w:t>
          </w:r>
        </w:fldSimple>
      </w:p>
    </w:sdtContent>
  </w:sdt>
  <w:p w:rsidR="00F0634A" w:rsidRDefault="00F0634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2E7" w:rsidRDefault="003312E7" w:rsidP="00E846A9">
      <w:r>
        <w:separator/>
      </w:r>
    </w:p>
  </w:footnote>
  <w:footnote w:type="continuationSeparator" w:id="1">
    <w:p w:rsidR="003312E7" w:rsidRDefault="003312E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343F37"/>
    <w:multiLevelType w:val="hybridMultilevel"/>
    <w:tmpl w:val="B088CE9A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0A312223"/>
    <w:multiLevelType w:val="hybridMultilevel"/>
    <w:tmpl w:val="A7084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F920591"/>
    <w:multiLevelType w:val="hybridMultilevel"/>
    <w:tmpl w:val="B90E00AE"/>
    <w:lvl w:ilvl="0" w:tplc="F9887B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3F05ABA"/>
    <w:multiLevelType w:val="hybridMultilevel"/>
    <w:tmpl w:val="9DE8495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7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CCF1D83"/>
    <w:multiLevelType w:val="hybridMultilevel"/>
    <w:tmpl w:val="D618D216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4B815DE"/>
    <w:multiLevelType w:val="hybridMultilevel"/>
    <w:tmpl w:val="3BB2697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53047E"/>
    <w:multiLevelType w:val="hybridMultilevel"/>
    <w:tmpl w:val="E798494A"/>
    <w:lvl w:ilvl="0" w:tplc="7F2428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DCD5442"/>
    <w:multiLevelType w:val="hybridMultilevel"/>
    <w:tmpl w:val="181C720A"/>
    <w:lvl w:ilvl="0" w:tplc="45B6A77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0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58E33DC"/>
    <w:multiLevelType w:val="hybridMultilevel"/>
    <w:tmpl w:val="B5087982"/>
    <w:lvl w:ilvl="0" w:tplc="5002E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1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DCD6819"/>
    <w:multiLevelType w:val="hybridMultilevel"/>
    <w:tmpl w:val="BB1EF76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5"/>
  </w:num>
  <w:num w:numId="2">
    <w:abstractNumId w:val="30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4"/>
  </w:num>
  <w:num w:numId="8">
    <w:abstractNumId w:val="16"/>
  </w:num>
  <w:num w:numId="9">
    <w:abstractNumId w:val="35"/>
  </w:num>
  <w:num w:numId="10">
    <w:abstractNumId w:val="0"/>
  </w:num>
  <w:num w:numId="11">
    <w:abstractNumId w:val="4"/>
  </w:num>
  <w:num w:numId="12">
    <w:abstractNumId w:val="13"/>
  </w:num>
  <w:num w:numId="13">
    <w:abstractNumId w:val="37"/>
  </w:num>
  <w:num w:numId="14">
    <w:abstractNumId w:val="10"/>
  </w:num>
  <w:num w:numId="15">
    <w:abstractNumId w:val="17"/>
  </w:num>
  <w:num w:numId="16">
    <w:abstractNumId w:val="25"/>
  </w:num>
  <w:num w:numId="17">
    <w:abstractNumId w:val="14"/>
  </w:num>
  <w:num w:numId="18">
    <w:abstractNumId w:val="9"/>
  </w:num>
  <w:num w:numId="19">
    <w:abstractNumId w:val="40"/>
  </w:num>
  <w:num w:numId="20">
    <w:abstractNumId w:val="26"/>
  </w:num>
  <w:num w:numId="21">
    <w:abstractNumId w:val="19"/>
  </w:num>
  <w:num w:numId="22">
    <w:abstractNumId w:val="22"/>
  </w:num>
  <w:num w:numId="23">
    <w:abstractNumId w:val="2"/>
  </w:num>
  <w:num w:numId="24">
    <w:abstractNumId w:val="11"/>
  </w:num>
  <w:num w:numId="25">
    <w:abstractNumId w:val="1"/>
  </w:num>
  <w:num w:numId="26">
    <w:abstractNumId w:val="41"/>
  </w:num>
  <w:num w:numId="27">
    <w:abstractNumId w:val="38"/>
  </w:num>
  <w:num w:numId="28">
    <w:abstractNumId w:val="32"/>
  </w:num>
  <w:num w:numId="29">
    <w:abstractNumId w:val="36"/>
  </w:num>
  <w:num w:numId="30">
    <w:abstractNumId w:val="3"/>
  </w:num>
  <w:num w:numId="31">
    <w:abstractNumId w:val="5"/>
  </w:num>
  <w:num w:numId="32">
    <w:abstractNumId w:val="28"/>
  </w:num>
  <w:num w:numId="33">
    <w:abstractNumId w:val="39"/>
  </w:num>
  <w:num w:numId="34">
    <w:abstractNumId w:val="21"/>
  </w:num>
  <w:num w:numId="35">
    <w:abstractNumId w:val="7"/>
  </w:num>
  <w:num w:numId="36">
    <w:abstractNumId w:val="33"/>
  </w:num>
  <w:num w:numId="37">
    <w:abstractNumId w:val="23"/>
  </w:num>
  <w:num w:numId="38">
    <w:abstractNumId w:val="8"/>
  </w:num>
  <w:num w:numId="39">
    <w:abstractNumId w:val="18"/>
  </w:num>
  <w:num w:numId="40">
    <w:abstractNumId w:val="29"/>
  </w:num>
  <w:num w:numId="41">
    <w:abstractNumId w:val="6"/>
  </w:num>
  <w:num w:numId="42">
    <w:abstractNumId w:val="42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4DCA"/>
    <w:rsid w:val="00091997"/>
    <w:rsid w:val="000A0649"/>
    <w:rsid w:val="000C0884"/>
    <w:rsid w:val="000F52B8"/>
    <w:rsid w:val="00124179"/>
    <w:rsid w:val="001315CD"/>
    <w:rsid w:val="001353C3"/>
    <w:rsid w:val="0016090F"/>
    <w:rsid w:val="0016388A"/>
    <w:rsid w:val="00170D9C"/>
    <w:rsid w:val="00174405"/>
    <w:rsid w:val="00191AF0"/>
    <w:rsid w:val="001920E1"/>
    <w:rsid w:val="00194058"/>
    <w:rsid w:val="00195FAB"/>
    <w:rsid w:val="001A3017"/>
    <w:rsid w:val="001A723C"/>
    <w:rsid w:val="001B09B4"/>
    <w:rsid w:val="001D493C"/>
    <w:rsid w:val="001E0F65"/>
    <w:rsid w:val="001F2577"/>
    <w:rsid w:val="00222957"/>
    <w:rsid w:val="002334DA"/>
    <w:rsid w:val="002504BE"/>
    <w:rsid w:val="002613D3"/>
    <w:rsid w:val="00262182"/>
    <w:rsid w:val="00290997"/>
    <w:rsid w:val="0029221E"/>
    <w:rsid w:val="002A0B1B"/>
    <w:rsid w:val="002A56F6"/>
    <w:rsid w:val="002F76B6"/>
    <w:rsid w:val="00313435"/>
    <w:rsid w:val="00326F62"/>
    <w:rsid w:val="00331249"/>
    <w:rsid w:val="003312E7"/>
    <w:rsid w:val="003364F5"/>
    <w:rsid w:val="00350480"/>
    <w:rsid w:val="00366AE3"/>
    <w:rsid w:val="00373B05"/>
    <w:rsid w:val="00382531"/>
    <w:rsid w:val="003D353B"/>
    <w:rsid w:val="0040764B"/>
    <w:rsid w:val="00430020"/>
    <w:rsid w:val="00434976"/>
    <w:rsid w:val="00435030"/>
    <w:rsid w:val="00440D6B"/>
    <w:rsid w:val="00441BAA"/>
    <w:rsid w:val="00444C4E"/>
    <w:rsid w:val="004460A7"/>
    <w:rsid w:val="00451502"/>
    <w:rsid w:val="00452FE3"/>
    <w:rsid w:val="00455A06"/>
    <w:rsid w:val="00461C39"/>
    <w:rsid w:val="00470E9E"/>
    <w:rsid w:val="00477740"/>
    <w:rsid w:val="00496D4E"/>
    <w:rsid w:val="004A6313"/>
    <w:rsid w:val="004B1F9D"/>
    <w:rsid w:val="004B5FC2"/>
    <w:rsid w:val="004F1C5A"/>
    <w:rsid w:val="00510FCB"/>
    <w:rsid w:val="00532BD0"/>
    <w:rsid w:val="0055721D"/>
    <w:rsid w:val="00574ECF"/>
    <w:rsid w:val="005A3369"/>
    <w:rsid w:val="005B1B39"/>
    <w:rsid w:val="005B40FF"/>
    <w:rsid w:val="005B714D"/>
    <w:rsid w:val="005D18EA"/>
    <w:rsid w:val="005E0A3A"/>
    <w:rsid w:val="005E3C78"/>
    <w:rsid w:val="005F43F3"/>
    <w:rsid w:val="00612A56"/>
    <w:rsid w:val="00613EF6"/>
    <w:rsid w:val="00615A1A"/>
    <w:rsid w:val="0062193F"/>
    <w:rsid w:val="006442C2"/>
    <w:rsid w:val="00647117"/>
    <w:rsid w:val="006907DB"/>
    <w:rsid w:val="006B2986"/>
    <w:rsid w:val="006B3199"/>
    <w:rsid w:val="006B6998"/>
    <w:rsid w:val="006C4A7F"/>
    <w:rsid w:val="006C5A66"/>
    <w:rsid w:val="006D212A"/>
    <w:rsid w:val="006E6E45"/>
    <w:rsid w:val="006E710E"/>
    <w:rsid w:val="006E75CE"/>
    <w:rsid w:val="006F7646"/>
    <w:rsid w:val="007101A2"/>
    <w:rsid w:val="007240D9"/>
    <w:rsid w:val="00730656"/>
    <w:rsid w:val="00731082"/>
    <w:rsid w:val="007413EC"/>
    <w:rsid w:val="007568B2"/>
    <w:rsid w:val="007614DE"/>
    <w:rsid w:val="00790CC4"/>
    <w:rsid w:val="0079487D"/>
    <w:rsid w:val="007A0FB9"/>
    <w:rsid w:val="007A3E4D"/>
    <w:rsid w:val="007B3925"/>
    <w:rsid w:val="007C2D7D"/>
    <w:rsid w:val="007C4369"/>
    <w:rsid w:val="007D4EE2"/>
    <w:rsid w:val="007E091E"/>
    <w:rsid w:val="007E5B73"/>
    <w:rsid w:val="008312DD"/>
    <w:rsid w:val="008407F2"/>
    <w:rsid w:val="00843E73"/>
    <w:rsid w:val="00854214"/>
    <w:rsid w:val="00860162"/>
    <w:rsid w:val="008752D0"/>
    <w:rsid w:val="008B0DCB"/>
    <w:rsid w:val="008C1A33"/>
    <w:rsid w:val="008D1005"/>
    <w:rsid w:val="008D10A9"/>
    <w:rsid w:val="008F4AB4"/>
    <w:rsid w:val="00913CE6"/>
    <w:rsid w:val="0093579A"/>
    <w:rsid w:val="009569E5"/>
    <w:rsid w:val="0096015A"/>
    <w:rsid w:val="00981FE4"/>
    <w:rsid w:val="00992FC4"/>
    <w:rsid w:val="009A36F5"/>
    <w:rsid w:val="009B2B38"/>
    <w:rsid w:val="009B3864"/>
    <w:rsid w:val="009C3574"/>
    <w:rsid w:val="009E3F47"/>
    <w:rsid w:val="009F5552"/>
    <w:rsid w:val="00A17AA3"/>
    <w:rsid w:val="00A218ED"/>
    <w:rsid w:val="00A31823"/>
    <w:rsid w:val="00A514DE"/>
    <w:rsid w:val="00A64821"/>
    <w:rsid w:val="00A875C4"/>
    <w:rsid w:val="00A962A0"/>
    <w:rsid w:val="00AC4A84"/>
    <w:rsid w:val="00AD767E"/>
    <w:rsid w:val="00AE7FA1"/>
    <w:rsid w:val="00AF3144"/>
    <w:rsid w:val="00AF4FBE"/>
    <w:rsid w:val="00B15191"/>
    <w:rsid w:val="00B1666F"/>
    <w:rsid w:val="00B44218"/>
    <w:rsid w:val="00B745BA"/>
    <w:rsid w:val="00BA065D"/>
    <w:rsid w:val="00BD5638"/>
    <w:rsid w:val="00BE557B"/>
    <w:rsid w:val="00BE6DA5"/>
    <w:rsid w:val="00C03A51"/>
    <w:rsid w:val="00C428DB"/>
    <w:rsid w:val="00C56274"/>
    <w:rsid w:val="00C61F40"/>
    <w:rsid w:val="00C66821"/>
    <w:rsid w:val="00C66980"/>
    <w:rsid w:val="00C77C34"/>
    <w:rsid w:val="00C77DD3"/>
    <w:rsid w:val="00CC1021"/>
    <w:rsid w:val="00CD4B02"/>
    <w:rsid w:val="00D032C0"/>
    <w:rsid w:val="00D073D7"/>
    <w:rsid w:val="00D15CA7"/>
    <w:rsid w:val="00D27B9F"/>
    <w:rsid w:val="00D427B7"/>
    <w:rsid w:val="00D513D5"/>
    <w:rsid w:val="00D559E5"/>
    <w:rsid w:val="00D704F8"/>
    <w:rsid w:val="00D737A2"/>
    <w:rsid w:val="00D739B3"/>
    <w:rsid w:val="00D90274"/>
    <w:rsid w:val="00D91F9D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12BA1"/>
    <w:rsid w:val="00E14FD3"/>
    <w:rsid w:val="00E3695E"/>
    <w:rsid w:val="00E57618"/>
    <w:rsid w:val="00E72E19"/>
    <w:rsid w:val="00E815E3"/>
    <w:rsid w:val="00E8200D"/>
    <w:rsid w:val="00E846A9"/>
    <w:rsid w:val="00E9325A"/>
    <w:rsid w:val="00E943E5"/>
    <w:rsid w:val="00E94D76"/>
    <w:rsid w:val="00EA02ED"/>
    <w:rsid w:val="00EA2883"/>
    <w:rsid w:val="00EB7A5C"/>
    <w:rsid w:val="00EC1D91"/>
    <w:rsid w:val="00EC518B"/>
    <w:rsid w:val="00EC5699"/>
    <w:rsid w:val="00ED49DF"/>
    <w:rsid w:val="00ED7B50"/>
    <w:rsid w:val="00EE5885"/>
    <w:rsid w:val="00EF705A"/>
    <w:rsid w:val="00F00E29"/>
    <w:rsid w:val="00F04247"/>
    <w:rsid w:val="00F0634A"/>
    <w:rsid w:val="00F31343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231</Words>
  <Characters>1321</Characters>
  <Application>Microsoft Office Word</Application>
  <DocSecurity>0</DocSecurity>
  <Lines>11</Lines>
  <Paragraphs>3</Paragraphs>
  <ScaleCrop>false</ScaleCrop>
  <Company>Peking University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165</cp:revision>
  <dcterms:created xsi:type="dcterms:W3CDTF">2009-12-23T03:54:00Z</dcterms:created>
  <dcterms:modified xsi:type="dcterms:W3CDTF">2010-01-07T10:15:00Z</dcterms:modified>
</cp:coreProperties>
</file>